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E8139" w14:textId="77777777" w:rsidR="00387328" w:rsidRDefault="006434CD">
      <w:pPr>
        <w:pStyle w:val="1"/>
        <w:jc w:val="center"/>
      </w:pPr>
      <w:r>
        <w:rPr>
          <w:rFonts w:hint="eastAsia"/>
        </w:rPr>
        <w:t>L</w:t>
      </w:r>
      <w:r>
        <w:t>ora</w:t>
      </w:r>
      <w:r>
        <w:rPr>
          <w:rFonts w:hint="eastAsia"/>
        </w:rPr>
        <w:t>通信协议</w:t>
      </w:r>
    </w:p>
    <w:p w14:paraId="086057F4" w14:textId="77777777" w:rsidR="00387328" w:rsidRDefault="006434CD">
      <w:pPr>
        <w:pStyle w:val="2"/>
      </w:pP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</w:p>
    <w:p w14:paraId="731AE303" w14:textId="77777777" w:rsidR="00387328" w:rsidRDefault="006434CD">
      <w:pPr>
        <w:rPr>
          <w:del w:id="0" w:author="Administrator" w:date="2021-01-14T08:47:00Z"/>
        </w:rPr>
      </w:pPr>
      <w:del w:id="1" w:author="Administrator" w:date="2021-01-14T08:47:00Z">
        <w:r>
          <w:rPr>
            <w:rFonts w:hint="eastAsia"/>
            <w:color w:val="7030A0"/>
          </w:rPr>
          <w:delText>发送目的</w:delText>
        </w:r>
        <w:r>
          <w:rPr>
            <w:rFonts w:hint="eastAsia"/>
            <w:color w:val="7030A0"/>
          </w:rPr>
          <w:delText>IP</w:delText>
        </w:r>
        <w:r>
          <w:rPr>
            <w:rFonts w:hint="eastAsia"/>
          </w:rPr>
          <w:delText>（</w:delText>
        </w:r>
        <w:r>
          <w:rPr>
            <w:rFonts w:hint="eastAsia"/>
          </w:rPr>
          <w:delText>4</w:delText>
        </w:r>
        <w:r>
          <w:rPr>
            <w:rFonts w:hint="eastAsia"/>
          </w:rPr>
          <w:delText>字节）：比如</w:delText>
        </w:r>
        <w:r>
          <w:rPr>
            <w:rFonts w:hint="eastAsia"/>
          </w:rPr>
          <w:delText xml:space="preserve">47.99.210.202 </w:delText>
        </w:r>
        <w:r>
          <w:rPr>
            <w:rFonts w:hint="eastAsia"/>
          </w:rPr>
          <w:delText>则通讯中表示为（</w:delText>
        </w:r>
        <w:r>
          <w:rPr>
            <w:rFonts w:hint="eastAsia"/>
          </w:rPr>
          <w:delText>16</w:delText>
        </w:r>
        <w:r>
          <w:rPr>
            <w:rFonts w:hint="eastAsia"/>
          </w:rPr>
          <w:delText>进制）</w:delText>
        </w:r>
        <w:r>
          <w:delText>2F 63 D2 CA</w:delText>
        </w:r>
      </w:del>
    </w:p>
    <w:p w14:paraId="6983CCD8" w14:textId="77777777" w:rsidR="00387328" w:rsidRDefault="006434CD">
      <w:pPr>
        <w:tabs>
          <w:tab w:val="left" w:pos="6521"/>
        </w:tabs>
        <w:rPr>
          <w:del w:id="2" w:author="Administrator" w:date="2021-01-14T08:47:00Z"/>
        </w:rPr>
      </w:pPr>
      <w:del w:id="3" w:author="Administrator" w:date="2021-01-14T08:47:00Z">
        <w:r>
          <w:rPr>
            <w:rFonts w:hint="eastAsia"/>
            <w:color w:val="7030A0"/>
          </w:rPr>
          <w:delText>发送目的</w:delText>
        </w:r>
        <w:r>
          <w:rPr>
            <w:rFonts w:hint="eastAsia"/>
            <w:color w:val="7030A0"/>
          </w:rPr>
          <w:delText>PORT</w:delText>
        </w:r>
        <w:r>
          <w:rPr>
            <w:rFonts w:hint="eastAsia"/>
          </w:rPr>
          <w:delText>（</w:delText>
        </w:r>
        <w:r>
          <w:rPr>
            <w:rFonts w:hint="eastAsia"/>
          </w:rPr>
          <w:delText>2</w:delText>
        </w:r>
        <w:r>
          <w:rPr>
            <w:rFonts w:hint="eastAsia"/>
          </w:rPr>
          <w:delText>字节）：比如</w:delText>
        </w:r>
        <w:r>
          <w:rPr>
            <w:rFonts w:hint="eastAsia"/>
          </w:rPr>
          <w:delText>11111</w:delText>
        </w:r>
        <w:r>
          <w:rPr>
            <w:rFonts w:hint="eastAsia"/>
          </w:rPr>
          <w:delText>端口则通讯中表示为（</w:delText>
        </w:r>
        <w:r>
          <w:rPr>
            <w:rFonts w:hint="eastAsia"/>
          </w:rPr>
          <w:delText>16</w:delText>
        </w:r>
        <w:r>
          <w:rPr>
            <w:rFonts w:hint="eastAsia"/>
          </w:rPr>
          <w:delText>进制）</w:delText>
        </w:r>
        <w:r>
          <w:tab/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2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B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67</w:delText>
        </w:r>
      </w:del>
    </w:p>
    <w:p w14:paraId="005663E6" w14:textId="77777777" w:rsidR="00387328" w:rsidRDefault="006434CD">
      <w:pPr>
        <w:rPr>
          <w:del w:id="4" w:author="Administrator" w:date="2021-01-14T08:47:00Z"/>
        </w:rPr>
      </w:pPr>
      <w:del w:id="5" w:author="Administrator" w:date="2021-01-14T08:47:00Z">
        <w:r>
          <w:rPr>
            <w:rFonts w:hint="eastAsia"/>
            <w:color w:val="7030A0"/>
          </w:rPr>
          <w:delText>设备号</w:delText>
        </w:r>
        <w:r>
          <w:rPr>
            <w:rFonts w:hint="eastAsia"/>
          </w:rPr>
          <w:delText>(10</w:delText>
        </w:r>
        <w:r>
          <w:rPr>
            <w:rFonts w:hint="eastAsia"/>
          </w:rPr>
          <w:delText>字节</w:delText>
        </w:r>
        <w:r>
          <w:delText>)</w:delText>
        </w:r>
        <w:r>
          <w:delText>：</w:delText>
        </w:r>
        <w:r>
          <w:rPr>
            <w:rFonts w:hint="eastAsia"/>
          </w:rPr>
          <w:delText>比如设备号为</w:delText>
        </w:r>
        <w:r>
          <w:delText>000000CP-000AE36</w:delText>
        </w:r>
        <w:r>
          <w:delText>，</w:delText>
        </w:r>
        <w:r>
          <w:rPr>
            <w:rFonts w:hint="eastAsia"/>
          </w:rPr>
          <w:delText>则通讯中表示为（</w:delText>
        </w:r>
        <w:r>
          <w:rPr>
            <w:rFonts w:hint="eastAsia"/>
          </w:rPr>
          <w:delText>16</w:delText>
        </w:r>
        <w:r>
          <w:rPr>
            <w:rFonts w:hint="eastAsia"/>
          </w:rPr>
          <w:delText>进制）：</w:delText>
        </w:r>
        <w:r>
          <w:rPr>
            <w:rFonts w:hint="eastAsia"/>
          </w:rPr>
          <w:delText>00</w:delText>
        </w:r>
        <w:r>
          <w:delText xml:space="preserve"> </w:delText>
        </w:r>
        <w:r>
          <w:rPr>
            <w:rFonts w:hint="eastAsia"/>
          </w:rPr>
          <w:delText>00</w:delText>
        </w:r>
        <w:r>
          <w:delText xml:space="preserve"> 00 43 50 2</w:delText>
        </w:r>
        <w:r>
          <w:rPr>
            <w:rFonts w:hint="eastAsia"/>
          </w:rPr>
          <w:delText>D</w:delText>
        </w:r>
        <w:r>
          <w:delText xml:space="preserve"> 00 00 </w:delText>
        </w:r>
        <w:r>
          <w:rPr>
            <w:rFonts w:hint="eastAsia"/>
          </w:rPr>
          <w:delText>AE</w:delText>
        </w:r>
        <w:r>
          <w:delText xml:space="preserve"> 36</w:delText>
        </w:r>
      </w:del>
    </w:p>
    <w:p w14:paraId="0D43117A" w14:textId="77777777" w:rsidR="00387328" w:rsidRDefault="006434CD">
      <w:pPr>
        <w:rPr>
          <w:del w:id="6" w:author="Administrator" w:date="2021-01-14T08:47:00Z"/>
        </w:rPr>
      </w:pPr>
      <w:del w:id="7" w:author="Administrator" w:date="2021-01-14T08:47:00Z">
        <w:r>
          <w:rPr>
            <w:rFonts w:hint="eastAsia"/>
          </w:rPr>
          <w:delText>即</w:delText>
        </w:r>
      </w:del>
    </w:p>
    <w:p w14:paraId="61021B29" w14:textId="77777777" w:rsidR="00387328" w:rsidRDefault="006434CD">
      <w:pPr>
        <w:rPr>
          <w:del w:id="8" w:author="Administrator" w:date="2021-01-14T08:47:00Z"/>
        </w:rPr>
      </w:pPr>
      <w:del w:id="9" w:author="Administrator" w:date="2021-01-14T08:47:00Z">
        <w:r>
          <w:delText>00 00 00 C  P  -  0 00 AE 36</w:delText>
        </w:r>
      </w:del>
    </w:p>
    <w:p w14:paraId="28D8D1B2" w14:textId="77777777" w:rsidR="00387328" w:rsidRDefault="006434CD">
      <w:pPr>
        <w:rPr>
          <w:del w:id="10" w:author="Administrator" w:date="2021-01-14T08:47:00Z"/>
        </w:rPr>
      </w:pPr>
      <w:del w:id="11" w:author="Administrator" w:date="2021-01-14T08:47:00Z">
        <w:r>
          <w:rPr>
            <w:rFonts w:hint="eastAsia"/>
          </w:rPr>
          <w:delText>00</w:delText>
        </w:r>
        <w:r>
          <w:delText xml:space="preserve"> 00 00 43 50 2</w:delText>
        </w:r>
        <w:r>
          <w:rPr>
            <w:rFonts w:hint="eastAsia"/>
          </w:rPr>
          <w:delText>D</w:delText>
        </w:r>
        <w:r>
          <w:delText xml:space="preserve"> 00 00 </w:delText>
        </w:r>
        <w:r>
          <w:rPr>
            <w:rFonts w:hint="eastAsia"/>
          </w:rPr>
          <w:delText>AE</w:delText>
        </w:r>
        <w:r>
          <w:delText xml:space="preserve"> 36</w:delText>
        </w:r>
      </w:del>
    </w:p>
    <w:p w14:paraId="20F1741B" w14:textId="77777777" w:rsidR="00387328" w:rsidRDefault="006434CD">
      <w:pPr>
        <w:rPr>
          <w:del w:id="12" w:author="Administrator" w:date="2021-01-14T08:47:00Z"/>
        </w:rPr>
      </w:pPr>
      <w:del w:id="13" w:author="Administrator" w:date="2021-01-14T08:47:00Z">
        <w:r>
          <w:rPr>
            <w:rFonts w:hint="eastAsia"/>
            <w:color w:val="7030A0"/>
          </w:rPr>
          <w:delText>帧序号</w:delText>
        </w:r>
        <w:r>
          <w:rPr>
            <w:rFonts w:hint="eastAsia"/>
          </w:rPr>
          <w:delText>(1</w:delText>
        </w:r>
        <w:r>
          <w:rPr>
            <w:rFonts w:hint="eastAsia"/>
          </w:rPr>
          <w:delText>字节</w:delText>
        </w:r>
        <w:r>
          <w:rPr>
            <w:rFonts w:hint="eastAsia"/>
          </w:rPr>
          <w:delText>)</w:delText>
        </w:r>
        <w:r>
          <w:rPr>
            <w:rFonts w:hint="eastAsia"/>
          </w:rPr>
          <w:delText>：</w:delText>
        </w:r>
        <w:r>
          <w:rPr>
            <w:rFonts w:hint="eastAsia"/>
          </w:rPr>
          <w:delText>00</w:delText>
        </w:r>
        <w:r>
          <w:rPr>
            <w:rFonts w:hint="eastAsia"/>
          </w:rPr>
          <w:delText>到</w:delText>
        </w:r>
        <w:r>
          <w:rPr>
            <w:rFonts w:hint="eastAsia"/>
          </w:rPr>
          <w:delText>FF</w:delText>
        </w:r>
        <w:r>
          <w:rPr>
            <w:rFonts w:hint="eastAsia"/>
          </w:rPr>
          <w:delText>循环表示</w:delText>
        </w:r>
      </w:del>
    </w:p>
    <w:p w14:paraId="69FFEC80" w14:textId="77777777" w:rsidR="00387328" w:rsidRDefault="006434CD">
      <w:r>
        <w:rPr>
          <w:rFonts w:hint="eastAsia"/>
          <w:color w:val="7030A0"/>
        </w:rPr>
        <w:t>消</w:t>
      </w:r>
      <w:r w:rsidRPr="006434CD">
        <w:rPr>
          <w:rFonts w:hint="eastAsia"/>
          <w:color w:val="7030A0"/>
          <w:rPrChange w:id="14" w:author="jiang Sauer" w:date="2021-05-18T19:50:00Z">
            <w:rPr>
              <w:rFonts w:hint="eastAsia"/>
              <w:color w:val="7030A0"/>
            </w:rPr>
          </w:rPrChange>
        </w:rPr>
        <w:t>息类</w:t>
      </w:r>
      <w:r>
        <w:rPr>
          <w:rFonts w:hint="eastAsia"/>
          <w:color w:val="7030A0"/>
        </w:rPr>
        <w:t>型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03</w:t>
      </w:r>
      <w:r>
        <w:rPr>
          <w:rFonts w:hint="eastAsia"/>
        </w:rPr>
        <w:t>：请求升级信息</w:t>
      </w:r>
    </w:p>
    <w:p w14:paraId="1A20C949" w14:textId="77777777" w:rsidR="00387328" w:rsidRDefault="006434CD">
      <w:r>
        <w:tab/>
      </w:r>
      <w:r>
        <w:tab/>
      </w:r>
      <w:r>
        <w:tab/>
      </w:r>
      <w:r>
        <w:tab/>
      </w:r>
      <w:r>
        <w:tab/>
        <w:t>04</w:t>
      </w:r>
      <w:r>
        <w:t>：</w:t>
      </w:r>
      <w:r>
        <w:rPr>
          <w:rFonts w:hint="eastAsia"/>
        </w:rPr>
        <w:t>请求标定数据</w:t>
      </w:r>
    </w:p>
    <w:p w14:paraId="76D6C6BD" w14:textId="77777777" w:rsidR="00387328" w:rsidRDefault="006434CD">
      <w:pPr>
        <w:ind w:left="1680" w:firstLine="420"/>
      </w:pPr>
      <w:r>
        <w:t>07</w:t>
      </w:r>
      <w:r>
        <w:t>：</w:t>
      </w:r>
      <w:r>
        <w:rPr>
          <w:rFonts w:hint="eastAsia"/>
        </w:rPr>
        <w:t>扩展数据上报</w:t>
      </w:r>
    </w:p>
    <w:p w14:paraId="28933CF8" w14:textId="77777777" w:rsidR="00387328" w:rsidRDefault="006434CD">
      <w:pPr>
        <w:ind w:left="1680" w:firstLine="420"/>
      </w:pPr>
      <w:r>
        <w:t>08</w:t>
      </w:r>
      <w:r>
        <w:t>：</w:t>
      </w:r>
      <w:r>
        <w:rPr>
          <w:rFonts w:hint="eastAsia"/>
        </w:rPr>
        <w:t>请求升级文件数据包</w:t>
      </w:r>
    </w:p>
    <w:p w14:paraId="3396B6C2" w14:textId="64777140" w:rsidR="00387328" w:rsidRDefault="006434CD">
      <w:pPr>
        <w:rPr>
          <w:ins w:id="15" w:author="jiang Sauer" w:date="2021-05-18T19:27:00Z"/>
        </w:rPr>
      </w:pPr>
      <w:r>
        <w:rPr>
          <w:rFonts w:hint="eastAsia"/>
          <w:color w:val="7030A0"/>
        </w:rPr>
        <w:t>版本号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字节。如版本号为</w:t>
      </w:r>
      <w:r>
        <w:rPr>
          <w:rFonts w:hint="eastAsia"/>
        </w:rPr>
        <w:t>1.1.8</w:t>
      </w:r>
      <w:r>
        <w:rPr>
          <w:rFonts w:hint="eastAsia"/>
        </w:rPr>
        <w:t>则通讯中表示为（</w:t>
      </w:r>
      <w:r>
        <w:rPr>
          <w:rFonts w:hint="eastAsia"/>
        </w:rPr>
        <w:t>16</w:t>
      </w:r>
      <w:r>
        <w:rPr>
          <w:rFonts w:hint="eastAsia"/>
        </w:rPr>
        <w:t>进制）：</w:t>
      </w:r>
      <w:r>
        <w:rPr>
          <w:rFonts w:hint="eastAsia"/>
        </w:rPr>
        <w:t>01</w:t>
      </w:r>
      <w:r>
        <w:t xml:space="preserve"> 01 08</w:t>
      </w:r>
    </w:p>
    <w:p w14:paraId="2DF274E1" w14:textId="72CDDFC5" w:rsidR="0099168E" w:rsidRPr="006434CD" w:rsidRDefault="0099168E" w:rsidP="006434CD">
      <w:pPr>
        <w:ind w:left="840" w:hangingChars="400" w:hanging="840"/>
        <w:rPr>
          <w:ins w:id="16" w:author="jiang Sauer" w:date="2021-05-18T19:31:00Z"/>
          <w:rFonts w:hint="eastAsia"/>
          <w:highlight w:val="yellow"/>
          <w:rPrChange w:id="17" w:author="jiang Sauer" w:date="2021-05-18T19:51:00Z">
            <w:rPr>
              <w:ins w:id="18" w:author="jiang Sauer" w:date="2021-05-18T19:31:00Z"/>
              <w:rFonts w:hint="eastAsia"/>
            </w:rPr>
          </w:rPrChange>
        </w:rPr>
        <w:pPrChange w:id="19" w:author="jiang Sauer" w:date="2021-05-18T19:51:00Z">
          <w:pPr/>
        </w:pPrChange>
      </w:pPr>
      <w:ins w:id="20" w:author="jiang Sauer" w:date="2021-05-18T19:27:00Z">
        <w:r w:rsidRPr="006434CD">
          <w:rPr>
            <w:rFonts w:hint="eastAsia"/>
            <w:color w:val="7030A0"/>
            <w:rPrChange w:id="21" w:author="jiang Sauer" w:date="2021-05-18T19:51:00Z">
              <w:rPr>
                <w:rFonts w:hint="eastAsia"/>
              </w:rPr>
            </w:rPrChange>
          </w:rPr>
          <w:t>设备号：</w:t>
        </w:r>
      </w:ins>
      <w:ins w:id="22" w:author="jiang Sauer" w:date="2021-05-18T19:31:00Z">
        <w:r>
          <w:t>AA</w:t>
        </w:r>
      </w:ins>
      <w:ins w:id="23" w:author="jiang Sauer" w:date="2021-05-18T19:34:00Z">
        <w:r w:rsidR="008D2362">
          <w:t xml:space="preserve"> </w:t>
        </w:r>
      </w:ins>
      <w:ins w:id="24" w:author="jiang Sauer" w:date="2021-05-18T19:31:00Z">
        <w:r>
          <w:t>AA</w:t>
        </w:r>
      </w:ins>
      <w:ins w:id="25" w:author="jiang Sauer" w:date="2021-05-18T19:34:00Z">
        <w:r w:rsidR="008D2362">
          <w:t xml:space="preserve"> </w:t>
        </w:r>
      </w:ins>
      <w:ins w:id="26" w:author="jiang Sauer" w:date="2021-05-18T19:31:00Z">
        <w:r>
          <w:t>AA</w:t>
        </w:r>
      </w:ins>
      <w:ins w:id="27" w:author="jiang Sauer" w:date="2021-05-18T19:34:00Z">
        <w:r w:rsidR="008D2362">
          <w:t xml:space="preserve"> </w:t>
        </w:r>
      </w:ins>
      <w:ins w:id="28" w:author="jiang Sauer" w:date="2021-05-18T19:31:00Z">
        <w:r>
          <w:t>BB</w:t>
        </w:r>
      </w:ins>
      <w:ins w:id="29" w:author="jiang Sauer" w:date="2021-05-18T19:34:00Z">
        <w:r w:rsidR="008D2362">
          <w:t xml:space="preserve"> </w:t>
        </w:r>
      </w:ins>
      <w:ins w:id="30" w:author="jiang Sauer" w:date="2021-05-18T19:31:00Z">
        <w:r>
          <w:t>BC</w:t>
        </w:r>
      </w:ins>
      <w:ins w:id="31" w:author="jiang Sauer" w:date="2021-05-18T19:35:00Z">
        <w:r w:rsidR="008D2362">
          <w:t xml:space="preserve"> </w:t>
        </w:r>
      </w:ins>
      <w:ins w:id="32" w:author="jiang Sauer" w:date="2021-05-18T19:31:00Z">
        <w:r>
          <w:t>CC</w:t>
        </w:r>
      </w:ins>
      <w:ins w:id="33" w:author="jiang Sauer" w:date="2021-05-18T19:35:00Z">
        <w:r w:rsidR="008D2362">
          <w:t xml:space="preserve"> </w:t>
        </w:r>
      </w:ins>
      <w:ins w:id="34" w:author="jiang Sauer" w:date="2021-05-18T19:31:00Z">
        <w:r>
          <w:t>CC</w:t>
        </w:r>
      </w:ins>
      <w:ins w:id="35" w:author="jiang Sauer" w:date="2021-05-18T19:35:00Z">
        <w:r w:rsidR="008D2362">
          <w:t xml:space="preserve"> </w:t>
        </w:r>
      </w:ins>
      <w:ins w:id="36" w:author="jiang Sauer" w:date="2021-05-18T19:31:00Z">
        <w:r>
          <w:t>CC</w:t>
        </w:r>
        <w:r>
          <w:t xml:space="preserve"> </w:t>
        </w:r>
        <w:r>
          <w:rPr>
            <w:rFonts w:hint="eastAsia"/>
          </w:rPr>
          <w:t>总共</w:t>
        </w:r>
        <w:r>
          <w:rPr>
            <w:rFonts w:hint="eastAsia"/>
          </w:rPr>
          <w:t>16</w:t>
        </w:r>
        <w:r>
          <w:rPr>
            <w:rFonts w:hint="eastAsia"/>
          </w:rPr>
          <w:t>位，占</w:t>
        </w:r>
      </w:ins>
      <w:ins w:id="37" w:author="jiang Sauer" w:date="2021-05-18T19:53:00Z">
        <w:r w:rsidR="006434CD">
          <w:t>16</w:t>
        </w:r>
      </w:ins>
      <w:bookmarkStart w:id="38" w:name="_GoBack"/>
      <w:bookmarkEnd w:id="38"/>
      <w:ins w:id="39" w:author="jiang Sauer" w:date="2021-05-18T19:31:00Z">
        <w:r>
          <w:rPr>
            <w:rFonts w:hint="eastAsia"/>
          </w:rPr>
          <w:t>字节</w:t>
        </w:r>
        <w:r w:rsidRPr="006434CD">
          <w:rPr>
            <w:rFonts w:hint="eastAsia"/>
            <w:highlight w:val="yellow"/>
            <w:rPrChange w:id="40" w:author="jiang Sauer" w:date="2021-05-18T19:51:00Z">
              <w:rPr>
                <w:rFonts w:hint="eastAsia"/>
              </w:rPr>
            </w:rPrChange>
          </w:rPr>
          <w:t>（</w:t>
        </w:r>
        <w:r w:rsidRPr="006434CD">
          <w:rPr>
            <w:rFonts w:hint="eastAsia"/>
            <w:highlight w:val="yellow"/>
            <w:rPrChange w:id="41" w:author="jiang Sauer" w:date="2021-05-18T19:51:00Z">
              <w:rPr>
                <w:rFonts w:hint="eastAsia"/>
              </w:rPr>
            </w:rPrChange>
          </w:rPr>
          <w:t>前</w:t>
        </w:r>
        <w:r w:rsidRPr="006434CD">
          <w:rPr>
            <w:rFonts w:hint="eastAsia"/>
            <w:highlight w:val="yellow"/>
            <w:rPrChange w:id="42" w:author="jiang Sauer" w:date="2021-05-18T19:51:00Z">
              <w:rPr>
                <w:rFonts w:hint="eastAsia"/>
              </w:rPr>
            </w:rPrChange>
          </w:rPr>
          <w:t>6</w:t>
        </w:r>
        <w:r w:rsidRPr="006434CD">
          <w:rPr>
            <w:rFonts w:hint="eastAsia"/>
            <w:highlight w:val="yellow"/>
            <w:rPrChange w:id="43" w:author="jiang Sauer" w:date="2021-05-18T19:51:00Z">
              <w:rPr>
                <w:rFonts w:hint="eastAsia"/>
              </w:rPr>
            </w:rPrChange>
          </w:rPr>
          <w:t>位</w:t>
        </w:r>
        <w:r w:rsidRPr="006434CD">
          <w:rPr>
            <w:rFonts w:hint="eastAsia"/>
            <w:highlight w:val="yellow"/>
            <w:rPrChange w:id="44" w:author="jiang Sauer" w:date="2021-05-18T19:51:00Z">
              <w:rPr>
                <w:rFonts w:hint="eastAsia"/>
              </w:rPr>
            </w:rPrChange>
          </w:rPr>
          <w:t>AAAAAA</w:t>
        </w:r>
        <w:r w:rsidRPr="006434CD">
          <w:rPr>
            <w:rFonts w:hint="eastAsia"/>
            <w:highlight w:val="yellow"/>
            <w:rPrChange w:id="45" w:author="jiang Sauer" w:date="2021-05-18T19:51:00Z">
              <w:rPr>
                <w:rFonts w:hint="eastAsia"/>
              </w:rPr>
            </w:rPrChange>
          </w:rPr>
          <w:t>表示生产日期，可通过调试串口设置。例</w:t>
        </w:r>
        <w:r w:rsidRPr="006434CD">
          <w:rPr>
            <w:rFonts w:hint="eastAsia"/>
            <w:highlight w:val="yellow"/>
            <w:rPrChange w:id="46" w:author="jiang Sauer" w:date="2021-05-18T19:51:00Z">
              <w:rPr>
                <w:rFonts w:hint="eastAsia"/>
              </w:rPr>
            </w:rPrChange>
          </w:rPr>
          <w:t>210517</w:t>
        </w:r>
        <w:r w:rsidRPr="006434CD">
          <w:rPr>
            <w:rFonts w:hint="eastAsia"/>
            <w:highlight w:val="yellow"/>
            <w:rPrChange w:id="47" w:author="jiang Sauer" w:date="2021-05-18T19:51:00Z">
              <w:rPr>
                <w:rFonts w:hint="eastAsia"/>
              </w:rPr>
            </w:rPrChange>
          </w:rPr>
          <w:t>表示</w:t>
        </w:r>
        <w:r w:rsidRPr="006434CD">
          <w:rPr>
            <w:rFonts w:hint="eastAsia"/>
            <w:highlight w:val="yellow"/>
            <w:rPrChange w:id="48" w:author="jiang Sauer" w:date="2021-05-18T19:51:00Z">
              <w:rPr>
                <w:rFonts w:hint="eastAsia"/>
              </w:rPr>
            </w:rPrChange>
          </w:rPr>
          <w:t>2021</w:t>
        </w:r>
        <w:r w:rsidRPr="006434CD">
          <w:rPr>
            <w:rFonts w:hint="eastAsia"/>
            <w:highlight w:val="yellow"/>
            <w:rPrChange w:id="49" w:author="jiang Sauer" w:date="2021-05-18T19:51:00Z">
              <w:rPr>
                <w:rFonts w:hint="eastAsia"/>
              </w:rPr>
            </w:rPrChange>
          </w:rPr>
          <w:t>年</w:t>
        </w:r>
        <w:r w:rsidRPr="006434CD">
          <w:rPr>
            <w:rFonts w:hint="eastAsia"/>
            <w:highlight w:val="yellow"/>
            <w:rPrChange w:id="50" w:author="jiang Sauer" w:date="2021-05-18T19:51:00Z">
              <w:rPr>
                <w:rFonts w:hint="eastAsia"/>
              </w:rPr>
            </w:rPrChange>
          </w:rPr>
          <w:t>5</w:t>
        </w:r>
        <w:r w:rsidRPr="006434CD">
          <w:rPr>
            <w:rFonts w:hint="eastAsia"/>
            <w:highlight w:val="yellow"/>
            <w:rPrChange w:id="51" w:author="jiang Sauer" w:date="2021-05-18T19:51:00Z">
              <w:rPr>
                <w:rFonts w:hint="eastAsia"/>
              </w:rPr>
            </w:rPrChange>
          </w:rPr>
          <w:t>月</w:t>
        </w:r>
        <w:r w:rsidRPr="006434CD">
          <w:rPr>
            <w:rFonts w:hint="eastAsia"/>
            <w:highlight w:val="yellow"/>
            <w:rPrChange w:id="52" w:author="jiang Sauer" w:date="2021-05-18T19:51:00Z">
              <w:rPr>
                <w:rFonts w:hint="eastAsia"/>
              </w:rPr>
            </w:rPrChange>
          </w:rPr>
          <w:t>17</w:t>
        </w:r>
        <w:r w:rsidRPr="006434CD">
          <w:rPr>
            <w:rFonts w:hint="eastAsia"/>
            <w:highlight w:val="yellow"/>
            <w:rPrChange w:id="53" w:author="jiang Sauer" w:date="2021-05-18T19:51:00Z">
              <w:rPr>
                <w:rFonts w:hint="eastAsia"/>
              </w:rPr>
            </w:rPrChange>
          </w:rPr>
          <w:t>日。</w:t>
        </w:r>
      </w:ins>
    </w:p>
    <w:p w14:paraId="554097A3" w14:textId="665C84D8" w:rsidR="0099168E" w:rsidRDefault="0099168E" w:rsidP="006434CD">
      <w:pPr>
        <w:ind w:leftChars="400" w:left="840"/>
        <w:rPr>
          <w:rFonts w:hint="eastAsia"/>
        </w:rPr>
        <w:pPrChange w:id="54" w:author="jiang Sauer" w:date="2021-05-18T19:51:00Z">
          <w:pPr/>
        </w:pPrChange>
      </w:pPr>
      <w:ins w:id="55" w:author="jiang Sauer" w:date="2021-05-18T19:31:00Z">
        <w:r w:rsidRPr="006434CD">
          <w:rPr>
            <w:rFonts w:hint="eastAsia"/>
            <w:highlight w:val="yellow"/>
            <w:rPrChange w:id="56" w:author="jiang Sauer" w:date="2021-05-18T19:51:00Z">
              <w:rPr>
                <w:rFonts w:hint="eastAsia"/>
              </w:rPr>
            </w:rPrChange>
          </w:rPr>
          <w:t>中间</w:t>
        </w:r>
        <w:r w:rsidRPr="006434CD">
          <w:rPr>
            <w:rFonts w:hint="eastAsia"/>
            <w:highlight w:val="yellow"/>
            <w:rPrChange w:id="57" w:author="jiang Sauer" w:date="2021-05-18T19:51:00Z">
              <w:rPr>
                <w:rFonts w:hint="eastAsia"/>
              </w:rPr>
            </w:rPrChange>
          </w:rPr>
          <w:t>3</w:t>
        </w:r>
        <w:r w:rsidRPr="006434CD">
          <w:rPr>
            <w:rFonts w:hint="eastAsia"/>
            <w:highlight w:val="yellow"/>
            <w:rPrChange w:id="58" w:author="jiang Sauer" w:date="2021-05-18T19:51:00Z">
              <w:rPr>
                <w:rFonts w:hint="eastAsia"/>
              </w:rPr>
            </w:rPrChange>
          </w:rPr>
          <w:t>位</w:t>
        </w:r>
        <w:r w:rsidRPr="006434CD">
          <w:rPr>
            <w:rFonts w:hint="eastAsia"/>
            <w:highlight w:val="yellow"/>
            <w:rPrChange w:id="59" w:author="jiang Sauer" w:date="2021-05-18T19:51:00Z">
              <w:rPr>
                <w:rFonts w:hint="eastAsia"/>
              </w:rPr>
            </w:rPrChange>
          </w:rPr>
          <w:t>BBB</w:t>
        </w:r>
        <w:r w:rsidRPr="006434CD">
          <w:rPr>
            <w:rFonts w:hint="eastAsia"/>
            <w:highlight w:val="yellow"/>
            <w:rPrChange w:id="60" w:author="jiang Sauer" w:date="2021-05-18T19:51:00Z">
              <w:rPr>
                <w:rFonts w:hint="eastAsia"/>
              </w:rPr>
            </w:rPrChange>
          </w:rPr>
          <w:t>表示产品类型；</w:t>
        </w:r>
        <w:r w:rsidRPr="006434CD">
          <w:rPr>
            <w:rFonts w:hint="eastAsia"/>
            <w:highlight w:val="yellow"/>
            <w:rPrChange w:id="61" w:author="jiang Sauer" w:date="2021-05-18T19:51:00Z">
              <w:rPr>
                <w:rFonts w:hint="eastAsia"/>
              </w:rPr>
            </w:rPrChange>
          </w:rPr>
          <w:t xml:space="preserve">   WM-</w:t>
        </w:r>
        <w:r w:rsidRPr="006434CD">
          <w:rPr>
            <w:rFonts w:hint="eastAsia"/>
            <w:highlight w:val="yellow"/>
            <w:rPrChange w:id="62" w:author="jiang Sauer" w:date="2021-05-18T19:51:00Z">
              <w:rPr>
                <w:rFonts w:hint="eastAsia"/>
              </w:rPr>
            </w:rPrChange>
          </w:rPr>
          <w:t>：表示环境监控</w:t>
        </w:r>
      </w:ins>
      <w:ins w:id="63" w:author="jiang Sauer" w:date="2021-05-18T19:33:00Z">
        <w:r w:rsidRPr="006434CD">
          <w:rPr>
            <w:rFonts w:hint="eastAsia"/>
            <w:highlight w:val="yellow"/>
            <w:rPrChange w:id="64" w:author="jiang Sauer" w:date="2021-05-18T19:51:00Z">
              <w:rPr>
                <w:rFonts w:hint="eastAsia"/>
              </w:rPr>
            </w:rPrChange>
          </w:rPr>
          <w:t>；</w:t>
        </w:r>
      </w:ins>
      <w:ins w:id="65" w:author="jiang Sauer" w:date="2021-05-18T19:31:00Z">
        <w:r w:rsidRPr="006434CD">
          <w:rPr>
            <w:rFonts w:hint="eastAsia"/>
            <w:highlight w:val="yellow"/>
            <w:rPrChange w:id="66" w:author="jiang Sauer" w:date="2021-05-18T19:51:00Z">
              <w:rPr>
                <w:rFonts w:hint="eastAsia"/>
              </w:rPr>
            </w:rPrChange>
          </w:rPr>
          <w:t>CP-</w:t>
        </w:r>
        <w:r w:rsidRPr="006434CD">
          <w:rPr>
            <w:rFonts w:hint="eastAsia"/>
            <w:highlight w:val="yellow"/>
            <w:rPrChange w:id="67" w:author="jiang Sauer" w:date="2021-05-18T19:51:00Z">
              <w:rPr>
                <w:rFonts w:hint="eastAsia"/>
              </w:rPr>
            </w:rPrChange>
          </w:rPr>
          <w:t>：表示包芯</w:t>
        </w:r>
      </w:ins>
      <w:ins w:id="68" w:author="jiang Sauer" w:date="2021-05-18T19:33:00Z">
        <w:r w:rsidRPr="006434CD">
          <w:rPr>
            <w:rFonts w:hint="eastAsia"/>
            <w:highlight w:val="yellow"/>
            <w:rPrChange w:id="69" w:author="jiang Sauer" w:date="2021-05-18T19:51:00Z">
              <w:rPr>
                <w:rFonts w:hint="eastAsia"/>
              </w:rPr>
            </w:rPrChange>
          </w:rPr>
          <w:t>；</w:t>
        </w:r>
      </w:ins>
      <w:ins w:id="70" w:author="jiang Sauer" w:date="2021-05-18T19:31:00Z">
        <w:r w:rsidRPr="006434CD">
          <w:rPr>
            <w:rFonts w:hint="eastAsia"/>
            <w:highlight w:val="yellow"/>
            <w:rPrChange w:id="71" w:author="jiang Sauer" w:date="2021-05-18T19:51:00Z">
              <w:rPr>
                <w:rFonts w:hint="eastAsia"/>
              </w:rPr>
            </w:rPrChange>
          </w:rPr>
          <w:t>尾部</w:t>
        </w:r>
        <w:r w:rsidRPr="006434CD">
          <w:rPr>
            <w:rFonts w:hint="eastAsia"/>
            <w:highlight w:val="yellow"/>
            <w:rPrChange w:id="72" w:author="jiang Sauer" w:date="2021-05-18T19:51:00Z">
              <w:rPr>
                <w:rFonts w:hint="eastAsia"/>
              </w:rPr>
            </w:rPrChange>
          </w:rPr>
          <w:t>7</w:t>
        </w:r>
        <w:r w:rsidRPr="006434CD">
          <w:rPr>
            <w:rFonts w:hint="eastAsia"/>
            <w:highlight w:val="yellow"/>
            <w:rPrChange w:id="73" w:author="jiang Sauer" w:date="2021-05-18T19:51:00Z">
              <w:rPr>
                <w:rFonts w:hint="eastAsia"/>
              </w:rPr>
            </w:rPrChange>
          </w:rPr>
          <w:t>位</w:t>
        </w:r>
        <w:r w:rsidRPr="006434CD">
          <w:rPr>
            <w:rFonts w:hint="eastAsia"/>
            <w:highlight w:val="yellow"/>
            <w:rPrChange w:id="74" w:author="jiang Sauer" w:date="2021-05-18T19:51:00Z">
              <w:rPr>
                <w:rFonts w:hint="eastAsia"/>
              </w:rPr>
            </w:rPrChange>
          </w:rPr>
          <w:t>CCCCCCC</w:t>
        </w:r>
        <w:r w:rsidRPr="006434CD">
          <w:rPr>
            <w:rFonts w:hint="eastAsia"/>
            <w:highlight w:val="yellow"/>
            <w:rPrChange w:id="75" w:author="jiang Sauer" w:date="2021-05-18T19:51:00Z">
              <w:rPr>
                <w:rFonts w:hint="eastAsia"/>
              </w:rPr>
            </w:rPrChange>
          </w:rPr>
          <w:t>，表示设备唯一号，用所使用模组的</w:t>
        </w:r>
        <w:r w:rsidRPr="006434CD">
          <w:rPr>
            <w:rFonts w:hint="eastAsia"/>
            <w:highlight w:val="yellow"/>
            <w:rPrChange w:id="76" w:author="jiang Sauer" w:date="2021-05-18T19:51:00Z">
              <w:rPr>
                <w:rFonts w:hint="eastAsia"/>
              </w:rPr>
            </w:rPrChange>
          </w:rPr>
          <w:t>DEVEUI</w:t>
        </w:r>
        <w:r w:rsidRPr="006434CD">
          <w:rPr>
            <w:rFonts w:hint="eastAsia"/>
            <w:highlight w:val="yellow"/>
            <w:rPrChange w:id="77" w:author="jiang Sauer" w:date="2021-05-18T19:51:00Z">
              <w:rPr>
                <w:rFonts w:hint="eastAsia"/>
              </w:rPr>
            </w:rPrChange>
          </w:rPr>
          <w:t>的后</w:t>
        </w:r>
        <w:r w:rsidRPr="006434CD">
          <w:rPr>
            <w:rFonts w:hint="eastAsia"/>
            <w:highlight w:val="yellow"/>
            <w:rPrChange w:id="78" w:author="jiang Sauer" w:date="2021-05-18T19:51:00Z">
              <w:rPr>
                <w:rFonts w:hint="eastAsia"/>
              </w:rPr>
            </w:rPrChange>
          </w:rPr>
          <w:t>7</w:t>
        </w:r>
        <w:r w:rsidRPr="006434CD">
          <w:rPr>
            <w:rFonts w:hint="eastAsia"/>
            <w:highlight w:val="yellow"/>
            <w:rPrChange w:id="79" w:author="jiang Sauer" w:date="2021-05-18T19:51:00Z">
              <w:rPr>
                <w:rFonts w:hint="eastAsia"/>
              </w:rPr>
            </w:rPrChange>
          </w:rPr>
          <w:t>位（</w:t>
        </w:r>
        <w:r w:rsidRPr="006434CD">
          <w:rPr>
            <w:rFonts w:hint="eastAsia"/>
            <w:highlight w:val="yellow"/>
            <w:rPrChange w:id="80" w:author="jiang Sauer" w:date="2021-05-18T19:51:00Z">
              <w:rPr>
                <w:rFonts w:hint="eastAsia"/>
              </w:rPr>
            </w:rPrChange>
          </w:rPr>
          <w:t>NB</w:t>
        </w:r>
        <w:r w:rsidRPr="006434CD">
          <w:rPr>
            <w:rFonts w:hint="eastAsia"/>
            <w:highlight w:val="yellow"/>
            <w:rPrChange w:id="81" w:author="jiang Sauer" w:date="2021-05-18T19:51:00Z">
              <w:rPr>
                <w:rFonts w:hint="eastAsia"/>
              </w:rPr>
            </w:rPrChange>
          </w:rPr>
          <w:t>或</w:t>
        </w:r>
        <w:r w:rsidRPr="006434CD">
          <w:rPr>
            <w:rFonts w:hint="eastAsia"/>
            <w:highlight w:val="yellow"/>
            <w:rPrChange w:id="82" w:author="jiang Sauer" w:date="2021-05-18T19:51:00Z">
              <w:rPr>
                <w:rFonts w:hint="eastAsia"/>
              </w:rPr>
            </w:rPrChange>
          </w:rPr>
          <w:t>4G</w:t>
        </w:r>
        <w:r w:rsidRPr="006434CD">
          <w:rPr>
            <w:rFonts w:hint="eastAsia"/>
            <w:highlight w:val="yellow"/>
            <w:rPrChange w:id="83" w:author="jiang Sauer" w:date="2021-05-18T19:51:00Z">
              <w:rPr>
                <w:rFonts w:hint="eastAsia"/>
              </w:rPr>
            </w:rPrChange>
          </w:rPr>
          <w:t>用卡号的后</w:t>
        </w:r>
        <w:r w:rsidRPr="006434CD">
          <w:rPr>
            <w:rFonts w:hint="eastAsia"/>
            <w:highlight w:val="yellow"/>
            <w:rPrChange w:id="84" w:author="jiang Sauer" w:date="2021-05-18T19:51:00Z">
              <w:rPr>
                <w:rFonts w:hint="eastAsia"/>
              </w:rPr>
            </w:rPrChange>
          </w:rPr>
          <w:t>7</w:t>
        </w:r>
        <w:r w:rsidRPr="006434CD">
          <w:rPr>
            <w:rFonts w:hint="eastAsia"/>
            <w:highlight w:val="yellow"/>
            <w:rPrChange w:id="85" w:author="jiang Sauer" w:date="2021-05-18T19:51:00Z">
              <w:rPr>
                <w:rFonts w:hint="eastAsia"/>
              </w:rPr>
            </w:rPrChange>
          </w:rPr>
          <w:t>位）</w:t>
        </w:r>
        <w:r w:rsidRPr="006434CD">
          <w:rPr>
            <w:rFonts w:hint="eastAsia"/>
            <w:highlight w:val="yellow"/>
            <w:rPrChange w:id="86" w:author="jiang Sauer" w:date="2021-05-18T19:51:00Z">
              <w:rPr>
                <w:rFonts w:hint="eastAsia"/>
              </w:rPr>
            </w:rPrChange>
          </w:rPr>
          <w:t>）</w:t>
        </w:r>
      </w:ins>
    </w:p>
    <w:p w14:paraId="37EE00F3" w14:textId="77777777" w:rsidR="00387328" w:rsidRDefault="006434CD">
      <w:r>
        <w:rPr>
          <w:rFonts w:hint="eastAsia"/>
          <w:color w:val="7030A0"/>
        </w:rPr>
        <w:t>采集时间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字节。比如时间是</w:t>
      </w:r>
      <w:r>
        <w:t>2020/5/14 14:39:18</w:t>
      </w:r>
      <w:r>
        <w:t>，</w:t>
      </w:r>
      <w:r>
        <w:rPr>
          <w:rFonts w:hint="eastAsia"/>
        </w:rPr>
        <w:t>则</w:t>
      </w:r>
      <w:r>
        <w:rPr>
          <w:rFonts w:hint="eastAsia"/>
        </w:rPr>
        <w:t>unix</w:t>
      </w:r>
      <w:r>
        <w:rPr>
          <w:rFonts w:hint="eastAsia"/>
        </w:rPr>
        <w:t>时间戳为</w:t>
      </w:r>
      <w:r>
        <w:t>1589438358</w:t>
      </w:r>
      <w:r>
        <w:t>，</w:t>
      </w:r>
      <w:r>
        <w:rPr>
          <w:rFonts w:hint="eastAsia"/>
        </w:rPr>
        <w:t>转为</w:t>
      </w:r>
      <w:r>
        <w:rPr>
          <w:rFonts w:hint="eastAsia"/>
        </w:rPr>
        <w:t>16</w:t>
      </w:r>
      <w:r>
        <w:rPr>
          <w:rFonts w:hint="eastAsia"/>
        </w:rPr>
        <w:t>进制为</w:t>
      </w:r>
      <w:r>
        <w:t xml:space="preserve"> 5E BC E7 96</w:t>
      </w:r>
      <w:r>
        <w:t>‬</w:t>
      </w:r>
      <w:r>
        <w:t>‬</w:t>
      </w:r>
    </w:p>
    <w:p w14:paraId="40A74743" w14:textId="0624ED47" w:rsidR="00387328" w:rsidDel="0099168E" w:rsidRDefault="006434CD">
      <w:pPr>
        <w:rPr>
          <w:del w:id="87" w:author="jiang Sauer" w:date="2021-05-18T19:33:00Z"/>
        </w:rPr>
      </w:pPr>
      <w:del w:id="88" w:author="jiang Sauer" w:date="2021-05-18T19:33:00Z">
        <w:r w:rsidDel="0099168E">
          <w:delText>‬</w:delText>
        </w:r>
        <w:r w:rsidDel="0099168E">
          <w:rPr>
            <w:rFonts w:hint="eastAsia"/>
            <w:color w:val="7030A0"/>
          </w:rPr>
          <w:delText>信号强度</w:delText>
        </w:r>
        <w:r w:rsidDel="0099168E">
          <w:rPr>
            <w:rFonts w:hint="eastAsia"/>
          </w:rPr>
          <w:delText>（</w:delText>
        </w:r>
        <w:r w:rsidDel="0099168E">
          <w:rPr>
            <w:rFonts w:hint="eastAsia"/>
          </w:rPr>
          <w:delText>CSQ</w:delText>
        </w:r>
        <w:r w:rsidDel="0099168E">
          <w:rPr>
            <w:rFonts w:hint="eastAsia"/>
          </w:rPr>
          <w:delText>）：</w:delText>
        </w:r>
        <w:r w:rsidDel="0099168E">
          <w:rPr>
            <w:rFonts w:hint="eastAsia"/>
          </w:rPr>
          <w:delText>1</w:delText>
        </w:r>
        <w:r w:rsidDel="0099168E">
          <w:rPr>
            <w:rFonts w:hint="eastAsia"/>
          </w:rPr>
          <w:delText>字节：</w:delText>
        </w:r>
        <w:r w:rsidDel="0099168E">
          <w:rPr>
            <w:rFonts w:hint="eastAsia"/>
          </w:rPr>
          <w:delText>(</w:delText>
        </w:r>
        <w:r w:rsidDel="0099168E">
          <w:rPr>
            <w:rFonts w:hint="eastAsia"/>
          </w:rPr>
          <w:delText>接收信号强度</w:delText>
        </w:r>
        <w:r w:rsidDel="0099168E">
          <w:rPr>
            <w:rFonts w:hint="eastAsia"/>
          </w:rPr>
          <w:delText>dBm+113)/2</w:delText>
        </w:r>
        <w:r w:rsidDel="0099168E">
          <w:delText xml:space="preserve"> </w:delText>
        </w:r>
        <w:r w:rsidDel="0099168E">
          <w:rPr>
            <w:rFonts w:hint="eastAsia"/>
          </w:rPr>
          <w:delText>比如信号强度为</w:delText>
        </w:r>
        <w:r w:rsidDel="0099168E">
          <w:rPr>
            <w:rFonts w:hint="eastAsia"/>
          </w:rPr>
          <w:delText>-36</w:delText>
        </w:r>
        <w:r w:rsidDel="0099168E">
          <w:delText xml:space="preserve">dBm </w:delText>
        </w:r>
        <w:r w:rsidDel="0099168E">
          <w:rPr>
            <w:rFonts w:hint="eastAsia"/>
          </w:rPr>
          <w:delText>则</w:delText>
        </w:r>
        <w:r w:rsidDel="0099168E">
          <w:rPr>
            <w:rFonts w:hint="eastAsia"/>
          </w:rPr>
          <w:delText>CSQ=39</w:delText>
        </w:r>
        <w:r w:rsidDel="0099168E">
          <w:rPr>
            <w:rFonts w:hint="eastAsia"/>
          </w:rPr>
          <w:delText>（</w:delText>
        </w:r>
        <w:r w:rsidDel="0099168E">
          <w:rPr>
            <w:rFonts w:hint="eastAsia"/>
          </w:rPr>
          <w:delText>38.5</w:delText>
        </w:r>
        <w:r w:rsidDel="0099168E">
          <w:rPr>
            <w:rFonts w:hint="eastAsia"/>
          </w:rPr>
          <w:delText>）通讯中表示为（</w:delText>
        </w:r>
        <w:r w:rsidDel="0099168E">
          <w:rPr>
            <w:rFonts w:hint="eastAsia"/>
          </w:rPr>
          <w:delText>16</w:delText>
        </w:r>
        <w:r w:rsidDel="0099168E">
          <w:rPr>
            <w:rFonts w:hint="eastAsia"/>
          </w:rPr>
          <w:delText>进制）：</w:delText>
        </w:r>
        <w:r w:rsidDel="0099168E">
          <w:rPr>
            <w:rFonts w:hint="eastAsia"/>
          </w:rPr>
          <w:delText>27</w:delText>
        </w:r>
      </w:del>
    </w:p>
    <w:p w14:paraId="6C65BF23" w14:textId="77777777" w:rsidR="00387328" w:rsidRDefault="006434CD">
      <w:r>
        <w:rPr>
          <w:rFonts w:hint="eastAsia"/>
          <w:color w:val="7030A0"/>
        </w:rPr>
        <w:t>温度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字节：比如是</w:t>
      </w:r>
      <w:r>
        <w:rPr>
          <w:rFonts w:hint="eastAsia"/>
        </w:rPr>
        <w:t>28.3</w:t>
      </w:r>
      <w:r>
        <w:rPr>
          <w:rFonts w:hint="eastAsia"/>
        </w:rPr>
        <w:t>度，则通讯中表示为（</w:t>
      </w:r>
      <w:r>
        <w:rPr>
          <w:rFonts w:hint="eastAsia"/>
        </w:rPr>
        <w:t>16</w:t>
      </w:r>
      <w:r>
        <w:rPr>
          <w:rFonts w:hint="eastAsia"/>
        </w:rPr>
        <w:t>进制）：</w:t>
      </w:r>
      <w:r>
        <w:rPr>
          <w:rFonts w:hint="eastAsia"/>
        </w:rPr>
        <w:t>01</w:t>
      </w:r>
      <w:r>
        <w:t xml:space="preserve"> 1</w:t>
      </w:r>
      <w:r>
        <w:rPr>
          <w:rFonts w:hint="eastAsia"/>
        </w:rPr>
        <w:t>B</w:t>
      </w:r>
      <w:r>
        <w:t xml:space="preserve">  </w:t>
      </w:r>
      <w:r>
        <w:t>（</w:t>
      </w:r>
      <w:r>
        <w:t>283</w:t>
      </w:r>
      <w:r>
        <w:t>）</w:t>
      </w:r>
    </w:p>
    <w:p w14:paraId="16628DD7" w14:textId="1A55DE55" w:rsidR="00387328" w:rsidDel="0099168E" w:rsidRDefault="006434CD">
      <w:pPr>
        <w:rPr>
          <w:del w:id="89" w:author="jiang Sauer" w:date="2021-05-18T19:32:00Z"/>
        </w:rPr>
      </w:pPr>
      <w:del w:id="90" w:author="jiang Sauer" w:date="2021-05-18T19:32:00Z">
        <w:r w:rsidDel="0099168E">
          <w:rPr>
            <w:rFonts w:hint="eastAsia"/>
            <w:color w:val="7030A0"/>
          </w:rPr>
          <w:delText>湿度</w:delText>
        </w:r>
        <w:r w:rsidDel="0099168E">
          <w:rPr>
            <w:rFonts w:hint="eastAsia"/>
          </w:rPr>
          <w:delText>：</w:delText>
        </w:r>
        <w:r w:rsidDel="0099168E">
          <w:rPr>
            <w:rFonts w:hint="eastAsia"/>
          </w:rPr>
          <w:delText>2</w:delText>
        </w:r>
        <w:r w:rsidDel="0099168E">
          <w:rPr>
            <w:rFonts w:hint="eastAsia"/>
          </w:rPr>
          <w:delText>字节：同温度</w:delText>
        </w:r>
      </w:del>
    </w:p>
    <w:p w14:paraId="5DE828C7" w14:textId="62159297" w:rsidR="00387328" w:rsidDel="0099168E" w:rsidRDefault="006434CD">
      <w:pPr>
        <w:rPr>
          <w:del w:id="91" w:author="jiang Sauer" w:date="2021-05-18T19:26:00Z"/>
        </w:rPr>
      </w:pPr>
      <w:del w:id="92" w:author="jiang Sauer" w:date="2021-05-18T19:26:00Z">
        <w:r w:rsidDel="0099168E">
          <w:rPr>
            <w:rFonts w:hint="eastAsia"/>
            <w:color w:val="7030A0"/>
          </w:rPr>
          <w:delText>气压</w:delText>
        </w:r>
        <w:r w:rsidDel="0099168E">
          <w:rPr>
            <w:rFonts w:hint="eastAsia"/>
          </w:rPr>
          <w:delText>：</w:delText>
        </w:r>
        <w:r w:rsidDel="0099168E">
          <w:rPr>
            <w:rFonts w:hint="eastAsia"/>
          </w:rPr>
          <w:delText>2</w:delText>
        </w:r>
        <w:r w:rsidDel="0099168E">
          <w:rPr>
            <w:rFonts w:hint="eastAsia"/>
          </w:rPr>
          <w:delText>字节：比如</w:delText>
        </w:r>
        <w:r w:rsidDel="0099168E">
          <w:delText>1010.0</w:delText>
        </w:r>
        <w:r w:rsidDel="0099168E">
          <w:rPr>
            <w:rFonts w:ascii="Arial" w:hAnsi="Arial" w:cs="Arial"/>
            <w:color w:val="333333"/>
            <w:szCs w:val="21"/>
            <w:shd w:val="clear" w:color="auto" w:fill="FFFFFF"/>
          </w:rPr>
          <w:delText>百帕，</w:delText>
        </w:r>
        <w:r w:rsidDel="0099168E">
          <w:rPr>
            <w:rFonts w:hint="eastAsia"/>
          </w:rPr>
          <w:delText>则通讯中表示为（</w:delText>
        </w:r>
        <w:r w:rsidDel="0099168E">
          <w:rPr>
            <w:rFonts w:hint="eastAsia"/>
          </w:rPr>
          <w:delText>16</w:delText>
        </w:r>
        <w:r w:rsidDel="0099168E">
          <w:rPr>
            <w:rFonts w:hint="eastAsia"/>
          </w:rPr>
          <w:delText>进制）：</w:delText>
        </w:r>
        <w:r w:rsidDel="0099168E">
          <w:rPr>
            <w:rFonts w:hint="eastAsia"/>
          </w:rPr>
          <w:delText>27</w:delText>
        </w:r>
        <w:r w:rsidDel="0099168E">
          <w:delText xml:space="preserve"> </w:delText>
        </w:r>
        <w:r w:rsidDel="0099168E">
          <w:rPr>
            <w:rFonts w:hint="eastAsia"/>
          </w:rPr>
          <w:delText>74</w:delText>
        </w:r>
      </w:del>
    </w:p>
    <w:p w14:paraId="2E71328F" w14:textId="19FA25AA" w:rsidR="00387328" w:rsidRDefault="006434CD">
      <w:r>
        <w:rPr>
          <w:rFonts w:hint="eastAsia"/>
          <w:color w:val="7030A0"/>
        </w:rPr>
        <w:t>电</w:t>
      </w:r>
      <w:del w:id="93" w:author="jiang Sauer" w:date="2021-05-18T19:26:00Z">
        <w:r w:rsidDel="0099168E">
          <w:rPr>
            <w:rFonts w:hint="eastAsia"/>
            <w:color w:val="7030A0"/>
          </w:rPr>
          <w:delText>量</w:delText>
        </w:r>
      </w:del>
      <w:ins w:id="94" w:author="jiang Sauer" w:date="2021-05-18T19:26:00Z">
        <w:r w:rsidR="0099168E">
          <w:rPr>
            <w:rFonts w:hint="eastAsia"/>
            <w:color w:val="7030A0"/>
          </w:rPr>
          <w:t>压</w:t>
        </w:r>
      </w:ins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字节：比如</w:t>
      </w:r>
      <w:r>
        <w:rPr>
          <w:rFonts w:hint="eastAsia"/>
        </w:rPr>
        <w:t>92%</w:t>
      </w:r>
      <w:r>
        <w:rPr>
          <w:rFonts w:hint="eastAsia"/>
        </w:rPr>
        <w:t>，则通讯中表示为（</w:t>
      </w:r>
      <w:r>
        <w:rPr>
          <w:rFonts w:hint="eastAsia"/>
        </w:rPr>
        <w:t>16</w:t>
      </w:r>
      <w:r>
        <w:rPr>
          <w:rFonts w:hint="eastAsia"/>
        </w:rPr>
        <w:t>进制）：</w:t>
      </w:r>
      <w:r>
        <w:rPr>
          <w:rFonts w:hint="eastAsia"/>
        </w:rPr>
        <w:t>5C</w:t>
      </w:r>
    </w:p>
    <w:p w14:paraId="47AD70BD" w14:textId="77777777" w:rsidR="00387328" w:rsidRDefault="006434CD">
      <w:r>
        <w:rPr>
          <w:rFonts w:hint="eastAsia"/>
          <w:color w:val="7030A0"/>
        </w:rPr>
        <w:t>上报周期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字节：单位分钟。比如</w:t>
      </w:r>
      <w:r>
        <w:rPr>
          <w:rFonts w:hint="eastAsia"/>
        </w:rPr>
        <w:t>1</w:t>
      </w:r>
      <w:r>
        <w:rPr>
          <w:rFonts w:hint="eastAsia"/>
        </w:rPr>
        <w:t>小时上报，则通讯中表示为（</w:t>
      </w:r>
      <w:r>
        <w:rPr>
          <w:rFonts w:hint="eastAsia"/>
        </w:rPr>
        <w:t>16</w:t>
      </w:r>
      <w:r>
        <w:rPr>
          <w:rFonts w:hint="eastAsia"/>
        </w:rPr>
        <w:t>进制）：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3C</w:t>
      </w:r>
    </w:p>
    <w:p w14:paraId="63CAE5DD" w14:textId="35BB1092" w:rsidR="00387328" w:rsidDel="0099168E" w:rsidRDefault="006434CD">
      <w:pPr>
        <w:rPr>
          <w:del w:id="95" w:author="jiang Sauer" w:date="2021-05-18T19:26:00Z"/>
        </w:rPr>
      </w:pPr>
      <w:del w:id="96" w:author="jiang Sauer" w:date="2021-05-18T19:26:00Z">
        <w:r w:rsidDel="0099168E"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>设置的频率：</w:delText>
        </w:r>
        <w:r w:rsidDel="0099168E"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4</w:delText>
        </w:r>
        <w:r w:rsidDel="0099168E"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字节：</w:delText>
        </w:r>
        <w:r w:rsidDel="0099168E">
          <w:rPr>
            <w:rFonts w:hint="eastAsia"/>
          </w:rPr>
          <w:delText>比如频率是</w:delText>
        </w:r>
        <w:r w:rsidDel="0099168E">
          <w:delText>475300000</w:delText>
        </w:r>
        <w:r w:rsidDel="0099168E">
          <w:rPr>
            <w:rFonts w:hint="eastAsia"/>
          </w:rPr>
          <w:delText>Hz</w:delText>
        </w:r>
        <w:r w:rsidDel="0099168E">
          <w:delText>，</w:delText>
        </w:r>
        <w:r w:rsidDel="0099168E">
          <w:rPr>
            <w:rFonts w:hint="eastAsia"/>
          </w:rPr>
          <w:delText>则转为</w:delText>
        </w:r>
        <w:r w:rsidDel="0099168E">
          <w:rPr>
            <w:rFonts w:hint="eastAsia"/>
          </w:rPr>
          <w:delText>16</w:delText>
        </w:r>
        <w:r w:rsidDel="0099168E">
          <w:rPr>
            <w:rFonts w:hint="eastAsia"/>
          </w:rPr>
          <w:delText>进制为</w:delText>
        </w:r>
        <w:r w:rsidDel="0099168E">
          <w:delText xml:space="preserve"> 1C 54 80 A0</w:delText>
        </w:r>
        <w:r w:rsidDel="0099168E">
          <w:delText>‬</w:delText>
        </w:r>
        <w:r w:rsidDel="0099168E">
          <w:delText>。</w:delText>
        </w:r>
        <w:r w:rsidDel="0099168E">
          <w:delText>‬</w:delText>
        </w:r>
        <w:r w:rsidDel="0099168E">
          <w:delText>‬</w:delText>
        </w:r>
        <w:r w:rsidDel="0099168E">
          <w:delText>‬</w:delText>
        </w:r>
        <w:r w:rsidDel="0099168E">
          <w:delText>‬</w:delText>
        </w:r>
      </w:del>
    </w:p>
    <w:p w14:paraId="79E13C01" w14:textId="77777777" w:rsidR="00387328" w:rsidRDefault="006434CD">
      <w:r>
        <w:rPr>
          <w:rFonts w:hint="eastAsia"/>
          <w:color w:val="7030A0"/>
        </w:rPr>
        <w:t>CRC32</w:t>
      </w:r>
      <w:r>
        <w:rPr>
          <w:rFonts w:hint="eastAsia"/>
          <w:color w:val="7030A0"/>
        </w:rPr>
        <w:t>校验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>CRC32</w:t>
      </w:r>
    </w:p>
    <w:p w14:paraId="50C7E1B5" w14:textId="3352C60B" w:rsidR="00387328" w:rsidDel="0099168E" w:rsidRDefault="006434CD">
      <w:pPr>
        <w:rPr>
          <w:del w:id="97" w:author="jiang Sauer" w:date="2021-05-18T19:32:00Z"/>
          <w:rFonts w:ascii="Courier New" w:hAnsi="Courier New" w:cs="Courier New"/>
          <w:color w:val="000000"/>
          <w:kern w:val="0"/>
          <w:sz w:val="20"/>
          <w:szCs w:val="20"/>
        </w:rPr>
      </w:pPr>
      <w:del w:id="98" w:author="jiang Sauer" w:date="2021-05-18T19:32:00Z">
        <w:r w:rsidDel="0099168E">
          <w:rPr>
            <w:rFonts w:hint="eastAsia"/>
            <w:color w:val="7030A0"/>
          </w:rPr>
          <w:delText>生产日期</w:delText>
        </w:r>
        <w:r w:rsidDel="0099168E">
          <w:rPr>
            <w:rFonts w:hint="eastAsia"/>
          </w:rPr>
          <w:delText>：</w:delText>
        </w:r>
        <w:r w:rsidDel="0099168E">
          <w:rPr>
            <w:rFonts w:hint="eastAsia"/>
          </w:rPr>
          <w:delText>3</w:delText>
        </w:r>
        <w:r w:rsidDel="0099168E">
          <w:rPr>
            <w:rFonts w:hint="eastAsia"/>
          </w:rPr>
          <w:delText>字节日期</w:delText>
        </w:r>
      </w:del>
    </w:p>
    <w:p w14:paraId="1F2AB399" w14:textId="77777777" w:rsidR="00387328" w:rsidRDefault="0038732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438BC10" w14:textId="77777777" w:rsidR="00387328" w:rsidRDefault="006434C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协议格式</w:t>
      </w:r>
    </w:p>
    <w:p w14:paraId="4F939697" w14:textId="77777777" w:rsidR="00387328" w:rsidRDefault="006434CD">
      <w:r>
        <w:rPr>
          <w:rFonts w:hint="eastAsia"/>
        </w:rPr>
        <w:t>除升级数据响应包外，最大长度</w:t>
      </w:r>
      <w:del w:id="99" w:author="Administrator" w:date="2021-01-14T10:52:00Z">
        <w:r>
          <w:delText>43</w:delText>
        </w:r>
      </w:del>
      <w:ins w:id="100" w:author="Administrator" w:date="2021-01-14T10:52:00Z">
        <w:r>
          <w:rPr>
            <w:rFonts w:hint="eastAsia"/>
          </w:rPr>
          <w:t>26</w:t>
        </w:r>
      </w:ins>
      <w:r>
        <w:rPr>
          <w:rFonts w:hint="eastAsia"/>
        </w:rPr>
        <w:t>字节</w:t>
      </w:r>
    </w:p>
    <w:p w14:paraId="6C050475" w14:textId="77777777" w:rsidR="00387328" w:rsidRDefault="006434CD">
      <w:pPr>
        <w:pStyle w:val="3"/>
      </w:pPr>
      <w:r>
        <w:t>2.1</w:t>
      </w:r>
      <w:r>
        <w:rPr>
          <w:rFonts w:hint="eastAsia"/>
        </w:rPr>
        <w:t>传感器数据扩展上报：</w:t>
      </w:r>
    </w:p>
    <w:p w14:paraId="1788E209" w14:textId="77777777" w:rsidR="00387328" w:rsidRDefault="006434CD">
      <w:r>
        <w:rPr>
          <w:rFonts w:hint="eastAsia"/>
        </w:rPr>
        <w:t>上行：必须按先后顺序，没有的填</w:t>
      </w:r>
      <w:r>
        <w:rPr>
          <w:rFonts w:hint="eastAsia"/>
        </w:rPr>
        <w:t>00</w:t>
      </w:r>
      <w:r>
        <w:rPr>
          <w:rFonts w:hint="eastAsia"/>
        </w:rPr>
        <w:t>补足定长</w:t>
      </w:r>
    </w:p>
    <w:p w14:paraId="79542B8A" w14:textId="77777777" w:rsidR="00387328" w:rsidRDefault="006434CD">
      <w:del w:id="101" w:author="Administrator" w:date="2021-01-14T08:48:00Z">
        <w:r>
          <w:rPr>
            <w:rFonts w:hint="eastAsia"/>
            <w:color w:val="7030A0"/>
          </w:rPr>
          <w:delText>发送目的</w:delText>
        </w:r>
        <w:r>
          <w:rPr>
            <w:rFonts w:hint="eastAsia"/>
            <w:color w:val="7030A0"/>
          </w:rPr>
          <w:delText>IP</w:delText>
        </w:r>
        <w:r>
          <w:rPr>
            <w:rFonts w:hint="eastAsia"/>
            <w:color w:val="7030A0"/>
          </w:rPr>
          <w:delText>发送目的</w:delText>
        </w:r>
        <w:r>
          <w:rPr>
            <w:rFonts w:hint="eastAsia"/>
            <w:color w:val="7030A0"/>
          </w:rPr>
          <w:delText>PORT</w:delText>
        </w:r>
        <w:r>
          <w:rPr>
            <w:rFonts w:hint="eastAsia"/>
            <w:color w:val="7030A0"/>
          </w:rPr>
          <w:delText>设备号帧序号</w:delText>
        </w:r>
      </w:del>
      <w:r>
        <w:rPr>
          <w:rFonts w:hint="eastAsia"/>
          <w:color w:val="7030A0"/>
        </w:rPr>
        <w:t>消息类型版本号采集时间信号强度温度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湿度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温度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湿度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温度</w:t>
      </w:r>
      <w:r>
        <w:rPr>
          <w:rFonts w:hint="eastAsia"/>
          <w:color w:val="7030A0"/>
        </w:rPr>
        <w:t>3</w:t>
      </w:r>
      <w:r>
        <w:rPr>
          <w:rFonts w:hint="eastAsia"/>
          <w:color w:val="7030A0"/>
        </w:rPr>
        <w:t>湿度</w:t>
      </w:r>
      <w:r>
        <w:rPr>
          <w:rFonts w:hint="eastAsia"/>
          <w:color w:val="7030A0"/>
        </w:rPr>
        <w:t>3</w:t>
      </w:r>
      <w:r>
        <w:rPr>
          <w:rFonts w:hint="eastAsia"/>
          <w:color w:val="7030A0"/>
        </w:rPr>
        <w:t>气压电量上报周期</w:t>
      </w:r>
    </w:p>
    <w:p w14:paraId="2D1736C8" w14:textId="77777777" w:rsidR="00387328" w:rsidRDefault="00387328"/>
    <w:p w14:paraId="6E9D74FD" w14:textId="77777777" w:rsidR="00387328" w:rsidRDefault="006434CD">
      <w:r>
        <w:rPr>
          <w:rFonts w:hint="eastAsia"/>
        </w:rPr>
        <w:t>上行示例（定长</w:t>
      </w:r>
      <w:del w:id="102" w:author="Administrator" w:date="2021-01-14T08:50:00Z">
        <w:r>
          <w:delText>43</w:delText>
        </w:r>
      </w:del>
      <w:ins w:id="103" w:author="Administrator" w:date="2021-01-14T08:50:00Z">
        <w:r>
          <w:rPr>
            <w:rFonts w:hint="eastAsia"/>
          </w:rPr>
          <w:t>26</w:t>
        </w:r>
      </w:ins>
      <w:r>
        <w:rPr>
          <w:rFonts w:hint="eastAsia"/>
        </w:rPr>
        <w:t>字节）</w:t>
      </w:r>
    </w:p>
    <w:p w14:paraId="299E020D" w14:textId="77777777" w:rsidR="00387328" w:rsidRDefault="006434CD">
      <w:del w:id="104" w:author="Administrator" w:date="2021-01-14T08:48:00Z">
        <w:r>
          <w:delText>2F 63 D2 CA 2</w:delText>
        </w:r>
        <w:r>
          <w:rPr>
            <w:rFonts w:hint="eastAsia"/>
          </w:rPr>
          <w:delText>B</w:delText>
        </w:r>
        <w:r>
          <w:delText xml:space="preserve"> 67 </w:delText>
        </w:r>
        <w:r>
          <w:rPr>
            <w:rFonts w:hint="eastAsia"/>
          </w:rPr>
          <w:delText>00</w:delText>
        </w:r>
        <w:r>
          <w:delText xml:space="preserve"> </w:delText>
        </w:r>
        <w:r>
          <w:rPr>
            <w:rFonts w:hint="eastAsia"/>
          </w:rPr>
          <w:delText>00</w:delText>
        </w:r>
        <w:r>
          <w:delText xml:space="preserve"> 00 43 50 2</w:delText>
        </w:r>
        <w:r>
          <w:rPr>
            <w:rFonts w:hint="eastAsia"/>
          </w:rPr>
          <w:delText>D</w:delText>
        </w:r>
        <w:r>
          <w:delText xml:space="preserve"> 00 00 </w:delText>
        </w:r>
        <w:r>
          <w:rPr>
            <w:rFonts w:hint="eastAsia"/>
          </w:rPr>
          <w:delText>AE</w:delText>
        </w:r>
        <w:r>
          <w:delText xml:space="preserve"> 36 01 </w:delText>
        </w:r>
      </w:del>
      <w:r>
        <w:t xml:space="preserve">07 01 01 08 5E BC E7 96 27 00 </w:t>
      </w:r>
      <w:r>
        <w:rPr>
          <w:rFonts w:hint="eastAsia"/>
        </w:rPr>
        <w:t>CA</w:t>
      </w:r>
      <w:r>
        <w:t xml:space="preserve"> 02 32 00 </w:t>
      </w:r>
      <w:r>
        <w:rPr>
          <w:rFonts w:hint="eastAsia"/>
        </w:rPr>
        <w:t>C4</w:t>
      </w:r>
      <w:r>
        <w:t xml:space="preserve"> 02 3</w:t>
      </w:r>
      <w:r>
        <w:rPr>
          <w:rFonts w:hint="eastAsia"/>
        </w:rPr>
        <w:t>A</w:t>
      </w:r>
      <w:r>
        <w:t xml:space="preserve"> 00 </w:t>
      </w:r>
      <w:r>
        <w:rPr>
          <w:rFonts w:hint="eastAsia"/>
        </w:rPr>
        <w:t>D1</w:t>
      </w:r>
      <w:r>
        <w:t xml:space="preserve"> 02 2</w:t>
      </w:r>
      <w:r>
        <w:rPr>
          <w:rFonts w:hint="eastAsia"/>
        </w:rPr>
        <w:t>F</w:t>
      </w:r>
      <w:r>
        <w:t xml:space="preserve"> 03 </w:t>
      </w:r>
      <w:r>
        <w:rPr>
          <w:rFonts w:hint="eastAsia"/>
        </w:rPr>
        <w:t>F1</w:t>
      </w:r>
      <w:r>
        <w:t xml:space="preserve"> 5</w:t>
      </w:r>
      <w:r>
        <w:rPr>
          <w:rFonts w:hint="eastAsia"/>
        </w:rPr>
        <w:t>C</w:t>
      </w:r>
      <w:r>
        <w:t xml:space="preserve"> 00 01</w:t>
      </w:r>
      <w:r>
        <w:t>‬</w:t>
      </w:r>
      <w:r>
        <w:t>‬</w:t>
      </w:r>
    </w:p>
    <w:p w14:paraId="2DC1752E" w14:textId="77777777" w:rsidR="00387328" w:rsidRDefault="006434CD">
      <w:r>
        <w:rPr>
          <w:rFonts w:hint="eastAsia"/>
        </w:rPr>
        <w:t>解析：</w:t>
      </w:r>
    </w:p>
    <w:p w14:paraId="71B931FC" w14:textId="77777777" w:rsidR="00387328" w:rsidRDefault="006434CD">
      <w:del w:id="105" w:author="Administrator" w:date="2021-01-14T08:48:00Z">
        <w:r>
          <w:rPr>
            <w:highlight w:val="yellow"/>
          </w:rPr>
          <w:delText>2F 63 D2 CA</w:delText>
        </w:r>
        <w:r>
          <w:delText xml:space="preserve"> </w:delText>
        </w:r>
        <w:r>
          <w:rPr>
            <w:highlight w:val="green"/>
          </w:rPr>
          <w:delText>2</w:delText>
        </w:r>
        <w:r>
          <w:rPr>
            <w:rFonts w:hint="eastAsia"/>
            <w:highlight w:val="green"/>
          </w:rPr>
          <w:delText>B</w:delText>
        </w:r>
        <w:r>
          <w:rPr>
            <w:highlight w:val="green"/>
          </w:rPr>
          <w:delText xml:space="preserve"> 67</w:delText>
        </w:r>
        <w:r>
          <w:delText xml:space="preserve"> </w:delText>
        </w:r>
        <w:r>
          <w:rPr>
            <w:rFonts w:hint="eastAsia"/>
            <w:highlight w:val="cyan"/>
          </w:rPr>
          <w:delText>00</w:delText>
        </w:r>
        <w:r>
          <w:rPr>
            <w:highlight w:val="cyan"/>
          </w:rPr>
          <w:delText xml:space="preserve"> </w:delText>
        </w:r>
        <w:r>
          <w:rPr>
            <w:rFonts w:hint="eastAsia"/>
            <w:highlight w:val="cyan"/>
          </w:rPr>
          <w:delText>00</w:delText>
        </w:r>
        <w:r>
          <w:rPr>
            <w:highlight w:val="cyan"/>
          </w:rPr>
          <w:delText xml:space="preserve"> 00 43 50 2</w:delText>
        </w:r>
        <w:r>
          <w:rPr>
            <w:rFonts w:hint="eastAsia"/>
            <w:highlight w:val="cyan"/>
          </w:rPr>
          <w:delText>D</w:delText>
        </w:r>
        <w:r>
          <w:rPr>
            <w:highlight w:val="cyan"/>
          </w:rPr>
          <w:delText xml:space="preserve"> 00 00 </w:delText>
        </w:r>
        <w:r>
          <w:rPr>
            <w:rFonts w:hint="eastAsia"/>
            <w:highlight w:val="cyan"/>
          </w:rPr>
          <w:delText>AE</w:delText>
        </w:r>
        <w:r>
          <w:rPr>
            <w:highlight w:val="cyan"/>
          </w:rPr>
          <w:delText xml:space="preserve"> 36</w:delText>
        </w:r>
        <w:r>
          <w:delText xml:space="preserve"> </w:delText>
        </w:r>
        <w:r>
          <w:rPr>
            <w:highlight w:val="magenta"/>
          </w:rPr>
          <w:delText>01</w:delText>
        </w:r>
        <w:r>
          <w:delText xml:space="preserve"> </w:delText>
        </w:r>
      </w:del>
      <w:r>
        <w:rPr>
          <w:highlight w:val="darkGreen"/>
        </w:rPr>
        <w:t>07</w:t>
      </w:r>
      <w:r>
        <w:t xml:space="preserve"> </w:t>
      </w:r>
      <w:r>
        <w:rPr>
          <w:highlight w:val="red"/>
        </w:rPr>
        <w:t>01 01 08</w:t>
      </w:r>
      <w:r>
        <w:t xml:space="preserve"> </w:t>
      </w:r>
      <w:r>
        <w:rPr>
          <w:highlight w:val="darkCyan"/>
        </w:rPr>
        <w:t>5E BC E7 96</w:t>
      </w:r>
      <w:r>
        <w:t xml:space="preserve"> </w:t>
      </w:r>
      <w:r>
        <w:rPr>
          <w:highlight w:val="darkMagenta"/>
        </w:rPr>
        <w:t>27</w:t>
      </w:r>
      <w:r>
        <w:t xml:space="preserve"> </w:t>
      </w:r>
      <w:r>
        <w:rPr>
          <w:highlight w:val="darkRed"/>
        </w:rPr>
        <w:t xml:space="preserve">00 </w:t>
      </w:r>
      <w:r>
        <w:rPr>
          <w:rFonts w:hint="eastAsia"/>
          <w:highlight w:val="darkRed"/>
        </w:rPr>
        <w:t>CA</w:t>
      </w:r>
      <w:r>
        <w:t xml:space="preserve"> </w:t>
      </w:r>
      <w:r>
        <w:rPr>
          <w:highlight w:val="darkYellow"/>
        </w:rPr>
        <w:t>02 32</w:t>
      </w:r>
      <w:r>
        <w:t xml:space="preserve"> </w:t>
      </w:r>
      <w:r>
        <w:rPr>
          <w:highlight w:val="darkGray"/>
        </w:rPr>
        <w:t xml:space="preserve">00 </w:t>
      </w:r>
      <w:r>
        <w:rPr>
          <w:rFonts w:hint="eastAsia"/>
          <w:highlight w:val="darkGray"/>
        </w:rPr>
        <w:t>C4</w:t>
      </w:r>
      <w:r>
        <w:t xml:space="preserve"> </w:t>
      </w:r>
      <w:r>
        <w:rPr>
          <w:highlight w:val="lightGray"/>
        </w:rPr>
        <w:t>02 3</w:t>
      </w:r>
      <w:r>
        <w:rPr>
          <w:rFonts w:hint="eastAsia"/>
          <w:highlight w:val="lightGray"/>
        </w:rPr>
        <w:t>A</w:t>
      </w:r>
      <w:r>
        <w:t xml:space="preserve"> </w:t>
      </w:r>
      <w:r>
        <w:rPr>
          <w:highlight w:val="yellow"/>
        </w:rPr>
        <w:t xml:space="preserve">00 </w:t>
      </w:r>
      <w:r>
        <w:rPr>
          <w:rFonts w:hint="eastAsia"/>
          <w:highlight w:val="yellow"/>
        </w:rPr>
        <w:t>D1</w:t>
      </w:r>
      <w:r>
        <w:t xml:space="preserve"> </w:t>
      </w:r>
      <w:r>
        <w:rPr>
          <w:highlight w:val="green"/>
        </w:rPr>
        <w:t>02 2</w:t>
      </w:r>
      <w:r>
        <w:rPr>
          <w:rFonts w:hint="eastAsia"/>
          <w:highlight w:val="green"/>
        </w:rPr>
        <w:t>F</w:t>
      </w:r>
      <w:r>
        <w:t xml:space="preserve"> </w:t>
      </w:r>
      <w:r>
        <w:rPr>
          <w:highlight w:val="cyan"/>
        </w:rPr>
        <w:t xml:space="preserve">29 </w:t>
      </w:r>
      <w:r>
        <w:rPr>
          <w:rFonts w:hint="eastAsia"/>
          <w:highlight w:val="cyan"/>
        </w:rPr>
        <w:t>CE</w:t>
      </w:r>
      <w:r>
        <w:t xml:space="preserve"> </w:t>
      </w:r>
      <w:r>
        <w:rPr>
          <w:highlight w:val="magenta"/>
        </w:rPr>
        <w:t>5</w:t>
      </w:r>
      <w:r>
        <w:rPr>
          <w:rFonts w:hint="eastAsia"/>
          <w:highlight w:val="magenta"/>
        </w:rPr>
        <w:t>C</w:t>
      </w:r>
      <w:r>
        <w:t xml:space="preserve"> </w:t>
      </w:r>
      <w:r>
        <w:rPr>
          <w:highlight w:val="darkGreen"/>
        </w:rPr>
        <w:t>00 01</w:t>
      </w:r>
      <w:r>
        <w:t>‬</w:t>
      </w:r>
      <w:r>
        <w:t>‬</w:t>
      </w:r>
    </w:p>
    <w:p w14:paraId="68BF8D4D" w14:textId="77777777" w:rsidR="00387328" w:rsidRDefault="006434CD">
      <w:pPr>
        <w:rPr>
          <w:del w:id="106" w:author="Administrator" w:date="2021-01-14T08:49:00Z"/>
          <w:color w:val="7030A0"/>
        </w:rPr>
      </w:pPr>
      <w:del w:id="107" w:author="Administrator" w:date="2021-01-14T08:49:00Z">
        <w:r>
          <w:rPr>
            <w:rFonts w:hint="eastAsia"/>
            <w:color w:val="7030A0"/>
            <w:highlight w:val="yellow"/>
          </w:rPr>
          <w:delText>发送目的</w:delText>
        </w:r>
        <w:r>
          <w:rPr>
            <w:rFonts w:hint="eastAsia"/>
            <w:color w:val="7030A0"/>
            <w:highlight w:val="yellow"/>
          </w:rPr>
          <w:delText>IP</w:delText>
        </w:r>
        <w:r>
          <w:rPr>
            <w:rFonts w:hint="eastAsia"/>
            <w:color w:val="7030A0"/>
            <w:highlight w:val="yellow"/>
          </w:rPr>
          <w:delText>：</w:delText>
        </w:r>
        <w:r>
          <w:rPr>
            <w:color w:val="7030A0"/>
            <w:highlight w:val="yellow"/>
          </w:rPr>
          <w:delText>47.99.210.202</w:delText>
        </w:r>
      </w:del>
    </w:p>
    <w:p w14:paraId="179CAD73" w14:textId="77777777" w:rsidR="00387328" w:rsidRDefault="006434CD">
      <w:pPr>
        <w:rPr>
          <w:del w:id="108" w:author="Administrator" w:date="2021-01-14T08:49:00Z"/>
          <w:highlight w:val="green"/>
        </w:rPr>
      </w:pPr>
      <w:del w:id="109" w:author="Administrator" w:date="2021-01-14T08:49:00Z">
        <w:r>
          <w:rPr>
            <w:rFonts w:hint="eastAsia"/>
            <w:highlight w:val="green"/>
          </w:rPr>
          <w:delText>发送目的</w:delText>
        </w:r>
        <w:r>
          <w:rPr>
            <w:rFonts w:hint="eastAsia"/>
            <w:highlight w:val="green"/>
          </w:rPr>
          <w:delText>PORT</w:delText>
        </w:r>
        <w:r>
          <w:rPr>
            <w:rFonts w:hint="eastAsia"/>
            <w:highlight w:val="green"/>
          </w:rPr>
          <w:delText>：</w:delText>
        </w:r>
        <w:r>
          <w:rPr>
            <w:rFonts w:hint="eastAsia"/>
            <w:highlight w:val="green"/>
          </w:rPr>
          <w:delText>11111</w:delText>
        </w:r>
      </w:del>
    </w:p>
    <w:p w14:paraId="70B6CC85" w14:textId="77777777" w:rsidR="00387328" w:rsidRDefault="006434CD">
      <w:pPr>
        <w:rPr>
          <w:del w:id="110" w:author="Administrator" w:date="2021-01-14T08:49:00Z"/>
          <w:highlight w:val="cyan"/>
        </w:rPr>
      </w:pPr>
      <w:del w:id="111" w:author="Administrator" w:date="2021-01-14T08:49:00Z">
        <w:r>
          <w:rPr>
            <w:rFonts w:hint="eastAsia"/>
            <w:highlight w:val="cyan"/>
          </w:rPr>
          <w:delText>设备号：</w:delText>
        </w:r>
        <w:r>
          <w:rPr>
            <w:rFonts w:hint="eastAsia"/>
            <w:highlight w:val="cyan"/>
          </w:rPr>
          <w:delText>000000CP-000AE36</w:delText>
        </w:r>
      </w:del>
    </w:p>
    <w:p w14:paraId="2FD10FEA" w14:textId="77777777" w:rsidR="00387328" w:rsidRDefault="006434CD">
      <w:pPr>
        <w:rPr>
          <w:del w:id="112" w:author="Administrator" w:date="2021-01-14T08:49:00Z"/>
          <w:highlight w:val="magenta"/>
        </w:rPr>
      </w:pPr>
      <w:del w:id="113" w:author="Administrator" w:date="2021-01-14T08:49:00Z">
        <w:r>
          <w:rPr>
            <w:rFonts w:hint="eastAsia"/>
            <w:highlight w:val="magenta"/>
          </w:rPr>
          <w:delText>帧序号：</w:delText>
        </w:r>
        <w:r>
          <w:rPr>
            <w:rFonts w:hint="eastAsia"/>
            <w:highlight w:val="magenta"/>
          </w:rPr>
          <w:delText>1</w:delText>
        </w:r>
      </w:del>
    </w:p>
    <w:p w14:paraId="025C58C1" w14:textId="77777777" w:rsidR="00387328" w:rsidRDefault="006434CD">
      <w:pPr>
        <w:rPr>
          <w:highlight w:val="darkGreen"/>
        </w:rPr>
      </w:pPr>
      <w:r>
        <w:rPr>
          <w:rFonts w:hint="eastAsia"/>
          <w:highlight w:val="darkGreen"/>
        </w:rPr>
        <w:t>消息类型：</w:t>
      </w:r>
      <w:r>
        <w:rPr>
          <w:rFonts w:hint="eastAsia"/>
          <w:highlight w:val="darkGreen"/>
        </w:rPr>
        <w:t>7</w:t>
      </w:r>
      <w:r>
        <w:rPr>
          <w:rFonts w:hint="eastAsia"/>
          <w:highlight w:val="darkGreen"/>
        </w:rPr>
        <w:t>：扩展数据上报</w:t>
      </w:r>
    </w:p>
    <w:p w14:paraId="2BC5A84D" w14:textId="77777777" w:rsidR="00387328" w:rsidRDefault="006434CD">
      <w:pPr>
        <w:rPr>
          <w:highlight w:val="red"/>
        </w:rPr>
      </w:pPr>
      <w:r>
        <w:rPr>
          <w:rFonts w:hint="eastAsia"/>
          <w:highlight w:val="red"/>
        </w:rPr>
        <w:t>版本号：</w:t>
      </w:r>
      <w:r>
        <w:rPr>
          <w:rFonts w:hint="eastAsia"/>
          <w:highlight w:val="red"/>
        </w:rPr>
        <w:t>1.1.8</w:t>
      </w:r>
    </w:p>
    <w:p w14:paraId="58D650B0" w14:textId="77777777" w:rsidR="00387328" w:rsidRDefault="006434CD">
      <w:pPr>
        <w:rPr>
          <w:highlight w:val="darkCyan"/>
        </w:rPr>
      </w:pPr>
      <w:r>
        <w:rPr>
          <w:rFonts w:hint="eastAsia"/>
          <w:highlight w:val="darkCyan"/>
        </w:rPr>
        <w:t>采集时间：</w:t>
      </w:r>
      <w:r>
        <w:rPr>
          <w:highlight w:val="darkCyan"/>
        </w:rPr>
        <w:t>2020/5/14 14:39:18</w:t>
      </w:r>
    </w:p>
    <w:p w14:paraId="30E2620E" w14:textId="77777777" w:rsidR="00387328" w:rsidRDefault="006434CD">
      <w:pPr>
        <w:rPr>
          <w:highlight w:val="darkMagenta"/>
        </w:rPr>
      </w:pPr>
      <w:r>
        <w:rPr>
          <w:rFonts w:hint="eastAsia"/>
          <w:highlight w:val="darkMagenta"/>
        </w:rPr>
        <w:t>信号强度：</w:t>
      </w:r>
      <w:r>
        <w:rPr>
          <w:rFonts w:hint="eastAsia"/>
          <w:highlight w:val="darkMagenta"/>
        </w:rPr>
        <w:t>-36dBm</w:t>
      </w:r>
    </w:p>
    <w:p w14:paraId="77D87F0F" w14:textId="77777777" w:rsidR="00387328" w:rsidRDefault="006434CD">
      <w:pPr>
        <w:rPr>
          <w:highlight w:val="darkRed"/>
        </w:rPr>
      </w:pPr>
      <w:r>
        <w:rPr>
          <w:rFonts w:hint="eastAsia"/>
          <w:highlight w:val="darkRed"/>
        </w:rPr>
        <w:lastRenderedPageBreak/>
        <w:t>温度</w:t>
      </w:r>
      <w:r>
        <w:rPr>
          <w:rFonts w:hint="eastAsia"/>
          <w:highlight w:val="darkRed"/>
        </w:rPr>
        <w:t>1</w:t>
      </w:r>
      <w:r>
        <w:rPr>
          <w:rFonts w:hint="eastAsia"/>
          <w:highlight w:val="darkRed"/>
        </w:rPr>
        <w:t>：</w:t>
      </w:r>
      <w:r>
        <w:rPr>
          <w:rFonts w:hint="eastAsia"/>
          <w:highlight w:val="darkRed"/>
        </w:rPr>
        <w:t>20.2</w:t>
      </w:r>
    </w:p>
    <w:p w14:paraId="478F69B2" w14:textId="77777777" w:rsidR="00387328" w:rsidRDefault="006434CD">
      <w:pPr>
        <w:rPr>
          <w:highlight w:val="darkYellow"/>
        </w:rPr>
      </w:pPr>
      <w:r>
        <w:rPr>
          <w:rFonts w:hint="eastAsia"/>
          <w:highlight w:val="darkYellow"/>
        </w:rPr>
        <w:t>湿度</w:t>
      </w:r>
      <w:r>
        <w:rPr>
          <w:rFonts w:hint="eastAsia"/>
          <w:highlight w:val="darkYellow"/>
        </w:rPr>
        <w:t>1</w:t>
      </w:r>
      <w:r>
        <w:rPr>
          <w:rFonts w:hint="eastAsia"/>
          <w:highlight w:val="darkYellow"/>
        </w:rPr>
        <w:t>：</w:t>
      </w:r>
      <w:r>
        <w:rPr>
          <w:rFonts w:hint="eastAsia"/>
          <w:highlight w:val="darkYellow"/>
        </w:rPr>
        <w:t>56.2</w:t>
      </w:r>
    </w:p>
    <w:p w14:paraId="63D6A642" w14:textId="77777777" w:rsidR="00387328" w:rsidRDefault="006434CD">
      <w:pPr>
        <w:rPr>
          <w:highlight w:val="darkGray"/>
        </w:rPr>
      </w:pPr>
      <w:r>
        <w:rPr>
          <w:rFonts w:hint="eastAsia"/>
          <w:highlight w:val="darkGray"/>
        </w:rPr>
        <w:t>温度</w:t>
      </w:r>
      <w:r>
        <w:rPr>
          <w:rFonts w:hint="eastAsia"/>
          <w:highlight w:val="darkGray"/>
        </w:rPr>
        <w:t>2</w:t>
      </w:r>
      <w:r>
        <w:rPr>
          <w:rFonts w:hint="eastAsia"/>
          <w:highlight w:val="darkGray"/>
        </w:rPr>
        <w:t>：</w:t>
      </w:r>
      <w:r>
        <w:rPr>
          <w:rFonts w:hint="eastAsia"/>
          <w:highlight w:val="darkGray"/>
        </w:rPr>
        <w:t>19.6</w:t>
      </w:r>
    </w:p>
    <w:p w14:paraId="3CB50E97" w14:textId="77777777" w:rsidR="00387328" w:rsidRDefault="006434CD">
      <w:pPr>
        <w:rPr>
          <w:highlight w:val="lightGray"/>
        </w:rPr>
      </w:pPr>
      <w:r>
        <w:rPr>
          <w:rFonts w:hint="eastAsia"/>
          <w:highlight w:val="lightGray"/>
        </w:rPr>
        <w:t>湿度</w:t>
      </w:r>
      <w:r>
        <w:rPr>
          <w:rFonts w:hint="eastAsia"/>
          <w:highlight w:val="lightGray"/>
        </w:rPr>
        <w:t>2</w:t>
      </w:r>
      <w:r>
        <w:rPr>
          <w:rFonts w:hint="eastAsia"/>
          <w:highlight w:val="lightGray"/>
        </w:rPr>
        <w:t>：</w:t>
      </w:r>
      <w:r>
        <w:rPr>
          <w:rFonts w:hint="eastAsia"/>
          <w:highlight w:val="lightGray"/>
        </w:rPr>
        <w:t>57.0</w:t>
      </w:r>
    </w:p>
    <w:p w14:paraId="08FD7DD1" w14:textId="77777777" w:rsidR="00387328" w:rsidRDefault="006434CD">
      <w:pPr>
        <w:rPr>
          <w:highlight w:val="yellow"/>
        </w:rPr>
      </w:pPr>
      <w:r>
        <w:rPr>
          <w:rFonts w:hint="eastAsia"/>
          <w:highlight w:val="yellow"/>
        </w:rPr>
        <w:t>温度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20.9</w:t>
      </w:r>
    </w:p>
    <w:p w14:paraId="7FD06EEC" w14:textId="77777777" w:rsidR="00387328" w:rsidRDefault="006434CD">
      <w:pPr>
        <w:rPr>
          <w:highlight w:val="green"/>
        </w:rPr>
      </w:pPr>
      <w:r>
        <w:rPr>
          <w:rFonts w:hint="eastAsia"/>
          <w:highlight w:val="green"/>
        </w:rPr>
        <w:t>湿度</w:t>
      </w:r>
      <w:r>
        <w:rPr>
          <w:rFonts w:hint="eastAsia"/>
          <w:highlight w:val="green"/>
        </w:rPr>
        <w:t>3</w:t>
      </w:r>
      <w:r>
        <w:rPr>
          <w:rFonts w:hint="eastAsia"/>
          <w:highlight w:val="green"/>
        </w:rPr>
        <w:t>：</w:t>
      </w:r>
      <w:r>
        <w:rPr>
          <w:rFonts w:hint="eastAsia"/>
          <w:highlight w:val="green"/>
        </w:rPr>
        <w:t>55.9</w:t>
      </w:r>
    </w:p>
    <w:p w14:paraId="7A3C562E" w14:textId="77777777" w:rsidR="00387328" w:rsidRDefault="006434CD">
      <w:pPr>
        <w:rPr>
          <w:highlight w:val="cyan"/>
        </w:rPr>
      </w:pPr>
      <w:r>
        <w:rPr>
          <w:rFonts w:hint="eastAsia"/>
          <w:highlight w:val="cyan"/>
        </w:rPr>
        <w:t>气压：</w:t>
      </w:r>
      <w:r>
        <w:rPr>
          <w:rFonts w:hint="eastAsia"/>
          <w:highlight w:val="cyan"/>
        </w:rPr>
        <w:t>1070.2</w:t>
      </w:r>
      <w:r>
        <w:rPr>
          <w:rFonts w:hint="eastAsia"/>
          <w:highlight w:val="cyan"/>
        </w:rPr>
        <w:t>百帕</w:t>
      </w:r>
    </w:p>
    <w:p w14:paraId="77C32C0D" w14:textId="77777777" w:rsidR="00387328" w:rsidRDefault="006434CD">
      <w:pPr>
        <w:rPr>
          <w:highlight w:val="magenta"/>
        </w:rPr>
      </w:pPr>
      <w:r>
        <w:rPr>
          <w:rFonts w:hint="eastAsia"/>
          <w:highlight w:val="magenta"/>
        </w:rPr>
        <w:t>电量：</w:t>
      </w:r>
      <w:r>
        <w:rPr>
          <w:rFonts w:hint="eastAsia"/>
          <w:highlight w:val="magenta"/>
        </w:rPr>
        <w:t>92%</w:t>
      </w:r>
    </w:p>
    <w:p w14:paraId="157DECFB" w14:textId="77777777" w:rsidR="00387328" w:rsidRDefault="006434CD">
      <w:pPr>
        <w:rPr>
          <w:highlight w:val="darkGreen"/>
        </w:rPr>
      </w:pPr>
      <w:r>
        <w:rPr>
          <w:rFonts w:hint="eastAsia"/>
          <w:highlight w:val="darkGreen"/>
        </w:rPr>
        <w:t>上报周期：</w:t>
      </w:r>
      <w:r>
        <w:rPr>
          <w:rFonts w:hint="eastAsia"/>
          <w:highlight w:val="darkGreen"/>
        </w:rPr>
        <w:t>1</w:t>
      </w:r>
      <w:r>
        <w:rPr>
          <w:rFonts w:hint="eastAsia"/>
          <w:highlight w:val="darkGreen"/>
        </w:rPr>
        <w:t>分钟</w:t>
      </w:r>
    </w:p>
    <w:p w14:paraId="1AF90F36" w14:textId="77777777" w:rsidR="00387328" w:rsidRDefault="0038732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FC93CAB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下行：</w:t>
      </w:r>
    </w:p>
    <w:p w14:paraId="462952D9" w14:textId="77777777" w:rsidR="00387328" w:rsidRDefault="006434CD">
      <w:pPr>
        <w:rPr>
          <w:del w:id="114" w:author="Administrator" w:date="2021-01-14T08:50:00Z"/>
          <w:rFonts w:ascii="Courier New" w:hAnsi="Courier New" w:cs="Courier New"/>
          <w:color w:val="000000"/>
          <w:kern w:val="0"/>
          <w:sz w:val="20"/>
          <w:szCs w:val="20"/>
        </w:rPr>
      </w:pPr>
      <w:del w:id="115" w:author="Administrator" w:date="2021-01-14T08:50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设备号：同上</w:delText>
        </w:r>
      </w:del>
    </w:p>
    <w:p w14:paraId="3A5C29CC" w14:textId="77777777" w:rsidR="00387328" w:rsidRDefault="006434CD">
      <w:pPr>
        <w:rPr>
          <w:del w:id="116" w:author="Administrator" w:date="2021-01-14T08:50:00Z"/>
          <w:rFonts w:ascii="Courier New" w:hAnsi="Courier New" w:cs="Courier New"/>
          <w:color w:val="000000"/>
          <w:kern w:val="0"/>
          <w:sz w:val="20"/>
          <w:szCs w:val="20"/>
        </w:rPr>
      </w:pPr>
      <w:del w:id="117" w:author="Administrator" w:date="2021-01-14T08:50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帧序号（同上传帧序号对应）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1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字节</w:delText>
        </w:r>
      </w:del>
    </w:p>
    <w:p w14:paraId="7CBC3E37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消息类型：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字节</w:t>
      </w:r>
    </w:p>
    <w:p w14:paraId="5CABAC47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服务器端软件版本号（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字节）含义同上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如无此项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则为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00 00</w:t>
      </w:r>
    </w:p>
    <w:p w14:paraId="40FD1A00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服务器端当前时间：格式同上传的采集时间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如无此项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则为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00 00 00</w:t>
      </w:r>
    </w:p>
    <w:p w14:paraId="48DB55A8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设置的上报周期：格式同上报周期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如无此项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则为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00</w:t>
      </w:r>
    </w:p>
    <w:p w14:paraId="2171D7D6" w14:textId="77777777" w:rsidR="00387328" w:rsidRDefault="006434CD">
      <w:pPr>
        <w:rPr>
          <w:del w:id="118" w:author="Administrator" w:date="2021-01-14T08:50:00Z"/>
          <w:rFonts w:ascii="Courier New" w:hAnsi="Courier New" w:cs="Courier New"/>
          <w:color w:val="000000"/>
          <w:kern w:val="0"/>
          <w:sz w:val="20"/>
          <w:szCs w:val="20"/>
        </w:rPr>
      </w:pPr>
      <w:del w:id="119" w:author="Administrator" w:date="2021-01-14T08:50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后台服务器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IP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：格式同发送目的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 xml:space="preserve">IP 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如无此项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则为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00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00 00 00</w:delText>
        </w:r>
      </w:del>
    </w:p>
    <w:p w14:paraId="2772035C" w14:textId="77777777" w:rsidR="00387328" w:rsidRDefault="006434CD">
      <w:pPr>
        <w:rPr>
          <w:del w:id="120" w:author="Administrator" w:date="2021-01-14T08:50:00Z"/>
          <w:rFonts w:ascii="Courier New" w:hAnsi="Courier New" w:cs="Courier New"/>
          <w:color w:val="000000"/>
          <w:kern w:val="0"/>
          <w:sz w:val="20"/>
          <w:szCs w:val="20"/>
        </w:rPr>
      </w:pPr>
      <w:del w:id="121" w:author="Administrator" w:date="2021-01-14T08:50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后台服务器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PORT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：格式同发送目的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 xml:space="preserve">PORT 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如无此项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则为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00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00</w:delText>
        </w:r>
      </w:del>
    </w:p>
    <w:p w14:paraId="5BF7B95C" w14:textId="77777777" w:rsidR="00387328" w:rsidRDefault="006434CD">
      <w:pPr>
        <w:rPr>
          <w:del w:id="122" w:author="Administrator" w:date="2021-01-14T08:50:00Z"/>
          <w:rFonts w:ascii="Courier New" w:hAnsi="Courier New" w:cs="Courier New"/>
          <w:color w:val="000000"/>
          <w:kern w:val="0"/>
          <w:sz w:val="20"/>
          <w:szCs w:val="20"/>
        </w:rPr>
      </w:pPr>
      <w:del w:id="123" w:author="Administrator" w:date="2021-01-14T08:50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客户服务器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IP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：格式同发送目的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 xml:space="preserve">IP 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如无此项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则为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00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00 00 00</w:delText>
        </w:r>
      </w:del>
    </w:p>
    <w:p w14:paraId="498EEF90" w14:textId="77777777" w:rsidR="00387328" w:rsidRDefault="006434CD">
      <w:pPr>
        <w:rPr>
          <w:del w:id="124" w:author="Administrator" w:date="2021-01-14T08:50:00Z"/>
          <w:rFonts w:ascii="Courier New" w:hAnsi="Courier New" w:cs="Courier New"/>
          <w:color w:val="000000"/>
          <w:kern w:val="0"/>
          <w:sz w:val="20"/>
          <w:szCs w:val="20"/>
        </w:rPr>
      </w:pPr>
      <w:del w:id="125" w:author="Administrator" w:date="2021-01-14T08:50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客户服务器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PORT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：格式同发送目的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 xml:space="preserve">PORT 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如无此项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则为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00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00</w:delText>
        </w:r>
      </w:del>
    </w:p>
    <w:p w14:paraId="0B894BCB" w14:textId="77777777" w:rsidR="00387328" w:rsidRDefault="006434CD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设置的频率（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字节）：</w:t>
      </w:r>
      <w:r>
        <w:rPr>
          <w:rFonts w:hint="eastAsia"/>
        </w:rPr>
        <w:t>比如频率是</w:t>
      </w:r>
      <w:r>
        <w:t>475300000</w:t>
      </w:r>
      <w:r>
        <w:rPr>
          <w:rFonts w:hint="eastAsia"/>
        </w:rPr>
        <w:t>Hz</w:t>
      </w:r>
      <w:r>
        <w:t>，</w:t>
      </w:r>
      <w:r>
        <w:rPr>
          <w:rFonts w:hint="eastAsia"/>
        </w:rPr>
        <w:t>则转为</w:t>
      </w:r>
      <w:r>
        <w:rPr>
          <w:rFonts w:hint="eastAsia"/>
        </w:rPr>
        <w:t>16</w:t>
      </w:r>
      <w:r>
        <w:rPr>
          <w:rFonts w:hint="eastAsia"/>
        </w:rPr>
        <w:t>进制为</w:t>
      </w:r>
      <w:r>
        <w:t xml:space="preserve"> 1C 54 80 A0</w:t>
      </w:r>
      <w:r>
        <w:t>‬</w:t>
      </w:r>
      <w:r>
        <w:t>。</w:t>
      </w:r>
      <w:r>
        <w:rPr>
          <w:rFonts w:hint="eastAsia"/>
        </w:rPr>
        <w:t>如无此项，则为</w:t>
      </w:r>
      <w:r>
        <w:rPr>
          <w:rFonts w:hint="eastAsia"/>
        </w:rPr>
        <w:t>00</w:t>
      </w:r>
      <w:r>
        <w:t xml:space="preserve"> 00 00 00</w:t>
      </w:r>
      <w:r>
        <w:t>‬</w:t>
      </w:r>
      <w:r>
        <w:t>‬</w:t>
      </w:r>
      <w:r>
        <w:t>‬</w:t>
      </w:r>
      <w:r>
        <w:t>‬</w:t>
      </w:r>
    </w:p>
    <w:p w14:paraId="2D2D747A" w14:textId="77777777" w:rsidR="00387328" w:rsidRDefault="006434CD">
      <w:pPr>
        <w:rPr>
          <w:del w:id="126" w:author="Administrator" w:date="2021-01-14T08:51:00Z"/>
        </w:rPr>
      </w:pPr>
      <w:del w:id="127" w:author="Administrator" w:date="2021-01-14T08:51:00Z">
        <w:r>
          <w:rPr>
            <w:rFonts w:hint="eastAsia"/>
          </w:rPr>
          <w:delText>生产日期：</w:delText>
        </w:r>
        <w:r>
          <w:rPr>
            <w:rFonts w:hint="eastAsia"/>
          </w:rPr>
          <w:delText>3</w:delText>
        </w:r>
        <w:r>
          <w:rPr>
            <w:rFonts w:hint="eastAsia"/>
          </w:rPr>
          <w:delText>字节</w:delText>
        </w:r>
        <w:r>
          <w:delText>.</w:delText>
        </w:r>
        <w:r>
          <w:rPr>
            <w:rFonts w:hint="eastAsia"/>
          </w:rPr>
          <w:delText>如果上报数据中设备号前</w:delText>
        </w:r>
        <w:r>
          <w:rPr>
            <w:rFonts w:hint="eastAsia"/>
          </w:rPr>
          <w:delText>3</w:delText>
        </w:r>
        <w:r>
          <w:rPr>
            <w:rFonts w:hint="eastAsia"/>
          </w:rPr>
          <w:delText>字节为全</w:delText>
        </w:r>
        <w:r>
          <w:rPr>
            <w:rFonts w:hint="eastAsia"/>
          </w:rPr>
          <w:delText>00</w:delText>
        </w:r>
        <w:r>
          <w:rPr>
            <w:rFonts w:hint="eastAsia"/>
          </w:rPr>
          <w:delText>，则后台服务器返回当前日期例如</w:delText>
        </w:r>
        <w:r>
          <w:rPr>
            <w:rFonts w:hint="eastAsia"/>
          </w:rPr>
          <w:delText>20</w:delText>
        </w:r>
        <w:r>
          <w:delText xml:space="preserve"> </w:delText>
        </w:r>
        <w:r>
          <w:rPr>
            <w:rFonts w:hint="eastAsia"/>
          </w:rPr>
          <w:delText>05</w:delText>
        </w:r>
        <w:r>
          <w:delText xml:space="preserve"> </w:delText>
        </w:r>
        <w:r>
          <w:rPr>
            <w:rFonts w:hint="eastAsia"/>
          </w:rPr>
          <w:delText>15</w:delText>
        </w:r>
        <w:r>
          <w:rPr>
            <w:rFonts w:hint="eastAsia"/>
          </w:rPr>
          <w:delText>（</w:delText>
        </w:r>
        <w:r>
          <w:rPr>
            <w:rFonts w:hint="eastAsia"/>
          </w:rPr>
          <w:delText>2020</w:delText>
        </w:r>
        <w:r>
          <w:rPr>
            <w:rFonts w:hint="eastAsia"/>
          </w:rPr>
          <w:delText>年</w:delText>
        </w:r>
        <w:r>
          <w:rPr>
            <w:rFonts w:hint="eastAsia"/>
          </w:rPr>
          <w:delText>5</w:delText>
        </w:r>
        <w:r>
          <w:rPr>
            <w:rFonts w:hint="eastAsia"/>
          </w:rPr>
          <w:delText>月</w:delText>
        </w:r>
        <w:r>
          <w:rPr>
            <w:rFonts w:hint="eastAsia"/>
          </w:rPr>
          <w:delText>15</w:delText>
        </w:r>
        <w:r>
          <w:rPr>
            <w:rFonts w:hint="eastAsia"/>
          </w:rPr>
          <w:delText>日）</w:delText>
        </w:r>
      </w:del>
    </w:p>
    <w:p w14:paraId="43DA3BF8" w14:textId="77777777" w:rsidR="00387328" w:rsidRDefault="00387328"/>
    <w:p w14:paraId="263B7628" w14:textId="77777777" w:rsidR="00387328" w:rsidRDefault="006434CD">
      <w:pPr>
        <w:rPr>
          <w:del w:id="128" w:author="Administrator" w:date="2021-01-14T08:51:00Z"/>
        </w:rPr>
      </w:pPr>
      <w:del w:id="129" w:author="Administrator" w:date="2021-01-14T08:51:00Z">
        <w:r>
          <w:rPr>
            <w:rFonts w:hint="eastAsia"/>
          </w:rPr>
          <w:delText>协议转换服务流程：看到上报数据中设备号前</w:delText>
        </w:r>
        <w:r>
          <w:rPr>
            <w:rFonts w:hint="eastAsia"/>
          </w:rPr>
          <w:delText>3</w:delText>
        </w:r>
        <w:r>
          <w:rPr>
            <w:rFonts w:hint="eastAsia"/>
          </w:rPr>
          <w:delText>字节为全</w:delText>
        </w:r>
        <w:r>
          <w:rPr>
            <w:rFonts w:hint="eastAsia"/>
          </w:rPr>
          <w:delText>00</w:delText>
        </w:r>
        <w:r>
          <w:rPr>
            <w:rFonts w:hint="eastAsia"/>
          </w:rPr>
          <w:delText>，则先向后台服务器提交</w:delText>
        </w:r>
        <w:r>
          <w:rPr>
            <w:rFonts w:hint="eastAsia"/>
            <w:highlight w:val="red"/>
          </w:rPr>
          <w:delText>N</w:delText>
        </w:r>
        <w:r>
          <w:rPr>
            <w:highlight w:val="red"/>
          </w:rPr>
          <w:delText>B</w:delText>
        </w:r>
        <w:r>
          <w:rPr>
            <w:rFonts w:hint="eastAsia"/>
            <w:highlight w:val="red"/>
          </w:rPr>
          <w:delText>通讯协议</w:delText>
        </w:r>
        <w:r>
          <w:rPr>
            <w:rFonts w:hint="eastAsia"/>
          </w:rPr>
          <w:delText>的请求时间指令，消息头内容按实际填，这时服务器会在返回数据中返回当前日期，比如</w:delText>
        </w:r>
        <w:r>
          <w:delText>”sn”:“200515”</w:delText>
        </w:r>
        <w:r>
          <w:delText>。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这时，将前面上报数据中</w:delText>
        </w:r>
        <w:r>
          <w:rPr>
            <w:rFonts w:hint="eastAsia"/>
          </w:rPr>
          <w:delText>设备号前</w:delText>
        </w:r>
        <w:r>
          <w:rPr>
            <w:rFonts w:hint="eastAsia"/>
          </w:rPr>
          <w:delText>3</w:delText>
        </w:r>
        <w:r>
          <w:rPr>
            <w:rFonts w:hint="eastAsia"/>
          </w:rPr>
          <w:delText>字节替换成</w:delText>
        </w:r>
        <w:r>
          <w:rPr>
            <w:rFonts w:hint="eastAsia"/>
          </w:rPr>
          <w:delText>2</w:delText>
        </w:r>
        <w:r>
          <w:rPr>
            <w:rFonts w:hint="eastAsia"/>
          </w:rPr>
          <w:delText>00515</w:delText>
        </w:r>
        <w:r>
          <w:rPr>
            <w:rFonts w:hint="eastAsia"/>
          </w:rPr>
          <w:delText>，并再次和后台服务器提交扩展上报信息，将后台服务器返回的数据协议转换后，将生产日期填入</w:delText>
        </w:r>
        <w:r>
          <w:rPr>
            <w:rFonts w:hint="eastAsia"/>
          </w:rPr>
          <w:delText>200515</w:delText>
        </w:r>
        <w:r>
          <w:rPr>
            <w:rFonts w:hint="eastAsia"/>
          </w:rPr>
          <w:delText>回给设备。</w:delText>
        </w:r>
      </w:del>
    </w:p>
    <w:p w14:paraId="5230A6EF" w14:textId="77777777" w:rsidR="00387328" w:rsidRDefault="006434CD">
      <w:pPr>
        <w:rPr>
          <w:del w:id="130" w:author="Administrator" w:date="2021-01-14T08:51:00Z"/>
        </w:rPr>
      </w:pPr>
      <w:del w:id="131" w:author="Administrator" w:date="2021-01-14T08:51:00Z">
        <w:r>
          <w:rPr>
            <w:rFonts w:hint="eastAsia"/>
          </w:rPr>
          <w:delText>如果上报数据中设备号前</w:delText>
        </w:r>
        <w:r>
          <w:rPr>
            <w:rFonts w:hint="eastAsia"/>
          </w:rPr>
          <w:delText>3</w:delText>
        </w:r>
        <w:r>
          <w:rPr>
            <w:rFonts w:hint="eastAsia"/>
          </w:rPr>
          <w:delText>字节不是全为</w:delText>
        </w:r>
        <w:r>
          <w:rPr>
            <w:rFonts w:hint="eastAsia"/>
          </w:rPr>
          <w:delText>00</w:delText>
        </w:r>
        <w:r>
          <w:rPr>
            <w:rFonts w:hint="eastAsia"/>
          </w:rPr>
          <w:delText>，则正常向后台服务器提交扩展上报信息，将后台服务器返回的数据协议转换后，将生产日期填入</w:delText>
        </w:r>
        <w:r>
          <w:rPr>
            <w:rFonts w:hint="eastAsia"/>
          </w:rPr>
          <w:delText>000000</w:delText>
        </w:r>
        <w:r>
          <w:rPr>
            <w:rFonts w:hint="eastAsia"/>
          </w:rPr>
          <w:delText>回给设备。</w:delText>
        </w:r>
      </w:del>
    </w:p>
    <w:p w14:paraId="2F8106D3" w14:textId="77777777" w:rsidR="00387328" w:rsidRDefault="00387328">
      <w:pPr>
        <w:rPr>
          <w:del w:id="132" w:author="Administrator" w:date="2021-01-14T08:51:00Z"/>
        </w:rPr>
      </w:pPr>
    </w:p>
    <w:p w14:paraId="03EFAAFE" w14:textId="77777777" w:rsidR="00387328" w:rsidRDefault="00387328">
      <w:pPr>
        <w:rPr>
          <w:del w:id="133" w:author="Administrator" w:date="2021-01-14T08:51:00Z"/>
          <w:rFonts w:ascii="Courier New" w:hAnsi="Courier New" w:cs="Courier New"/>
          <w:color w:val="000000"/>
          <w:kern w:val="0"/>
          <w:sz w:val="20"/>
          <w:szCs w:val="20"/>
        </w:rPr>
      </w:pPr>
    </w:p>
    <w:p w14:paraId="1C7F79B0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下行示例：（定长</w:t>
      </w:r>
      <w:del w:id="134" w:author="Administrator" w:date="2021-01-14T08:52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40</w:delText>
        </w:r>
      </w:del>
      <w:ins w:id="135" w:author="Administrator" w:date="2021-01-14T08:52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t>14</w:t>
        </w:r>
      </w:ins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字节）</w:t>
      </w:r>
    </w:p>
    <w:p w14:paraId="616C1D3E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del w:id="136" w:author="Administrator" w:date="2021-01-14T08:5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00 00 00 43 50 2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D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00 00 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>AE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36 01 </w:delText>
        </w:r>
      </w:del>
      <w:r>
        <w:rPr>
          <w:rFonts w:ascii="Courier New" w:hAnsi="Courier New" w:cs="Courier New"/>
          <w:color w:val="000000"/>
          <w:kern w:val="0"/>
          <w:sz w:val="20"/>
          <w:szCs w:val="20"/>
        </w:rPr>
        <w:t>07 01 01 09 5E BC E7 97 00 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2F 63 D2 CA 2B 67 2F 63 D2 CA 2B 68 </w:t>
      </w:r>
      <w:r>
        <w:t xml:space="preserve">1C 54 80 A0 20 05 15 </w:t>
      </w:r>
    </w:p>
    <w:p w14:paraId="0BAAB83B" w14:textId="77777777" w:rsidR="00387328" w:rsidRDefault="006434CD">
      <w:r>
        <w:rPr>
          <w:rFonts w:hint="eastAsia"/>
        </w:rPr>
        <w:t>解析：</w:t>
      </w:r>
    </w:p>
    <w:p w14:paraId="2F6A67B5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del w:id="137" w:author="Administrator" w:date="2021-01-14T08:52:00Z"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lightGray"/>
          </w:rPr>
          <w:delText>00 00 00 43 50 2D 00 00 AE 36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yellow"/>
          </w:rPr>
          <w:delText>01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</w:delText>
        </w:r>
      </w:del>
      <w:r>
        <w:rPr>
          <w:rFonts w:ascii="Courier New" w:hAnsi="Courier New" w:cs="Courier New"/>
          <w:color w:val="000000"/>
          <w:kern w:val="0"/>
          <w:sz w:val="20"/>
          <w:szCs w:val="20"/>
          <w:highlight w:val="darkGray"/>
        </w:rPr>
        <w:t>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01 01 09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5E BC E7 97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magenta"/>
        </w:rPr>
        <w:t>00 3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magenta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del w:id="138" w:author="Administrator" w:date="2021-01-14T08:52:00Z">
        <w:r>
          <w:rPr>
            <w:rFonts w:ascii="Courier New" w:hAnsi="Courier New" w:cs="Courier New"/>
            <w:kern w:val="0"/>
            <w:sz w:val="20"/>
            <w:szCs w:val="20"/>
            <w:highlight w:val="red"/>
          </w:rPr>
          <w:delText>2F 63 D2 CA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darkCyan"/>
          </w:rPr>
          <w:delText>2B 67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darkGreen"/>
          </w:rPr>
          <w:delText>2F 63 D2 CA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darkMagenta"/>
          </w:rPr>
          <w:delText>2B 68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</w:delText>
        </w:r>
      </w:del>
      <w:r>
        <w:rPr>
          <w:highlight w:val="darkYellow"/>
        </w:rPr>
        <w:t>1C 54 80 A0</w:t>
      </w:r>
      <w:del w:id="139" w:author="Administrator" w:date="2021-01-14T08:52:00Z">
        <w:r>
          <w:delText xml:space="preserve"> </w:delText>
        </w:r>
        <w:r>
          <w:rPr>
            <w:highlight w:val="darkGray"/>
          </w:rPr>
          <w:delText>20 05 15</w:delText>
        </w:r>
      </w:del>
    </w:p>
    <w:p w14:paraId="20194E0B" w14:textId="77777777" w:rsidR="00387328" w:rsidRDefault="006434CD">
      <w:pPr>
        <w:rPr>
          <w:del w:id="140" w:author="Administrator" w:date="2021-01-14T08:52:00Z"/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del w:id="141" w:author="Administrator" w:date="2021-01-14T08:52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lightGray"/>
          </w:rPr>
          <w:delText>设备号：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lightGray"/>
          </w:rPr>
          <w:delText>000000CP-000AE36</w:delText>
        </w:r>
      </w:del>
    </w:p>
    <w:p w14:paraId="05D3B3D2" w14:textId="77777777" w:rsidR="00387328" w:rsidRDefault="006434CD">
      <w:pPr>
        <w:rPr>
          <w:del w:id="142" w:author="Administrator" w:date="2021-01-14T08:52:00Z"/>
          <w:rFonts w:ascii="Courier New" w:hAnsi="Courier New" w:cs="Courier New"/>
          <w:color w:val="000000"/>
          <w:kern w:val="0"/>
          <w:sz w:val="20"/>
          <w:szCs w:val="20"/>
        </w:rPr>
      </w:pPr>
      <w:del w:id="143" w:author="Administrator" w:date="2021-01-14T08:52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yellow"/>
          </w:rPr>
          <w:delText>帧序号：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yellow"/>
          </w:rPr>
          <w:delText>1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yellow"/>
          </w:rPr>
          <w:delText xml:space="preserve"> 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yellow"/>
          </w:rPr>
          <w:delText>对应上报帧序号</w:delText>
        </w:r>
      </w:del>
    </w:p>
    <w:p w14:paraId="25A63F21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Gray"/>
        </w:rPr>
        <w:t>消息类型：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Gray"/>
        </w:rPr>
        <w:t>07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Gray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Gray"/>
        </w:rPr>
        <w:t>扩展上报</w:t>
      </w:r>
    </w:p>
    <w:p w14:paraId="75D0A589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服务器端软件版本号：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1.1.9</w:t>
      </w:r>
    </w:p>
    <w:p w14:paraId="606B5CB9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cyan"/>
        </w:rPr>
        <w:t>服务器端当前时间：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2020/5/14 14:39:19</w:t>
      </w:r>
    </w:p>
    <w:p w14:paraId="11D10B0A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  <w:highlight w:val="magenta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magenta"/>
        </w:rPr>
        <w:t>设置的上报周期：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magenta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magenta"/>
        </w:rPr>
        <w:t>小时</w:t>
      </w:r>
    </w:p>
    <w:p w14:paraId="1BA12C57" w14:textId="77777777" w:rsidR="00387328" w:rsidRDefault="006434CD">
      <w:pPr>
        <w:rPr>
          <w:del w:id="144" w:author="Administrator" w:date="2021-01-14T08:52:00Z"/>
          <w:rFonts w:ascii="Courier New" w:hAnsi="Courier New" w:cs="Courier New"/>
          <w:kern w:val="0"/>
          <w:sz w:val="20"/>
          <w:szCs w:val="20"/>
          <w:highlight w:val="red"/>
        </w:rPr>
      </w:pPr>
      <w:del w:id="145" w:author="Administrator" w:date="2021-01-14T08:52:00Z">
        <w:r>
          <w:rPr>
            <w:rFonts w:ascii="Courier New" w:hAnsi="Courier New" w:cs="Courier New" w:hint="eastAsia"/>
            <w:kern w:val="0"/>
            <w:sz w:val="20"/>
            <w:szCs w:val="20"/>
            <w:highlight w:val="red"/>
          </w:rPr>
          <w:delText>后台服务器</w:delText>
        </w:r>
        <w:r>
          <w:rPr>
            <w:rFonts w:ascii="Courier New" w:hAnsi="Courier New" w:cs="Courier New" w:hint="eastAsia"/>
            <w:kern w:val="0"/>
            <w:sz w:val="20"/>
            <w:szCs w:val="20"/>
            <w:highlight w:val="red"/>
          </w:rPr>
          <w:delText>IP</w:delText>
        </w:r>
        <w:r>
          <w:rPr>
            <w:rFonts w:ascii="Courier New" w:hAnsi="Courier New" w:cs="Courier New" w:hint="eastAsia"/>
            <w:kern w:val="0"/>
            <w:sz w:val="20"/>
            <w:szCs w:val="20"/>
            <w:highlight w:val="red"/>
          </w:rPr>
          <w:delText>：</w:delText>
        </w:r>
        <w:r>
          <w:rPr>
            <w:rFonts w:ascii="Courier New" w:hAnsi="Courier New" w:cs="Courier New" w:hint="eastAsia"/>
            <w:kern w:val="0"/>
            <w:sz w:val="20"/>
            <w:szCs w:val="20"/>
            <w:highlight w:val="red"/>
          </w:rPr>
          <w:delText>47.99.210.202</w:delText>
        </w:r>
      </w:del>
    </w:p>
    <w:p w14:paraId="112ED7CE" w14:textId="77777777" w:rsidR="00387328" w:rsidRDefault="006434CD">
      <w:pPr>
        <w:rPr>
          <w:del w:id="146" w:author="Administrator" w:date="2021-01-14T08:52:00Z"/>
          <w:rFonts w:ascii="Courier New" w:hAnsi="Courier New" w:cs="Courier New"/>
          <w:color w:val="000000"/>
          <w:kern w:val="0"/>
          <w:sz w:val="20"/>
          <w:szCs w:val="20"/>
          <w:highlight w:val="darkCyan"/>
        </w:rPr>
      </w:pPr>
      <w:del w:id="147" w:author="Administrator" w:date="2021-01-14T08:52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darkCyan"/>
          </w:rPr>
          <w:delText>后台服务器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darkCyan"/>
          </w:rPr>
          <w:delText>PORT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darkCyan"/>
          </w:rPr>
          <w:delText>：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darkCyan"/>
          </w:rPr>
          <w:delText>11111</w:delText>
        </w:r>
      </w:del>
    </w:p>
    <w:p w14:paraId="4D19B747" w14:textId="77777777" w:rsidR="00387328" w:rsidRDefault="006434CD">
      <w:pPr>
        <w:rPr>
          <w:del w:id="148" w:author="Administrator" w:date="2021-01-14T08:52:00Z"/>
          <w:rFonts w:ascii="Courier New" w:hAnsi="Courier New" w:cs="Courier New"/>
          <w:color w:val="000000"/>
          <w:kern w:val="0"/>
          <w:sz w:val="20"/>
          <w:szCs w:val="20"/>
          <w:highlight w:val="darkGreen"/>
        </w:rPr>
      </w:pPr>
      <w:del w:id="149" w:author="Administrator" w:date="2021-01-14T08:52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darkGreen"/>
          </w:rPr>
          <w:delText>客户服务器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darkGreen"/>
          </w:rPr>
          <w:delText>IP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darkGreen"/>
          </w:rPr>
          <w:delText>：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darkGreen"/>
          </w:rPr>
          <w:delText>47.99.210.202</w:delText>
        </w:r>
      </w:del>
    </w:p>
    <w:p w14:paraId="6E98F688" w14:textId="77777777" w:rsidR="00387328" w:rsidRDefault="006434CD">
      <w:pPr>
        <w:rPr>
          <w:del w:id="150" w:author="Administrator" w:date="2021-01-14T08:52:00Z"/>
          <w:rFonts w:ascii="Courier New" w:hAnsi="Courier New" w:cs="Courier New"/>
          <w:color w:val="000000"/>
          <w:kern w:val="0"/>
          <w:sz w:val="20"/>
          <w:szCs w:val="20"/>
          <w:highlight w:val="darkMagenta"/>
        </w:rPr>
      </w:pPr>
      <w:del w:id="151" w:author="Administrator" w:date="2021-01-14T08:52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darkMagenta"/>
          </w:rPr>
          <w:delText>客户服务器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darkMagenta"/>
          </w:rPr>
          <w:delText>PORT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darkMagenta"/>
          </w:rPr>
          <w:delText>：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darkMagenta"/>
          </w:rPr>
          <w:delText>11112</w:delText>
        </w:r>
      </w:del>
    </w:p>
    <w:p w14:paraId="7D36B424" w14:textId="77777777" w:rsidR="00387328" w:rsidRDefault="006434CD">
      <w:pPr>
        <w:rPr>
          <w:highlight w:val="darkYellow"/>
        </w:rPr>
      </w:pPr>
      <w:r>
        <w:rPr>
          <w:rFonts w:hint="eastAsia"/>
          <w:highlight w:val="darkYellow"/>
        </w:rPr>
        <w:t>设置的频率：</w:t>
      </w:r>
      <w:r>
        <w:rPr>
          <w:highlight w:val="darkYellow"/>
        </w:rPr>
        <w:t>475300000</w:t>
      </w:r>
      <w:r>
        <w:rPr>
          <w:rFonts w:hint="eastAsia"/>
          <w:highlight w:val="darkYellow"/>
        </w:rPr>
        <w:t>Hz</w:t>
      </w:r>
    </w:p>
    <w:p w14:paraId="36A9C948" w14:textId="77777777" w:rsidR="00387328" w:rsidRDefault="006434CD">
      <w:pPr>
        <w:rPr>
          <w:del w:id="152" w:author="Administrator" w:date="2021-01-14T08:52:00Z"/>
          <w:highlight w:val="darkGray"/>
        </w:rPr>
      </w:pPr>
      <w:del w:id="153" w:author="Administrator" w:date="2021-01-14T08:52:00Z">
        <w:r>
          <w:rPr>
            <w:rFonts w:hint="eastAsia"/>
            <w:highlight w:val="darkGray"/>
          </w:rPr>
          <w:delText>带回的生产日期：</w:delText>
        </w:r>
        <w:r>
          <w:rPr>
            <w:rFonts w:hint="eastAsia"/>
            <w:highlight w:val="darkGray"/>
          </w:rPr>
          <w:delText>200215</w:delText>
        </w:r>
      </w:del>
    </w:p>
    <w:p w14:paraId="2A9BA0E8" w14:textId="77777777" w:rsidR="00387328" w:rsidRDefault="00387328">
      <w:pPr>
        <w:rPr>
          <w:highlight w:val="darkGray"/>
        </w:rPr>
      </w:pPr>
    </w:p>
    <w:p w14:paraId="2F789E47" w14:textId="77777777" w:rsidR="00387328" w:rsidRDefault="006434CD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传感器请求升级文件信息：</w:t>
      </w:r>
    </w:p>
    <w:p w14:paraId="415CD3E6" w14:textId="77777777" w:rsidR="00387328" w:rsidRDefault="006434CD">
      <w:r>
        <w:rPr>
          <w:rFonts w:hint="eastAsia"/>
        </w:rPr>
        <w:t>上行：（定长</w:t>
      </w:r>
      <w:del w:id="154" w:author="Administrator" w:date="2021-01-14T08:53:00Z">
        <w:r>
          <w:delText>21</w:delText>
        </w:r>
      </w:del>
      <w:ins w:id="155" w:author="Administrator" w:date="2021-01-14T08:53:00Z">
        <w:r>
          <w:rPr>
            <w:rFonts w:hint="eastAsia"/>
          </w:rPr>
          <w:t>4</w:t>
        </w:r>
      </w:ins>
      <w:r>
        <w:rPr>
          <w:rFonts w:hint="eastAsia"/>
        </w:rPr>
        <w:t>字节）</w:t>
      </w:r>
    </w:p>
    <w:p w14:paraId="2139EAAF" w14:textId="77777777" w:rsidR="00387328" w:rsidRDefault="006434CD">
      <w:pPr>
        <w:rPr>
          <w:color w:val="7030A0"/>
        </w:rPr>
      </w:pPr>
      <w:del w:id="156" w:author="Administrator" w:date="2021-01-14T08:53:00Z">
        <w:r>
          <w:rPr>
            <w:rFonts w:hint="eastAsia"/>
            <w:color w:val="7030A0"/>
          </w:rPr>
          <w:delText>发送目的</w:delText>
        </w:r>
        <w:r>
          <w:rPr>
            <w:rFonts w:hint="eastAsia"/>
            <w:color w:val="7030A0"/>
          </w:rPr>
          <w:delText>IP</w:delText>
        </w:r>
        <w:r>
          <w:rPr>
            <w:color w:val="7030A0"/>
          </w:rPr>
          <w:delText xml:space="preserve"> </w:delText>
        </w:r>
        <w:r>
          <w:rPr>
            <w:rFonts w:hint="eastAsia"/>
            <w:color w:val="7030A0"/>
          </w:rPr>
          <w:delText>发送目的</w:delText>
        </w:r>
        <w:r>
          <w:rPr>
            <w:rFonts w:hint="eastAsia"/>
            <w:color w:val="7030A0"/>
          </w:rPr>
          <w:delText>PORT</w:delText>
        </w:r>
        <w:r>
          <w:rPr>
            <w:rFonts w:hint="eastAsia"/>
            <w:color w:val="7030A0"/>
          </w:rPr>
          <w:delText>设备号</w:delText>
        </w:r>
        <w:r>
          <w:rPr>
            <w:rFonts w:hint="eastAsia"/>
            <w:color w:val="7030A0"/>
          </w:rPr>
          <w:delText xml:space="preserve"> </w:delText>
        </w:r>
        <w:r>
          <w:rPr>
            <w:rFonts w:hint="eastAsia"/>
            <w:color w:val="7030A0"/>
          </w:rPr>
          <w:delText>帧序号</w:delText>
        </w:r>
        <w:r>
          <w:rPr>
            <w:rFonts w:hint="eastAsia"/>
            <w:color w:val="7030A0"/>
          </w:rPr>
          <w:delText xml:space="preserve"> </w:delText>
        </w:r>
      </w:del>
      <w:r>
        <w:rPr>
          <w:rFonts w:hint="eastAsia"/>
          <w:color w:val="7030A0"/>
        </w:rPr>
        <w:t>消息类型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终端当前版本号</w:t>
      </w:r>
    </w:p>
    <w:p w14:paraId="45ED0408" w14:textId="77777777" w:rsidR="00387328" w:rsidRDefault="0038732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0C0732F" w14:textId="77777777" w:rsidR="00387328" w:rsidRDefault="006434CD">
      <w:r>
        <w:rPr>
          <w:rFonts w:hint="eastAsia"/>
        </w:rPr>
        <w:t>上行示例：</w:t>
      </w:r>
    </w:p>
    <w:p w14:paraId="620FA877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del w:id="157" w:author="Administrator" w:date="2021-01-14T08:53:00Z">
        <w:r>
          <w:rPr>
            <w:highlight w:val="yellow"/>
          </w:rPr>
          <w:delText>2F 63 D2 CA</w:delText>
        </w:r>
        <w:r>
          <w:delText xml:space="preserve"> </w:delText>
        </w:r>
        <w:r>
          <w:rPr>
            <w:highlight w:val="green"/>
          </w:rPr>
          <w:delText>2</w:delText>
        </w:r>
        <w:r>
          <w:rPr>
            <w:rFonts w:hint="eastAsia"/>
            <w:highlight w:val="green"/>
          </w:rPr>
          <w:delText>B</w:delText>
        </w:r>
        <w:r>
          <w:rPr>
            <w:highlight w:val="green"/>
          </w:rPr>
          <w:delText xml:space="preserve"> 67</w:delText>
        </w:r>
        <w:r>
          <w:delText xml:space="preserve"> </w:delText>
        </w:r>
        <w:r>
          <w:rPr>
            <w:rFonts w:hint="eastAsia"/>
            <w:highlight w:val="cyan"/>
          </w:rPr>
          <w:delText>00</w:delText>
        </w:r>
        <w:r>
          <w:rPr>
            <w:highlight w:val="cyan"/>
          </w:rPr>
          <w:delText xml:space="preserve"> </w:delText>
        </w:r>
        <w:r>
          <w:rPr>
            <w:rFonts w:hint="eastAsia"/>
            <w:highlight w:val="cyan"/>
          </w:rPr>
          <w:delText>00</w:delText>
        </w:r>
        <w:r>
          <w:rPr>
            <w:highlight w:val="cyan"/>
          </w:rPr>
          <w:delText xml:space="preserve"> 00 43 50 2</w:delText>
        </w:r>
        <w:r>
          <w:rPr>
            <w:rFonts w:hint="eastAsia"/>
            <w:highlight w:val="cyan"/>
          </w:rPr>
          <w:delText>D</w:delText>
        </w:r>
        <w:r>
          <w:rPr>
            <w:highlight w:val="cyan"/>
          </w:rPr>
          <w:delText xml:space="preserve"> 00 00 </w:delText>
        </w:r>
        <w:r>
          <w:rPr>
            <w:rFonts w:hint="eastAsia"/>
            <w:highlight w:val="cyan"/>
          </w:rPr>
          <w:delText>AE</w:delText>
        </w:r>
        <w:r>
          <w:rPr>
            <w:highlight w:val="cyan"/>
          </w:rPr>
          <w:delText xml:space="preserve"> 36</w:delText>
        </w:r>
        <w:r>
          <w:delText xml:space="preserve"> </w:delText>
        </w:r>
        <w:r>
          <w:rPr>
            <w:highlight w:val="magenta"/>
          </w:rPr>
          <w:delText>02</w:delText>
        </w:r>
        <w:r>
          <w:delText xml:space="preserve"> </w:delText>
        </w:r>
      </w:del>
      <w:r>
        <w:rPr>
          <w:highlight w:val="darkGreen"/>
        </w:rPr>
        <w:t>03</w:t>
      </w:r>
      <w:r>
        <w:t xml:space="preserve"> </w:t>
      </w:r>
      <w:r>
        <w:rPr>
          <w:highlight w:val="red"/>
        </w:rPr>
        <w:t>01 01 08</w:t>
      </w:r>
      <w:r>
        <w:t xml:space="preserve"> </w:t>
      </w:r>
      <w:r>
        <w:t>‬</w:t>
      </w:r>
      <w:r>
        <w:t>‬</w:t>
      </w:r>
    </w:p>
    <w:p w14:paraId="0DBEC7A2" w14:textId="77777777" w:rsidR="00387328" w:rsidRDefault="006434CD">
      <w:pPr>
        <w:rPr>
          <w:del w:id="158" w:author="Administrator" w:date="2021-01-14T08:53:00Z"/>
          <w:color w:val="7030A0"/>
        </w:rPr>
      </w:pPr>
      <w:del w:id="159" w:author="Administrator" w:date="2021-01-14T08:53:00Z">
        <w:r>
          <w:rPr>
            <w:rFonts w:hint="eastAsia"/>
            <w:color w:val="7030A0"/>
            <w:highlight w:val="yellow"/>
          </w:rPr>
          <w:delText>发送目的</w:delText>
        </w:r>
        <w:r>
          <w:rPr>
            <w:rFonts w:hint="eastAsia"/>
            <w:color w:val="7030A0"/>
            <w:highlight w:val="yellow"/>
          </w:rPr>
          <w:delText>IP</w:delText>
        </w:r>
        <w:r>
          <w:rPr>
            <w:rFonts w:hint="eastAsia"/>
            <w:color w:val="7030A0"/>
            <w:highlight w:val="yellow"/>
          </w:rPr>
          <w:delText>：</w:delText>
        </w:r>
        <w:r>
          <w:rPr>
            <w:color w:val="7030A0"/>
            <w:highlight w:val="yellow"/>
          </w:rPr>
          <w:delText>47.99.210.202</w:delText>
        </w:r>
      </w:del>
    </w:p>
    <w:p w14:paraId="6AFD42A1" w14:textId="77777777" w:rsidR="00387328" w:rsidRDefault="006434CD">
      <w:pPr>
        <w:rPr>
          <w:del w:id="160" w:author="Administrator" w:date="2021-01-14T08:53:00Z"/>
          <w:highlight w:val="green"/>
        </w:rPr>
      </w:pPr>
      <w:del w:id="161" w:author="Administrator" w:date="2021-01-14T08:53:00Z">
        <w:r>
          <w:rPr>
            <w:rFonts w:hint="eastAsia"/>
            <w:highlight w:val="green"/>
          </w:rPr>
          <w:delText>发送目的</w:delText>
        </w:r>
        <w:r>
          <w:rPr>
            <w:rFonts w:hint="eastAsia"/>
            <w:highlight w:val="green"/>
          </w:rPr>
          <w:delText>PORT</w:delText>
        </w:r>
        <w:r>
          <w:rPr>
            <w:rFonts w:hint="eastAsia"/>
            <w:highlight w:val="green"/>
          </w:rPr>
          <w:delText>：</w:delText>
        </w:r>
        <w:r>
          <w:rPr>
            <w:rFonts w:hint="eastAsia"/>
            <w:highlight w:val="green"/>
          </w:rPr>
          <w:delText>11111</w:delText>
        </w:r>
      </w:del>
    </w:p>
    <w:p w14:paraId="10F1FDD9" w14:textId="77777777" w:rsidR="00387328" w:rsidRDefault="006434CD">
      <w:pPr>
        <w:rPr>
          <w:del w:id="162" w:author="Administrator" w:date="2021-01-14T08:53:00Z"/>
          <w:highlight w:val="cyan"/>
        </w:rPr>
      </w:pPr>
      <w:del w:id="163" w:author="Administrator" w:date="2021-01-14T08:53:00Z">
        <w:r>
          <w:rPr>
            <w:rFonts w:hint="eastAsia"/>
            <w:highlight w:val="cyan"/>
          </w:rPr>
          <w:delText>设备号：</w:delText>
        </w:r>
        <w:r>
          <w:rPr>
            <w:rFonts w:hint="eastAsia"/>
            <w:highlight w:val="cyan"/>
          </w:rPr>
          <w:delText>000000CP-000AE36</w:delText>
        </w:r>
      </w:del>
    </w:p>
    <w:p w14:paraId="2EA41BEA" w14:textId="77777777" w:rsidR="00387328" w:rsidRDefault="006434CD">
      <w:pPr>
        <w:rPr>
          <w:del w:id="164" w:author="Administrator" w:date="2021-01-14T08:53:00Z"/>
          <w:highlight w:val="magenta"/>
        </w:rPr>
      </w:pPr>
      <w:del w:id="165" w:author="Administrator" w:date="2021-01-14T08:53:00Z">
        <w:r>
          <w:rPr>
            <w:rFonts w:hint="eastAsia"/>
            <w:highlight w:val="magenta"/>
          </w:rPr>
          <w:delText>帧序号：</w:delText>
        </w:r>
        <w:r>
          <w:rPr>
            <w:rFonts w:hint="eastAsia"/>
            <w:highlight w:val="magenta"/>
          </w:rPr>
          <w:delText>2</w:delText>
        </w:r>
      </w:del>
    </w:p>
    <w:p w14:paraId="68CFAEAE" w14:textId="77777777" w:rsidR="00387328" w:rsidRDefault="006434CD">
      <w:pPr>
        <w:rPr>
          <w:highlight w:val="darkGreen"/>
        </w:rPr>
      </w:pPr>
      <w:r>
        <w:rPr>
          <w:rFonts w:hint="eastAsia"/>
          <w:highlight w:val="darkGreen"/>
        </w:rPr>
        <w:t>消息类型：</w:t>
      </w:r>
      <w:r>
        <w:rPr>
          <w:rFonts w:hint="eastAsia"/>
          <w:highlight w:val="darkGreen"/>
        </w:rPr>
        <w:t>3</w:t>
      </w:r>
      <w:r>
        <w:rPr>
          <w:rFonts w:hint="eastAsia"/>
          <w:highlight w:val="darkGreen"/>
        </w:rPr>
        <w:t>：请求升级信息</w:t>
      </w:r>
    </w:p>
    <w:p w14:paraId="026D3EC7" w14:textId="77777777" w:rsidR="00387328" w:rsidRDefault="006434CD">
      <w:pPr>
        <w:rPr>
          <w:highlight w:val="red"/>
        </w:rPr>
      </w:pPr>
      <w:r>
        <w:rPr>
          <w:rFonts w:hint="eastAsia"/>
          <w:highlight w:val="red"/>
        </w:rPr>
        <w:t>版本号：</w:t>
      </w:r>
      <w:r>
        <w:rPr>
          <w:rFonts w:hint="eastAsia"/>
          <w:highlight w:val="red"/>
        </w:rPr>
        <w:t>1.1.8</w:t>
      </w:r>
    </w:p>
    <w:p w14:paraId="340E0B8C" w14:textId="77777777" w:rsidR="00387328" w:rsidRDefault="00387328">
      <w:pP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14:paraId="19DDB6A2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下行：（定长</w:t>
      </w:r>
      <w:del w:id="166" w:author="Administrator" w:date="2021-01-14T08:55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27</w:delText>
        </w:r>
      </w:del>
      <w:ins w:id="167" w:author="Administrator" w:date="2021-01-14T08:55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t>16</w:t>
        </w:r>
      </w:ins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字节）</w:t>
      </w:r>
    </w:p>
    <w:p w14:paraId="69B414E1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del w:id="168" w:author="Administrator" w:date="2021-01-14T08:54:00Z"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>设备号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>10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>字节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>帧序号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>1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>字节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 xml:space="preserve"> </w:delText>
        </w:r>
      </w:del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消息类型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 xml:space="preserve">1 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服务器端软件版本号（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字节）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服务器端软件固件长度（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字节）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服务器端软件固件全体校验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CRC32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字节）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服务器端当前时间：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字节</w:t>
      </w:r>
    </w:p>
    <w:p w14:paraId="3C91E623" w14:textId="77777777" w:rsidR="00387328" w:rsidRDefault="0038732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436A3DB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帧序号（同上传帧序号对应）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字节</w:t>
      </w:r>
    </w:p>
    <w:p w14:paraId="7F38EBE9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服务器端软件版本号（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字节）含义同上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如无此项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则为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00 00</w:t>
      </w:r>
    </w:p>
    <w:p w14:paraId="45BF444D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服务器端软件固件长度（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字节）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如长度为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56288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则为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 00 DB E0</w:t>
      </w:r>
    </w:p>
    <w:p w14:paraId="55AC2526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服务器端软件固件全体校验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CRC32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字节）大端在前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5E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73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A0</w:t>
      </w:r>
    </w:p>
    <w:p w14:paraId="481A0137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服务器端当前时间：格式同上传的采集时间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如无此项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则为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00 00 00</w:t>
      </w:r>
    </w:p>
    <w:p w14:paraId="28AD6FBA" w14:textId="77777777" w:rsidR="00387328" w:rsidRDefault="00387328"/>
    <w:p w14:paraId="20A3F6C2" w14:textId="77777777" w:rsidR="00387328" w:rsidRDefault="006434CD">
      <w:r>
        <w:rPr>
          <w:rFonts w:hint="eastAsia"/>
        </w:rPr>
        <w:t>下行示例：</w:t>
      </w:r>
    </w:p>
    <w:p w14:paraId="4D3E2F31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del w:id="169" w:author="Administrator" w:date="2021-01-14T08:54:00Z"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lightGray"/>
          </w:rPr>
          <w:delText>00 00 00 43 50 2D 00 00 AE 36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yellow"/>
          </w:rPr>
          <w:delText>02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</w:delText>
        </w:r>
      </w:del>
      <w:r>
        <w:rPr>
          <w:rFonts w:ascii="Courier New" w:hAnsi="Courier New" w:cs="Courier New"/>
          <w:color w:val="000000"/>
          <w:kern w:val="0"/>
          <w:sz w:val="20"/>
          <w:szCs w:val="20"/>
          <w:highlight w:val="darkGray"/>
        </w:rPr>
        <w:t>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01 01 09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00 00 DB E0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magenta"/>
        </w:rPr>
        <w:t>5E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magenta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magenta"/>
        </w:rPr>
        <w:t>C9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magenta"/>
        </w:rPr>
        <w:t xml:space="preserve"> 73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magenta"/>
        </w:rPr>
        <w:t>A0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red"/>
        </w:rPr>
        <w:t xml:space="preserve">5E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red"/>
        </w:rPr>
        <w:t>BC E7 99</w:t>
      </w:r>
    </w:p>
    <w:p w14:paraId="65A545E9" w14:textId="77777777" w:rsidR="00387328" w:rsidRDefault="00387328">
      <w:pP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14:paraId="1077F70E" w14:textId="77777777" w:rsidR="00387328" w:rsidRDefault="006434CD">
      <w:pPr>
        <w:rPr>
          <w:del w:id="170" w:author="Administrator" w:date="2021-01-14T08:54:00Z"/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del w:id="171" w:author="Administrator" w:date="2021-01-14T08:54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lightGray"/>
          </w:rPr>
          <w:delText>设备号：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lightGray"/>
          </w:rPr>
          <w:delText>000000CP-000AE36</w:delText>
        </w:r>
      </w:del>
    </w:p>
    <w:p w14:paraId="654D8DC7" w14:textId="77777777" w:rsidR="00387328" w:rsidRDefault="006434CD">
      <w:pPr>
        <w:rPr>
          <w:del w:id="172" w:author="Administrator" w:date="2021-01-14T08:54:00Z"/>
          <w:rFonts w:ascii="Courier New" w:hAnsi="Courier New" w:cs="Courier New"/>
          <w:color w:val="000000"/>
          <w:kern w:val="0"/>
          <w:sz w:val="20"/>
          <w:szCs w:val="20"/>
        </w:rPr>
      </w:pPr>
      <w:del w:id="173" w:author="Administrator" w:date="2021-01-14T08:54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yellow"/>
          </w:rPr>
          <w:delText>帧序号：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yellow"/>
          </w:rPr>
          <w:delText>1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yellow"/>
          </w:rPr>
          <w:delText>字节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yellow"/>
          </w:rPr>
          <w:delText xml:space="preserve"> 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yellow"/>
          </w:rPr>
          <w:delText>对应帧序号</w:delText>
        </w:r>
      </w:del>
    </w:p>
    <w:p w14:paraId="6B45063F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  <w:highlight w:val="darkGray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Gray"/>
        </w:rPr>
        <w:t>消息类型：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Gray"/>
        </w:rPr>
        <w:t>03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Gray"/>
        </w:rPr>
        <w:t>请求升级信息</w:t>
      </w:r>
    </w:p>
    <w:p w14:paraId="520DA1DC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服务器端软件版本号：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1.1.9</w:t>
      </w:r>
    </w:p>
    <w:p w14:paraId="7007623D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cyan"/>
        </w:rPr>
        <w:t>服务器端软件固件长度（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cyan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cyan"/>
        </w:rPr>
        <w:t>字节）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cyan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cyan"/>
        </w:rPr>
        <w:t>长度为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cyan"/>
        </w:rPr>
        <w:t>56288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cyan"/>
        </w:rPr>
        <w:t>字节</w:t>
      </w:r>
    </w:p>
    <w:p w14:paraId="6650BEE3" w14:textId="77777777" w:rsidR="00387328" w:rsidRDefault="006434CD"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magenta"/>
        </w:rPr>
        <w:t>服务器端软件固件全体校验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magenta"/>
        </w:rPr>
        <w:t>CRC32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magenta"/>
        </w:rPr>
        <w:t>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magenta"/>
        </w:rPr>
        <w:t>5E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magenta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magenta"/>
        </w:rPr>
        <w:t>C9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magenta"/>
        </w:rPr>
        <w:t xml:space="preserve"> 73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magenta"/>
        </w:rPr>
        <w:t>A0</w:t>
      </w:r>
    </w:p>
    <w:p w14:paraId="42B7E6B4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  <w:highlight w:val="red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red"/>
        </w:rPr>
        <w:t>服务器端当前时间：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red"/>
        </w:rPr>
        <w:t>2020/5/14 14:39:21</w:t>
      </w:r>
    </w:p>
    <w:p w14:paraId="241A51DF" w14:textId="77777777" w:rsidR="00387328" w:rsidRDefault="00387328"/>
    <w:p w14:paraId="20C3A09F" w14:textId="77777777" w:rsidR="00387328" w:rsidRDefault="006434CD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传感器请求升级文件数据包：</w:t>
      </w:r>
    </w:p>
    <w:p w14:paraId="0BF5A79E" w14:textId="77777777" w:rsidR="00387328" w:rsidRDefault="006434CD">
      <w:r>
        <w:rPr>
          <w:rFonts w:hint="eastAsia"/>
        </w:rPr>
        <w:t>上行：（定长</w:t>
      </w:r>
      <w:del w:id="174" w:author="Administrator" w:date="2021-01-14T10:33:00Z">
        <w:r>
          <w:delText>29</w:delText>
        </w:r>
      </w:del>
      <w:ins w:id="175" w:author="Administrator" w:date="2021-01-14T10:33:00Z">
        <w:r>
          <w:rPr>
            <w:rFonts w:hint="eastAsia"/>
          </w:rPr>
          <w:t>9</w:t>
        </w:r>
      </w:ins>
      <w:r>
        <w:rPr>
          <w:rFonts w:hint="eastAsia"/>
        </w:rPr>
        <w:t>字节）</w:t>
      </w:r>
    </w:p>
    <w:p w14:paraId="6A2C002F" w14:textId="77777777" w:rsidR="00387328" w:rsidRDefault="006434CD">
      <w:pPr>
        <w:rPr>
          <w:rFonts w:ascii="Courier New" w:hAnsi="Courier New" w:cs="Courier New"/>
          <w:color w:val="7030A0"/>
          <w:kern w:val="0"/>
          <w:sz w:val="20"/>
          <w:szCs w:val="20"/>
        </w:rPr>
      </w:pPr>
      <w:r>
        <w:rPr>
          <w:rFonts w:hint="eastAsia"/>
          <w:color w:val="7030A0"/>
        </w:rPr>
        <w:t>发送目的</w:t>
      </w:r>
      <w:r>
        <w:rPr>
          <w:rFonts w:hint="eastAsia"/>
          <w:color w:val="7030A0"/>
        </w:rPr>
        <w:t>IP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发送目的</w:t>
      </w:r>
      <w:r>
        <w:rPr>
          <w:rFonts w:hint="eastAsia"/>
          <w:color w:val="7030A0"/>
        </w:rPr>
        <w:t>PORT</w:t>
      </w:r>
      <w:r>
        <w:rPr>
          <w:rFonts w:hint="eastAsia"/>
          <w:color w:val="7030A0"/>
        </w:rPr>
        <w:t>设备号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帧序号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消息类型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请求升级文件的版本号</w:t>
      </w:r>
      <w:r>
        <w:rPr>
          <w:rFonts w:hint="eastAsia"/>
          <w:color w:val="7030A0"/>
        </w:rPr>
        <w:t xml:space="preserve"> 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请求文件的偏移地址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请求文件的长度</w:t>
      </w:r>
    </w:p>
    <w:p w14:paraId="350FF639" w14:textId="77777777" w:rsidR="00387328" w:rsidRDefault="00387328"/>
    <w:p w14:paraId="4065B8CE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请求升级文件的版本：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字节，同上格式描述</w:t>
      </w:r>
    </w:p>
    <w:p w14:paraId="196F9759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本次请求数据在文件中的偏移地址：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字节，从哪个位置开始的数据</w:t>
      </w:r>
    </w:p>
    <w:p w14:paraId="690DE302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本次请求数据的长度：</w:t>
      </w:r>
      <w:del w:id="176" w:author="Administrator" w:date="2021-01-14T10:3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4</w:delText>
        </w:r>
      </w:del>
      <w:ins w:id="177" w:author="Administrator" w:date="2021-01-14T10:31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t>1</w:t>
        </w:r>
      </w:ins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字节，升级文件所剩长度不足请求长度，返回剩余长度；</w:t>
      </w:r>
    </w:p>
    <w:p w14:paraId="54CAADF9" w14:textId="77777777" w:rsidR="00387328" w:rsidRDefault="0038732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E811906" w14:textId="77777777" w:rsidR="00387328" w:rsidRDefault="006434CD">
      <w:r>
        <w:rPr>
          <w:rFonts w:hint="eastAsia"/>
        </w:rPr>
        <w:t>上行示例：</w:t>
      </w:r>
    </w:p>
    <w:p w14:paraId="39A9E6C7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del w:id="178" w:author="Administrator" w:date="2021-01-14T10:29:00Z">
        <w:r>
          <w:rPr>
            <w:highlight w:val="yellow"/>
          </w:rPr>
          <w:delText>2F 63 D2 CA</w:delText>
        </w:r>
        <w:r>
          <w:delText xml:space="preserve"> </w:delText>
        </w:r>
        <w:r>
          <w:rPr>
            <w:highlight w:val="green"/>
          </w:rPr>
          <w:delText>2</w:delText>
        </w:r>
        <w:r>
          <w:rPr>
            <w:rFonts w:hint="eastAsia"/>
            <w:highlight w:val="green"/>
          </w:rPr>
          <w:delText>B</w:delText>
        </w:r>
        <w:r>
          <w:rPr>
            <w:highlight w:val="green"/>
          </w:rPr>
          <w:delText xml:space="preserve"> 67</w:delText>
        </w:r>
        <w:r>
          <w:delText xml:space="preserve"> </w:delText>
        </w:r>
        <w:r>
          <w:rPr>
            <w:rFonts w:hint="eastAsia"/>
            <w:highlight w:val="cyan"/>
          </w:rPr>
          <w:delText>00</w:delText>
        </w:r>
        <w:r>
          <w:rPr>
            <w:highlight w:val="cyan"/>
          </w:rPr>
          <w:delText xml:space="preserve"> </w:delText>
        </w:r>
        <w:r>
          <w:rPr>
            <w:rFonts w:hint="eastAsia"/>
            <w:highlight w:val="cyan"/>
          </w:rPr>
          <w:delText>00</w:delText>
        </w:r>
        <w:r>
          <w:rPr>
            <w:highlight w:val="cyan"/>
          </w:rPr>
          <w:delText xml:space="preserve"> 00 43 50 2</w:delText>
        </w:r>
        <w:r>
          <w:rPr>
            <w:rFonts w:hint="eastAsia"/>
            <w:highlight w:val="cyan"/>
          </w:rPr>
          <w:delText>D</w:delText>
        </w:r>
        <w:r>
          <w:rPr>
            <w:highlight w:val="cyan"/>
          </w:rPr>
          <w:delText xml:space="preserve"> 00 00 </w:delText>
        </w:r>
        <w:r>
          <w:rPr>
            <w:rFonts w:hint="eastAsia"/>
            <w:highlight w:val="cyan"/>
          </w:rPr>
          <w:delText>AE</w:delText>
        </w:r>
        <w:r>
          <w:rPr>
            <w:highlight w:val="cyan"/>
          </w:rPr>
          <w:delText xml:space="preserve"> 36</w:delText>
        </w:r>
        <w:r>
          <w:delText xml:space="preserve"> </w:delText>
        </w:r>
        <w:r>
          <w:rPr>
            <w:highlight w:val="magenta"/>
          </w:rPr>
          <w:delText>03</w:delText>
        </w:r>
        <w:r>
          <w:delText xml:space="preserve"> </w:delText>
        </w:r>
      </w:del>
      <w:r>
        <w:rPr>
          <w:highlight w:val="darkGreen"/>
        </w:rPr>
        <w:t>08</w:t>
      </w:r>
      <w:r>
        <w:t xml:space="preserve"> </w:t>
      </w:r>
      <w:r>
        <w:rPr>
          <w:highlight w:val="red"/>
        </w:rPr>
        <w:t>01 01 09</w:t>
      </w:r>
      <w:r>
        <w:t xml:space="preserve"> </w:t>
      </w:r>
      <w:r>
        <w:rPr>
          <w:highlight w:val="darkCyan"/>
        </w:rPr>
        <w:t>00 00 00 00</w:t>
      </w:r>
      <w:r>
        <w:t xml:space="preserve"> </w:t>
      </w:r>
      <w:del w:id="179" w:author="Administrator" w:date="2021-01-14T10:32:00Z">
        <w:r>
          <w:rPr>
            <w:highlight w:val="darkGreen"/>
          </w:rPr>
          <w:delText>00 00 01 00</w:delText>
        </w:r>
      </w:del>
      <w:ins w:id="180" w:author="Administrator" w:date="2021-01-14T10:32:00Z">
        <w:r>
          <w:rPr>
            <w:rFonts w:hint="eastAsia"/>
            <w:highlight w:val="darkGreen"/>
          </w:rPr>
          <w:t>1E</w:t>
        </w:r>
      </w:ins>
      <w:r>
        <w:t>‬</w:t>
      </w:r>
      <w:r>
        <w:t>‬</w:t>
      </w:r>
    </w:p>
    <w:p w14:paraId="460733D7" w14:textId="77777777" w:rsidR="00387328" w:rsidRDefault="006434CD">
      <w:pPr>
        <w:rPr>
          <w:del w:id="181" w:author="Administrator" w:date="2021-01-14T10:29:00Z"/>
          <w:color w:val="7030A0"/>
        </w:rPr>
      </w:pPr>
      <w:del w:id="182" w:author="Administrator" w:date="2021-01-14T10:29:00Z">
        <w:r>
          <w:rPr>
            <w:rFonts w:hint="eastAsia"/>
            <w:color w:val="7030A0"/>
            <w:highlight w:val="yellow"/>
          </w:rPr>
          <w:delText>发送目的</w:delText>
        </w:r>
        <w:r>
          <w:rPr>
            <w:rFonts w:hint="eastAsia"/>
            <w:color w:val="7030A0"/>
            <w:highlight w:val="yellow"/>
          </w:rPr>
          <w:delText>IP</w:delText>
        </w:r>
        <w:r>
          <w:rPr>
            <w:rFonts w:hint="eastAsia"/>
            <w:color w:val="7030A0"/>
            <w:highlight w:val="yellow"/>
          </w:rPr>
          <w:delText>：</w:delText>
        </w:r>
        <w:r>
          <w:rPr>
            <w:color w:val="7030A0"/>
            <w:highlight w:val="yellow"/>
          </w:rPr>
          <w:delText>47.99.210.202</w:delText>
        </w:r>
      </w:del>
    </w:p>
    <w:p w14:paraId="1D5C86E4" w14:textId="77777777" w:rsidR="00387328" w:rsidRDefault="006434CD">
      <w:pPr>
        <w:rPr>
          <w:del w:id="183" w:author="Administrator" w:date="2021-01-14T10:29:00Z"/>
          <w:highlight w:val="green"/>
        </w:rPr>
      </w:pPr>
      <w:del w:id="184" w:author="Administrator" w:date="2021-01-14T10:29:00Z">
        <w:r>
          <w:rPr>
            <w:rFonts w:hint="eastAsia"/>
            <w:highlight w:val="green"/>
          </w:rPr>
          <w:delText>发送目的</w:delText>
        </w:r>
        <w:r>
          <w:rPr>
            <w:rFonts w:hint="eastAsia"/>
            <w:highlight w:val="green"/>
          </w:rPr>
          <w:delText>PORT</w:delText>
        </w:r>
        <w:r>
          <w:rPr>
            <w:rFonts w:hint="eastAsia"/>
            <w:highlight w:val="green"/>
          </w:rPr>
          <w:delText>：</w:delText>
        </w:r>
        <w:r>
          <w:rPr>
            <w:rFonts w:hint="eastAsia"/>
            <w:highlight w:val="green"/>
          </w:rPr>
          <w:delText>11111</w:delText>
        </w:r>
      </w:del>
    </w:p>
    <w:p w14:paraId="01AF8CC2" w14:textId="77777777" w:rsidR="00387328" w:rsidRDefault="006434CD">
      <w:pPr>
        <w:rPr>
          <w:del w:id="185" w:author="Administrator" w:date="2021-01-14T10:29:00Z"/>
          <w:highlight w:val="cyan"/>
        </w:rPr>
      </w:pPr>
      <w:del w:id="186" w:author="Administrator" w:date="2021-01-14T10:29:00Z">
        <w:r>
          <w:rPr>
            <w:rFonts w:hint="eastAsia"/>
            <w:highlight w:val="cyan"/>
          </w:rPr>
          <w:delText>设备号：</w:delText>
        </w:r>
        <w:r>
          <w:rPr>
            <w:rFonts w:hint="eastAsia"/>
            <w:highlight w:val="cyan"/>
          </w:rPr>
          <w:delText>000000CP-000AE36</w:delText>
        </w:r>
      </w:del>
    </w:p>
    <w:p w14:paraId="46B79D3B" w14:textId="77777777" w:rsidR="00387328" w:rsidRDefault="006434CD">
      <w:pPr>
        <w:rPr>
          <w:del w:id="187" w:author="Administrator" w:date="2021-01-14T10:29:00Z"/>
          <w:highlight w:val="magenta"/>
        </w:rPr>
      </w:pPr>
      <w:del w:id="188" w:author="Administrator" w:date="2021-01-14T10:29:00Z">
        <w:r>
          <w:rPr>
            <w:rFonts w:hint="eastAsia"/>
            <w:highlight w:val="magenta"/>
          </w:rPr>
          <w:delText>帧序号：</w:delText>
        </w:r>
        <w:r>
          <w:rPr>
            <w:rFonts w:hint="eastAsia"/>
            <w:highlight w:val="magenta"/>
          </w:rPr>
          <w:delText>3</w:delText>
        </w:r>
      </w:del>
    </w:p>
    <w:p w14:paraId="0D17C777" w14:textId="77777777" w:rsidR="00387328" w:rsidRDefault="006434CD">
      <w:pPr>
        <w:rPr>
          <w:highlight w:val="darkGreen"/>
        </w:rPr>
      </w:pPr>
      <w:r>
        <w:rPr>
          <w:rFonts w:hint="eastAsia"/>
          <w:highlight w:val="darkGreen"/>
        </w:rPr>
        <w:t>消息类型：</w:t>
      </w:r>
      <w:r>
        <w:rPr>
          <w:rFonts w:hint="eastAsia"/>
          <w:highlight w:val="darkGreen"/>
        </w:rPr>
        <w:t>8</w:t>
      </w:r>
      <w:r>
        <w:rPr>
          <w:rFonts w:hint="eastAsia"/>
          <w:highlight w:val="darkGreen"/>
        </w:rPr>
        <w:t>：请求升级文件数据包</w:t>
      </w:r>
    </w:p>
    <w:p w14:paraId="644BE157" w14:textId="77777777" w:rsidR="00387328" w:rsidRDefault="006434CD">
      <w:pPr>
        <w:rPr>
          <w:highlight w:val="red"/>
        </w:rPr>
      </w:pPr>
      <w:r>
        <w:rPr>
          <w:rFonts w:hint="eastAsia"/>
          <w:highlight w:val="red"/>
        </w:rPr>
        <w:t>请求的版本号：</w:t>
      </w:r>
      <w:r>
        <w:rPr>
          <w:rFonts w:hint="eastAsia"/>
          <w:highlight w:val="red"/>
        </w:rPr>
        <w:t>1.1.9</w:t>
      </w:r>
    </w:p>
    <w:p w14:paraId="4E10C0E3" w14:textId="77777777" w:rsidR="00387328" w:rsidRDefault="006434CD">
      <w:pPr>
        <w:rPr>
          <w:highlight w:val="darkCyan"/>
        </w:rPr>
      </w:pPr>
      <w:r>
        <w:rPr>
          <w:rFonts w:hint="eastAsia"/>
          <w:highlight w:val="darkCyan"/>
        </w:rPr>
        <w:t>本次请求数据在文件中的偏移地址：</w:t>
      </w:r>
      <w:r>
        <w:rPr>
          <w:rFonts w:hint="eastAsia"/>
          <w:highlight w:val="darkCyan"/>
        </w:rPr>
        <w:t>0</w:t>
      </w:r>
      <w:r>
        <w:rPr>
          <w:highlight w:val="darkCyan"/>
        </w:rPr>
        <w:t xml:space="preserve"> </w:t>
      </w:r>
      <w:r>
        <w:rPr>
          <w:rFonts w:hint="eastAsia"/>
          <w:highlight w:val="darkCyan"/>
        </w:rPr>
        <w:t>从头开始</w:t>
      </w:r>
    </w:p>
    <w:p w14:paraId="73C4AF16" w14:textId="77777777" w:rsidR="00387328" w:rsidRDefault="006434CD">
      <w:pPr>
        <w:rPr>
          <w:highlight w:val="darkGreen"/>
        </w:rPr>
      </w:pPr>
      <w:r>
        <w:rPr>
          <w:rFonts w:hint="eastAsia"/>
          <w:highlight w:val="darkGreen"/>
        </w:rPr>
        <w:t>本次请求数据的长度：</w:t>
      </w:r>
      <w:del w:id="189" w:author="Administrator" w:date="2021-01-14T10:32:00Z">
        <w:r>
          <w:rPr>
            <w:highlight w:val="darkGreen"/>
          </w:rPr>
          <w:delText>256</w:delText>
        </w:r>
      </w:del>
      <w:ins w:id="190" w:author="Administrator" w:date="2021-01-14T10:32:00Z">
        <w:r>
          <w:rPr>
            <w:rFonts w:hint="eastAsia"/>
            <w:highlight w:val="darkGreen"/>
          </w:rPr>
          <w:t>30</w:t>
        </w:r>
      </w:ins>
      <w:r>
        <w:rPr>
          <w:rFonts w:hint="eastAsia"/>
          <w:highlight w:val="darkGreen"/>
        </w:rPr>
        <w:t>个字节数据</w:t>
      </w:r>
    </w:p>
    <w:p w14:paraId="5B7DCB0A" w14:textId="77777777" w:rsidR="00387328" w:rsidRDefault="00387328"/>
    <w:p w14:paraId="03E315C7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下行：（不定长</w:t>
      </w:r>
      <w:del w:id="191" w:author="Administrator" w:date="2021-01-14T10:30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>31</w:delText>
        </w:r>
      </w:del>
      <w:ins w:id="192" w:author="Administrator" w:date="2021-01-14T10:33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t>17</w:t>
        </w:r>
      </w:ins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本次数据的长度</w:t>
      </w:r>
      <w:ins w:id="193" w:author="Administrator" w:date="2021-01-14T10:31:00Z"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t>,</w: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t>数据长度最长</w: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t>3</w:t>
        </w:r>
      </w:ins>
      <w:ins w:id="194" w:author="Administrator" w:date="2021-01-14T10:36:00Z"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t>4</w:t>
        </w:r>
      </w:ins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14:paraId="39C73049" w14:textId="77777777" w:rsidR="00387328" w:rsidRDefault="006434CD">
      <w:pPr>
        <w:rPr>
          <w:rFonts w:ascii="Courier New" w:hAnsi="Courier New" w:cs="Courier New"/>
          <w:color w:val="7030A0"/>
          <w:kern w:val="0"/>
          <w:sz w:val="20"/>
          <w:szCs w:val="20"/>
        </w:rPr>
      </w:pPr>
      <w:del w:id="195" w:author="Administrator" w:date="2021-01-14T10:30:00Z"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>设备号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>帧序号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>1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>字节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 xml:space="preserve"> </w:delText>
        </w:r>
      </w:del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消息类型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服务器端软件版本号（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字节）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本次数据的偏移地址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字节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本次数据的长度</w:t>
      </w:r>
      <w:del w:id="196" w:author="Administrator" w:date="2021-01-14T10:33:00Z">
        <w:r>
          <w:rPr>
            <w:rFonts w:ascii="Courier New" w:hAnsi="Courier New" w:cs="Courier New"/>
            <w:color w:val="7030A0"/>
            <w:kern w:val="0"/>
            <w:sz w:val="20"/>
            <w:szCs w:val="20"/>
          </w:rPr>
          <w:delText>4</w:delText>
        </w:r>
      </w:del>
      <w:ins w:id="197" w:author="Administrator" w:date="2021-01-14T10:33:00Z"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t>1</w:t>
        </w:r>
      </w:ins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字节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服务器端软件固件全体校验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CRC32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字节）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当前数据体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CRC32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校验（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字节）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数据内容（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16</w:t>
      </w:r>
      <w:r>
        <w:rPr>
          <w:rFonts w:ascii="Courier New" w:hAnsi="Courier New" w:cs="Courier New" w:hint="eastAsia"/>
          <w:color w:val="7030A0"/>
          <w:kern w:val="0"/>
          <w:sz w:val="20"/>
          <w:szCs w:val="20"/>
        </w:rPr>
        <w:t>进制，数据长度符合前面的本次长度）</w:t>
      </w:r>
    </w:p>
    <w:p w14:paraId="299434D1" w14:textId="77777777" w:rsidR="00387328" w:rsidRDefault="00387328"/>
    <w:p w14:paraId="35BAF6AA" w14:textId="77777777" w:rsidR="00387328" w:rsidRDefault="006434CD">
      <w:r>
        <w:rPr>
          <w:rFonts w:hint="eastAsia"/>
        </w:rPr>
        <w:t>下行示例：</w:t>
      </w:r>
    </w:p>
    <w:p w14:paraId="6095AF33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del w:id="198" w:author="Administrator" w:date="2021-01-14T10:30:00Z"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lightGray"/>
          </w:rPr>
          <w:delText>00 00 00 43 50 2D 00 00 AE 36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yellow"/>
          </w:rPr>
          <w:delText>03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</w:delText>
        </w:r>
      </w:del>
      <w:r>
        <w:rPr>
          <w:rFonts w:ascii="Courier New" w:hAnsi="Courier New" w:cs="Courier New"/>
          <w:color w:val="000000"/>
          <w:kern w:val="0"/>
          <w:sz w:val="20"/>
          <w:szCs w:val="20"/>
          <w:highlight w:val="darkGray"/>
        </w:rPr>
        <w:t>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01 01 09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00 00 00 00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del w:id="199" w:author="Administrator" w:date="2021-01-14T10:33:00Z"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magenta"/>
          </w:rPr>
          <w:delText>00 00 01 00</w:delText>
        </w:r>
      </w:del>
      <w:ins w:id="200" w:author="Administrator" w:date="2021-01-14T10:33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magenta"/>
          </w:rPr>
          <w:t>1E</w:t>
        </w:r>
      </w:ins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red"/>
        </w:rPr>
        <w:t>5E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red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red"/>
        </w:rPr>
        <w:t>C9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red"/>
        </w:rPr>
        <w:t xml:space="preserve"> 73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red"/>
        </w:rPr>
        <w:t>A0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Cyan"/>
        </w:rPr>
        <w:t>98 EB 38 11</w:t>
      </w:r>
      <w:r>
        <w:rPr>
          <w:rFonts w:ascii="MS Gothic" w:hAnsi="MS Gothic" w:cs="MS Gothic"/>
          <w:color w:val="000000"/>
          <w:kern w:val="0"/>
          <w:sz w:val="20"/>
          <w:szCs w:val="20"/>
        </w:rPr>
        <w:t>‬</w:t>
      </w:r>
      <w:r>
        <w:rPr>
          <w:rFonts w:ascii="MS Gothic" w:hAnsi="MS Gothic" w:cs="MS Gothic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Green"/>
        </w:rPr>
        <w:t xml:space="preserve">73 01 E4 C5 62 38 13 83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Green"/>
        </w:rPr>
        <w:t>。。。。。。。。。。。。。。</w:t>
      </w:r>
      <w:r>
        <w:rPr>
          <w:rFonts w:ascii="Tahoma" w:hAnsi="Tahoma" w:cs="Tahoma"/>
          <w:color w:val="000000"/>
          <w:kern w:val="0"/>
          <w:sz w:val="20"/>
          <w:szCs w:val="20"/>
          <w:highlight w:val="darkGreen"/>
        </w:rPr>
        <w:t>‬</w:t>
      </w:r>
      <w:r>
        <w:t>‬</w:t>
      </w:r>
      <w:r>
        <w:t>‬</w:t>
      </w:r>
      <w:r>
        <w:t>‬</w:t>
      </w:r>
      <w:r>
        <w:t>‬</w:t>
      </w:r>
    </w:p>
    <w:p w14:paraId="696F1064" w14:textId="77777777" w:rsidR="00387328" w:rsidRDefault="006434CD">
      <w:pPr>
        <w:rPr>
          <w:del w:id="201" w:author="Administrator" w:date="2021-01-14T10:30:00Z"/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del w:id="202" w:author="Administrator" w:date="2021-01-14T10:30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lightGray"/>
          </w:rPr>
          <w:delText>设备号：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lightGray"/>
          </w:rPr>
          <w:delText>000000CP-000AE36</w:delText>
        </w:r>
      </w:del>
    </w:p>
    <w:p w14:paraId="64D4B680" w14:textId="77777777" w:rsidR="00387328" w:rsidRDefault="006434CD">
      <w:pPr>
        <w:rPr>
          <w:del w:id="203" w:author="Administrator" w:date="2021-01-14T10:30:00Z"/>
          <w:rFonts w:ascii="Courier New" w:hAnsi="Courier New" w:cs="Courier New"/>
          <w:color w:val="000000"/>
          <w:kern w:val="0"/>
          <w:sz w:val="20"/>
          <w:szCs w:val="20"/>
        </w:rPr>
      </w:pPr>
      <w:del w:id="204" w:author="Administrator" w:date="2021-01-14T10:30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yellow"/>
          </w:rPr>
          <w:delText>帧序号：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yellow"/>
          </w:rPr>
          <w:delText>1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yellow"/>
          </w:rPr>
          <w:delText>字节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yellow"/>
          </w:rPr>
          <w:delText xml:space="preserve"> 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yellow"/>
          </w:rPr>
          <w:delText>对应帧序号</w:delText>
        </w:r>
      </w:del>
    </w:p>
    <w:p w14:paraId="4F6A3519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  <w:highlight w:val="darkGray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Gray"/>
        </w:rPr>
        <w:t>消息类型：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Gray"/>
        </w:rPr>
        <w:t>08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Gray"/>
        </w:rPr>
        <w:t>请求升级文件数据包</w:t>
      </w:r>
    </w:p>
    <w:p w14:paraId="3883EFCD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服务器端软件版本号：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1.1.9</w:t>
      </w:r>
    </w:p>
    <w:p w14:paraId="38935EA5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cyan"/>
        </w:rPr>
        <w:t>本次数据的偏移地址：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cyan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cyan"/>
        </w:rPr>
        <w:t>从头开始</w:t>
      </w:r>
    </w:p>
    <w:p w14:paraId="08A2AB3F" w14:textId="77777777" w:rsidR="00387328" w:rsidRDefault="006434CD"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magenta"/>
        </w:rPr>
        <w:lastRenderedPageBreak/>
        <w:t>本次数据长度：</w:t>
      </w:r>
      <w:del w:id="205" w:author="Administrator" w:date="2021-01-14T10:33:00Z"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magenta"/>
          </w:rPr>
          <w:delText>256</w:delText>
        </w:r>
      </w:del>
      <w:ins w:id="206" w:author="Administrator" w:date="2021-01-14T10:33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magenta"/>
          </w:rPr>
          <w:t>30</w:t>
        </w:r>
      </w:ins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magenta"/>
        </w:rPr>
        <w:t>字节</w:t>
      </w:r>
    </w:p>
    <w:p w14:paraId="6390586A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  <w:highlight w:val="red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red"/>
        </w:rPr>
        <w:t>服务器端软件固件全体校验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red"/>
        </w:rPr>
        <w:t>CRC32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red"/>
        </w:rPr>
        <w:t>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red"/>
        </w:rPr>
        <w:t>5E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red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red"/>
        </w:rPr>
        <w:t>C9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red"/>
        </w:rPr>
        <w:t xml:space="preserve"> 73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red"/>
        </w:rPr>
        <w:t>A0</w:t>
      </w:r>
    </w:p>
    <w:p w14:paraId="339CD41E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  <w:highlight w:val="darkCyan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Cyan"/>
        </w:rPr>
        <w:t>当前数据体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Cyan"/>
        </w:rPr>
        <w:t>CRC32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Cyan"/>
        </w:rPr>
        <w:t>校验：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Cyan"/>
        </w:rPr>
        <w:t>98 EB 38 11</w:t>
      </w:r>
    </w:p>
    <w:p w14:paraId="2282552C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  <w:highlight w:val="darkGreen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Green"/>
        </w:rPr>
        <w:t>本次数据内容：</w:t>
      </w:r>
      <w:del w:id="207" w:author="Administrator" w:date="2021-01-14T10:34:00Z"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darkGreen"/>
          </w:rPr>
          <w:delText>256</w:delText>
        </w:r>
      </w:del>
      <w:ins w:id="208" w:author="Administrator" w:date="2021-01-14T10:34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darkGreen"/>
          </w:rPr>
          <w:t>30</w:t>
        </w:r>
      </w:ins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Green"/>
        </w:rPr>
        <w:t>字节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Green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Green"/>
        </w:rPr>
        <w:t xml:space="preserve">73 01 E4 C5 62 38 13 83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Green"/>
        </w:rPr>
        <w:t>。。。。。。。。。。。。。。</w:t>
      </w:r>
      <w:r>
        <w:t>‬</w:t>
      </w:r>
      <w:r>
        <w:t>‬</w:t>
      </w:r>
    </w:p>
    <w:p w14:paraId="7D0A3D64" w14:textId="77777777" w:rsidR="00387328" w:rsidRDefault="006434CD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请求标定数据：</w:t>
      </w:r>
    </w:p>
    <w:p w14:paraId="0CE21F51" w14:textId="77777777" w:rsidR="00387328" w:rsidRDefault="006434CD">
      <w:r>
        <w:rPr>
          <w:rFonts w:hint="eastAsia"/>
        </w:rPr>
        <w:t>上行：</w:t>
      </w:r>
    </w:p>
    <w:p w14:paraId="59D80ED0" w14:textId="77777777" w:rsidR="00387328" w:rsidRDefault="006434CD">
      <w:pPr>
        <w:rPr>
          <w:color w:val="7030A0"/>
        </w:rPr>
      </w:pPr>
      <w:del w:id="209" w:author="Administrator" w:date="2021-01-14T10:45:00Z">
        <w:r>
          <w:rPr>
            <w:rFonts w:hint="eastAsia"/>
            <w:color w:val="7030A0"/>
          </w:rPr>
          <w:delText>发送目的</w:delText>
        </w:r>
        <w:r>
          <w:rPr>
            <w:rFonts w:hint="eastAsia"/>
            <w:color w:val="7030A0"/>
          </w:rPr>
          <w:delText>IP</w:delText>
        </w:r>
        <w:r>
          <w:rPr>
            <w:color w:val="7030A0"/>
          </w:rPr>
          <w:delText xml:space="preserve"> </w:delText>
        </w:r>
        <w:r>
          <w:rPr>
            <w:rFonts w:hint="eastAsia"/>
            <w:color w:val="7030A0"/>
          </w:rPr>
          <w:delText>发送目的</w:delText>
        </w:r>
        <w:r>
          <w:rPr>
            <w:rFonts w:hint="eastAsia"/>
            <w:color w:val="7030A0"/>
          </w:rPr>
          <w:delText>PORT</w:delText>
        </w:r>
        <w:r>
          <w:rPr>
            <w:rFonts w:hint="eastAsia"/>
            <w:color w:val="7030A0"/>
          </w:rPr>
          <w:delText>设备号</w:delText>
        </w:r>
        <w:r>
          <w:rPr>
            <w:rFonts w:hint="eastAsia"/>
            <w:color w:val="7030A0"/>
          </w:rPr>
          <w:delText xml:space="preserve"> </w:delText>
        </w:r>
        <w:r>
          <w:rPr>
            <w:rFonts w:hint="eastAsia"/>
            <w:color w:val="7030A0"/>
          </w:rPr>
          <w:delText>帧序号</w:delText>
        </w:r>
        <w:r>
          <w:rPr>
            <w:rFonts w:hint="eastAsia"/>
            <w:color w:val="7030A0"/>
          </w:rPr>
          <w:delText xml:space="preserve"> </w:delText>
        </w:r>
      </w:del>
      <w:r>
        <w:rPr>
          <w:rFonts w:hint="eastAsia"/>
          <w:color w:val="7030A0"/>
        </w:rPr>
        <w:t>消息类型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请求温度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标定点序号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请求湿度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标定点序号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请求温度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标定点序号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请求湿度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标定点序号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请求温度</w:t>
      </w:r>
      <w:r>
        <w:rPr>
          <w:rFonts w:hint="eastAsia"/>
          <w:color w:val="7030A0"/>
        </w:rPr>
        <w:t>3</w:t>
      </w:r>
      <w:r>
        <w:rPr>
          <w:rFonts w:hint="eastAsia"/>
          <w:color w:val="7030A0"/>
        </w:rPr>
        <w:t>标定点序号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请求湿度</w:t>
      </w:r>
      <w:r>
        <w:rPr>
          <w:rFonts w:hint="eastAsia"/>
          <w:color w:val="7030A0"/>
        </w:rPr>
        <w:t>3</w:t>
      </w:r>
      <w:r>
        <w:rPr>
          <w:rFonts w:hint="eastAsia"/>
          <w:color w:val="7030A0"/>
        </w:rPr>
        <w:t>标定点序号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请求气压标定点序号</w:t>
      </w:r>
      <w:r>
        <w:rPr>
          <w:rFonts w:hint="eastAsia"/>
          <w:color w:val="7030A0"/>
        </w:rPr>
        <w:t xml:space="preserve"> </w:t>
      </w:r>
    </w:p>
    <w:p w14:paraId="50BD17BB" w14:textId="77777777" w:rsidR="00387328" w:rsidRDefault="00387328"/>
    <w:p w14:paraId="0144366E" w14:textId="77777777" w:rsidR="00387328" w:rsidRDefault="006434CD">
      <w:r>
        <w:rPr>
          <w:rFonts w:hint="eastAsia"/>
          <w:color w:val="7030A0"/>
        </w:rPr>
        <w:t>标定点序号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字节。如为</w:t>
      </w:r>
      <w:r>
        <w:rPr>
          <w:rFonts w:hint="eastAsia"/>
        </w:rPr>
        <w:t>01</w:t>
      </w:r>
      <w:r>
        <w:rPr>
          <w:rFonts w:hint="eastAsia"/>
        </w:rPr>
        <w:t>表示请求第</w:t>
      </w:r>
      <w:r>
        <w:rPr>
          <w:rFonts w:hint="eastAsia"/>
        </w:rPr>
        <w:t>1</w:t>
      </w:r>
      <w:r>
        <w:rPr>
          <w:rFonts w:hint="eastAsia"/>
        </w:rPr>
        <w:t>个点的数据</w:t>
      </w:r>
      <w:r>
        <w:rPr>
          <w:rFonts w:hint="eastAsia"/>
        </w:rPr>
        <w:t xml:space="preserve"> </w:t>
      </w:r>
    </w:p>
    <w:p w14:paraId="30E8D71B" w14:textId="77777777" w:rsidR="00387328" w:rsidRDefault="00387328"/>
    <w:p w14:paraId="6F90E2AD" w14:textId="77777777" w:rsidR="00387328" w:rsidRDefault="006434CD">
      <w:r>
        <w:rPr>
          <w:rFonts w:hint="eastAsia"/>
        </w:rPr>
        <w:t>上行示例：（定长</w:t>
      </w:r>
      <w:del w:id="210" w:author="Administrator" w:date="2021-01-14T10:45:00Z">
        <w:r>
          <w:delText>25</w:delText>
        </w:r>
      </w:del>
      <w:ins w:id="211" w:author="Administrator" w:date="2021-01-14T10:45:00Z">
        <w:r>
          <w:rPr>
            <w:rFonts w:hint="eastAsia"/>
          </w:rPr>
          <w:t>8</w:t>
        </w:r>
      </w:ins>
      <w:r>
        <w:rPr>
          <w:rFonts w:hint="eastAsia"/>
        </w:rPr>
        <w:t>字节）</w:t>
      </w:r>
    </w:p>
    <w:p w14:paraId="2454F136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del w:id="212" w:author="Administrator" w:date="2021-01-14T10:45:00Z">
        <w:r>
          <w:rPr>
            <w:highlight w:val="yellow"/>
          </w:rPr>
          <w:delText>2F 63 D2 CA</w:delText>
        </w:r>
        <w:r>
          <w:delText xml:space="preserve"> </w:delText>
        </w:r>
        <w:r>
          <w:rPr>
            <w:highlight w:val="green"/>
          </w:rPr>
          <w:delText>2</w:delText>
        </w:r>
        <w:r>
          <w:rPr>
            <w:rFonts w:hint="eastAsia"/>
            <w:highlight w:val="green"/>
          </w:rPr>
          <w:delText>B</w:delText>
        </w:r>
        <w:r>
          <w:rPr>
            <w:highlight w:val="green"/>
          </w:rPr>
          <w:delText xml:space="preserve"> 67</w:delText>
        </w:r>
        <w:r>
          <w:delText xml:space="preserve"> </w:delText>
        </w:r>
        <w:r>
          <w:rPr>
            <w:rFonts w:hint="eastAsia"/>
            <w:highlight w:val="cyan"/>
          </w:rPr>
          <w:delText>00</w:delText>
        </w:r>
        <w:r>
          <w:rPr>
            <w:highlight w:val="cyan"/>
          </w:rPr>
          <w:delText xml:space="preserve"> </w:delText>
        </w:r>
        <w:r>
          <w:rPr>
            <w:rFonts w:hint="eastAsia"/>
            <w:highlight w:val="cyan"/>
          </w:rPr>
          <w:delText>00</w:delText>
        </w:r>
        <w:r>
          <w:rPr>
            <w:highlight w:val="cyan"/>
          </w:rPr>
          <w:delText xml:space="preserve"> 00 43 50 2</w:delText>
        </w:r>
        <w:r>
          <w:rPr>
            <w:rFonts w:hint="eastAsia"/>
            <w:highlight w:val="cyan"/>
          </w:rPr>
          <w:delText>D</w:delText>
        </w:r>
        <w:r>
          <w:rPr>
            <w:highlight w:val="cyan"/>
          </w:rPr>
          <w:delText xml:space="preserve"> 00 00 </w:delText>
        </w:r>
        <w:r>
          <w:rPr>
            <w:rFonts w:hint="eastAsia"/>
            <w:highlight w:val="cyan"/>
          </w:rPr>
          <w:delText>AE</w:delText>
        </w:r>
        <w:r>
          <w:rPr>
            <w:highlight w:val="cyan"/>
          </w:rPr>
          <w:delText xml:space="preserve"> 36</w:delText>
        </w:r>
        <w:r>
          <w:delText xml:space="preserve"> </w:delText>
        </w:r>
        <w:r>
          <w:rPr>
            <w:highlight w:val="magenta"/>
          </w:rPr>
          <w:delText>03</w:delText>
        </w:r>
        <w:r>
          <w:delText xml:space="preserve"> </w:delText>
        </w:r>
      </w:del>
      <w:r>
        <w:rPr>
          <w:highlight w:val="darkGreen"/>
        </w:rPr>
        <w:t>04</w:t>
      </w:r>
      <w:r>
        <w:t xml:space="preserve"> </w:t>
      </w:r>
      <w:r>
        <w:rPr>
          <w:highlight w:val="darkCyan"/>
        </w:rPr>
        <w:t>01 02 01 03 01 01 01</w:t>
      </w:r>
      <w:r>
        <w:t xml:space="preserve">   </w:t>
      </w:r>
    </w:p>
    <w:p w14:paraId="69B66521" w14:textId="77777777" w:rsidR="00387328" w:rsidRDefault="006434CD">
      <w:pPr>
        <w:rPr>
          <w:del w:id="213" w:author="Administrator" w:date="2021-01-14T10:45:00Z"/>
          <w:color w:val="7030A0"/>
        </w:rPr>
      </w:pPr>
      <w:del w:id="214" w:author="Administrator" w:date="2021-01-14T10:45:00Z">
        <w:r>
          <w:rPr>
            <w:rFonts w:hint="eastAsia"/>
            <w:color w:val="7030A0"/>
            <w:highlight w:val="yellow"/>
          </w:rPr>
          <w:delText>发送目的</w:delText>
        </w:r>
        <w:r>
          <w:rPr>
            <w:rFonts w:hint="eastAsia"/>
            <w:color w:val="7030A0"/>
            <w:highlight w:val="yellow"/>
          </w:rPr>
          <w:delText>IP</w:delText>
        </w:r>
        <w:r>
          <w:rPr>
            <w:rFonts w:hint="eastAsia"/>
            <w:color w:val="7030A0"/>
            <w:highlight w:val="yellow"/>
          </w:rPr>
          <w:delText>：</w:delText>
        </w:r>
        <w:r>
          <w:rPr>
            <w:color w:val="7030A0"/>
            <w:highlight w:val="yellow"/>
          </w:rPr>
          <w:delText>47.99.210.202</w:delText>
        </w:r>
      </w:del>
    </w:p>
    <w:p w14:paraId="15528BE4" w14:textId="77777777" w:rsidR="00387328" w:rsidRDefault="006434CD">
      <w:pPr>
        <w:rPr>
          <w:del w:id="215" w:author="Administrator" w:date="2021-01-14T10:45:00Z"/>
          <w:highlight w:val="green"/>
        </w:rPr>
      </w:pPr>
      <w:del w:id="216" w:author="Administrator" w:date="2021-01-14T10:45:00Z">
        <w:r>
          <w:rPr>
            <w:rFonts w:hint="eastAsia"/>
            <w:highlight w:val="green"/>
          </w:rPr>
          <w:delText>发送目的</w:delText>
        </w:r>
        <w:r>
          <w:rPr>
            <w:rFonts w:hint="eastAsia"/>
            <w:highlight w:val="green"/>
          </w:rPr>
          <w:delText>PORT</w:delText>
        </w:r>
        <w:r>
          <w:rPr>
            <w:rFonts w:hint="eastAsia"/>
            <w:highlight w:val="green"/>
          </w:rPr>
          <w:delText>：</w:delText>
        </w:r>
        <w:r>
          <w:rPr>
            <w:rFonts w:hint="eastAsia"/>
            <w:highlight w:val="green"/>
          </w:rPr>
          <w:delText>11111</w:delText>
        </w:r>
      </w:del>
    </w:p>
    <w:p w14:paraId="1ACD68B2" w14:textId="77777777" w:rsidR="00387328" w:rsidRDefault="006434CD">
      <w:pPr>
        <w:rPr>
          <w:del w:id="217" w:author="Administrator" w:date="2021-01-14T10:45:00Z"/>
          <w:highlight w:val="cyan"/>
        </w:rPr>
      </w:pPr>
      <w:del w:id="218" w:author="Administrator" w:date="2021-01-14T10:45:00Z">
        <w:r>
          <w:rPr>
            <w:rFonts w:hint="eastAsia"/>
            <w:highlight w:val="cyan"/>
          </w:rPr>
          <w:delText>设备号：</w:delText>
        </w:r>
        <w:r>
          <w:rPr>
            <w:rFonts w:hint="eastAsia"/>
            <w:highlight w:val="cyan"/>
          </w:rPr>
          <w:delText>000000CP-000AE36</w:delText>
        </w:r>
      </w:del>
    </w:p>
    <w:p w14:paraId="55363759" w14:textId="77777777" w:rsidR="00387328" w:rsidRDefault="006434CD">
      <w:pPr>
        <w:rPr>
          <w:del w:id="219" w:author="Administrator" w:date="2021-01-14T10:45:00Z"/>
          <w:highlight w:val="magenta"/>
        </w:rPr>
      </w:pPr>
      <w:del w:id="220" w:author="Administrator" w:date="2021-01-14T10:45:00Z">
        <w:r>
          <w:rPr>
            <w:rFonts w:hint="eastAsia"/>
            <w:highlight w:val="magenta"/>
          </w:rPr>
          <w:delText>帧序号：</w:delText>
        </w:r>
        <w:r>
          <w:rPr>
            <w:rFonts w:hint="eastAsia"/>
            <w:highlight w:val="magenta"/>
          </w:rPr>
          <w:delText>4</w:delText>
        </w:r>
      </w:del>
    </w:p>
    <w:p w14:paraId="1BF64480" w14:textId="77777777" w:rsidR="00387328" w:rsidRDefault="006434CD">
      <w:pPr>
        <w:rPr>
          <w:highlight w:val="darkGreen"/>
        </w:rPr>
      </w:pPr>
      <w:r>
        <w:rPr>
          <w:rFonts w:hint="eastAsia"/>
          <w:highlight w:val="darkGreen"/>
        </w:rPr>
        <w:t>消息类型：</w:t>
      </w:r>
      <w:r>
        <w:rPr>
          <w:rFonts w:hint="eastAsia"/>
          <w:highlight w:val="darkGreen"/>
        </w:rPr>
        <w:t>4</w:t>
      </w:r>
      <w:r>
        <w:rPr>
          <w:rFonts w:hint="eastAsia"/>
          <w:highlight w:val="darkGreen"/>
        </w:rPr>
        <w:t>：请求标定数据</w:t>
      </w:r>
    </w:p>
    <w:p w14:paraId="51AE9CF1" w14:textId="77777777" w:rsidR="00387328" w:rsidRDefault="006434CD">
      <w:pPr>
        <w:rPr>
          <w:highlight w:val="darkCyan"/>
        </w:rPr>
      </w:pPr>
      <w:r>
        <w:rPr>
          <w:rFonts w:hint="eastAsia"/>
          <w:highlight w:val="darkCyan"/>
        </w:rPr>
        <w:t>本次请求标定数据：温度</w:t>
      </w:r>
      <w:r>
        <w:rPr>
          <w:rFonts w:hint="eastAsia"/>
          <w:highlight w:val="darkCyan"/>
        </w:rPr>
        <w:t>1</w:t>
      </w:r>
      <w:r>
        <w:rPr>
          <w:rFonts w:hint="eastAsia"/>
          <w:highlight w:val="darkCyan"/>
        </w:rPr>
        <w:t>的第一个点</w:t>
      </w:r>
      <w:r>
        <w:rPr>
          <w:rFonts w:hint="eastAsia"/>
          <w:highlight w:val="darkCyan"/>
        </w:rPr>
        <w:t xml:space="preserve"> </w:t>
      </w:r>
      <w:r>
        <w:rPr>
          <w:rFonts w:hint="eastAsia"/>
          <w:highlight w:val="darkCyan"/>
        </w:rPr>
        <w:t>湿度</w:t>
      </w:r>
      <w:r>
        <w:rPr>
          <w:rFonts w:hint="eastAsia"/>
          <w:highlight w:val="darkCyan"/>
        </w:rPr>
        <w:t>1</w:t>
      </w:r>
      <w:r>
        <w:rPr>
          <w:rFonts w:hint="eastAsia"/>
          <w:highlight w:val="darkCyan"/>
        </w:rPr>
        <w:t>的第二个点</w:t>
      </w:r>
      <w:r>
        <w:rPr>
          <w:rFonts w:hint="eastAsia"/>
          <w:highlight w:val="darkCyan"/>
        </w:rPr>
        <w:t xml:space="preserve"> </w:t>
      </w:r>
      <w:r>
        <w:rPr>
          <w:rFonts w:hint="eastAsia"/>
          <w:highlight w:val="darkCyan"/>
        </w:rPr>
        <w:t>温度</w:t>
      </w:r>
      <w:r>
        <w:rPr>
          <w:rFonts w:hint="eastAsia"/>
          <w:highlight w:val="darkCyan"/>
        </w:rPr>
        <w:t>2</w:t>
      </w:r>
      <w:r>
        <w:rPr>
          <w:rFonts w:hint="eastAsia"/>
          <w:highlight w:val="darkCyan"/>
        </w:rPr>
        <w:t>的第一个点</w:t>
      </w:r>
      <w:r>
        <w:rPr>
          <w:rFonts w:hint="eastAsia"/>
          <w:highlight w:val="darkCyan"/>
        </w:rPr>
        <w:t xml:space="preserve"> </w:t>
      </w:r>
      <w:r>
        <w:rPr>
          <w:rFonts w:hint="eastAsia"/>
          <w:highlight w:val="darkCyan"/>
        </w:rPr>
        <w:t>湿度</w:t>
      </w:r>
      <w:r>
        <w:rPr>
          <w:rFonts w:hint="eastAsia"/>
          <w:highlight w:val="darkCyan"/>
        </w:rPr>
        <w:t>2</w:t>
      </w:r>
      <w:r>
        <w:rPr>
          <w:rFonts w:hint="eastAsia"/>
          <w:highlight w:val="darkCyan"/>
        </w:rPr>
        <w:t>的第三个点</w:t>
      </w:r>
      <w:r>
        <w:rPr>
          <w:rFonts w:hint="eastAsia"/>
          <w:highlight w:val="darkCyan"/>
        </w:rPr>
        <w:t xml:space="preserve"> </w:t>
      </w:r>
      <w:r>
        <w:rPr>
          <w:rFonts w:hint="eastAsia"/>
          <w:highlight w:val="darkCyan"/>
        </w:rPr>
        <w:t>温度</w:t>
      </w:r>
      <w:r>
        <w:rPr>
          <w:rFonts w:hint="eastAsia"/>
          <w:highlight w:val="darkCyan"/>
        </w:rPr>
        <w:t>3</w:t>
      </w:r>
      <w:r>
        <w:rPr>
          <w:rFonts w:hint="eastAsia"/>
          <w:highlight w:val="darkCyan"/>
        </w:rPr>
        <w:t>的第一个点</w:t>
      </w:r>
      <w:r>
        <w:rPr>
          <w:rFonts w:hint="eastAsia"/>
          <w:highlight w:val="darkCyan"/>
        </w:rPr>
        <w:t xml:space="preserve"> </w:t>
      </w:r>
      <w:r>
        <w:rPr>
          <w:rFonts w:hint="eastAsia"/>
          <w:highlight w:val="darkCyan"/>
        </w:rPr>
        <w:t>湿度</w:t>
      </w:r>
      <w:r>
        <w:rPr>
          <w:rFonts w:hint="eastAsia"/>
          <w:highlight w:val="darkCyan"/>
        </w:rPr>
        <w:t>3</w:t>
      </w:r>
      <w:r>
        <w:rPr>
          <w:rFonts w:hint="eastAsia"/>
          <w:highlight w:val="darkCyan"/>
        </w:rPr>
        <w:t>的第一个点</w:t>
      </w:r>
      <w:r>
        <w:rPr>
          <w:rFonts w:hint="eastAsia"/>
          <w:highlight w:val="darkCyan"/>
        </w:rPr>
        <w:t xml:space="preserve"> </w:t>
      </w:r>
      <w:r>
        <w:rPr>
          <w:rFonts w:hint="eastAsia"/>
          <w:highlight w:val="darkCyan"/>
        </w:rPr>
        <w:t>气压的第一个点</w:t>
      </w:r>
    </w:p>
    <w:p w14:paraId="32C7BD77" w14:textId="77777777" w:rsidR="00387328" w:rsidRDefault="00387328"/>
    <w:p w14:paraId="33BC57FF" w14:textId="77777777" w:rsidR="00387328" w:rsidRDefault="006434CD">
      <w:r>
        <w:rPr>
          <w:rFonts w:hint="eastAsia"/>
        </w:rPr>
        <w:t>下行：</w:t>
      </w:r>
    </w:p>
    <w:p w14:paraId="5B889C57" w14:textId="77777777" w:rsidR="00387328" w:rsidRDefault="006434CD">
      <w:del w:id="221" w:author="Administrator" w:date="2021-01-14T10:45:00Z"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>设备号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>帧序号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>1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>字节</w:delText>
        </w:r>
        <w:r>
          <w:rPr>
            <w:rFonts w:ascii="Courier New" w:hAnsi="Courier New" w:cs="Courier New" w:hint="eastAsia"/>
            <w:color w:val="7030A0"/>
            <w:kern w:val="0"/>
            <w:sz w:val="20"/>
            <w:szCs w:val="20"/>
          </w:rPr>
          <w:delText xml:space="preserve"> </w:delText>
        </w:r>
      </w:del>
      <w:r>
        <w:rPr>
          <w:rFonts w:hint="eastAsia"/>
          <w:color w:val="7030A0"/>
        </w:rPr>
        <w:t>消息类型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温度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标定类型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温度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标定数值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湿度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标定类型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湿度</w:t>
      </w: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标定数值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温度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标定类型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温度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标定数值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湿度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标定类型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湿度</w:t>
      </w:r>
      <w:r>
        <w:rPr>
          <w:rFonts w:hint="eastAsia"/>
          <w:color w:val="7030A0"/>
        </w:rPr>
        <w:t>2</w:t>
      </w:r>
      <w:r>
        <w:rPr>
          <w:rFonts w:hint="eastAsia"/>
          <w:color w:val="7030A0"/>
        </w:rPr>
        <w:t>标定数值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温度</w:t>
      </w:r>
      <w:r>
        <w:rPr>
          <w:rFonts w:hint="eastAsia"/>
          <w:color w:val="7030A0"/>
        </w:rPr>
        <w:t>3</w:t>
      </w:r>
      <w:r>
        <w:rPr>
          <w:rFonts w:hint="eastAsia"/>
          <w:color w:val="7030A0"/>
        </w:rPr>
        <w:t>标定类型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温度</w:t>
      </w:r>
      <w:r>
        <w:rPr>
          <w:rFonts w:hint="eastAsia"/>
          <w:color w:val="7030A0"/>
        </w:rPr>
        <w:t>3</w:t>
      </w:r>
      <w:r>
        <w:rPr>
          <w:rFonts w:hint="eastAsia"/>
          <w:color w:val="7030A0"/>
        </w:rPr>
        <w:t>标定数值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湿度</w:t>
      </w:r>
      <w:r>
        <w:rPr>
          <w:rFonts w:hint="eastAsia"/>
          <w:color w:val="7030A0"/>
        </w:rPr>
        <w:t>3</w:t>
      </w:r>
      <w:r>
        <w:rPr>
          <w:rFonts w:hint="eastAsia"/>
          <w:color w:val="7030A0"/>
        </w:rPr>
        <w:t>标定类型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湿度</w:t>
      </w:r>
      <w:r>
        <w:rPr>
          <w:rFonts w:hint="eastAsia"/>
          <w:color w:val="7030A0"/>
        </w:rPr>
        <w:t>3</w:t>
      </w:r>
      <w:r>
        <w:rPr>
          <w:rFonts w:hint="eastAsia"/>
          <w:color w:val="7030A0"/>
        </w:rPr>
        <w:t>标定数值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气压标定类型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气压标定数值</w:t>
      </w:r>
    </w:p>
    <w:p w14:paraId="22E2931E" w14:textId="77777777" w:rsidR="00387328" w:rsidRDefault="006434CD">
      <w:r>
        <w:rPr>
          <w:rFonts w:hint="eastAsia"/>
        </w:rPr>
        <w:t>标定类型：</w:t>
      </w:r>
      <w:r>
        <w:rPr>
          <w:rFonts w:hint="eastAsia"/>
        </w:rPr>
        <w:t>1</w:t>
      </w:r>
      <w:r>
        <w:rPr>
          <w:rFonts w:hint="eastAsia"/>
        </w:rPr>
        <w:t>字节。</w:t>
      </w:r>
      <w:r>
        <w:rPr>
          <w:rFonts w:hint="eastAsia"/>
        </w:rPr>
        <w:t>00</w:t>
      </w:r>
      <w:r>
        <w:t>:</w:t>
      </w:r>
      <w:r>
        <w:rPr>
          <w:rFonts w:hint="eastAsia"/>
        </w:rPr>
        <w:t>表示不标定</w:t>
      </w:r>
      <w:r>
        <w:rPr>
          <w:rFonts w:hint="eastAsia"/>
        </w:rPr>
        <w:t xml:space="preserve"> 01</w:t>
      </w:r>
      <w:r>
        <w:t>:</w:t>
      </w:r>
      <w:r>
        <w:rPr>
          <w:rFonts w:hint="eastAsia"/>
        </w:rPr>
        <w:t>表示标定</w:t>
      </w:r>
      <w:r>
        <w:rPr>
          <w:rFonts w:hint="eastAsia"/>
        </w:rPr>
        <w:t xml:space="preserve"> 02</w:t>
      </w:r>
      <w:r>
        <w:t>:</w:t>
      </w:r>
      <w:r>
        <w:rPr>
          <w:rFonts w:hint="eastAsia"/>
        </w:rPr>
        <w:t>表示清除标定</w:t>
      </w:r>
    </w:p>
    <w:p w14:paraId="6932B3BF" w14:textId="77777777" w:rsidR="00387328" w:rsidRDefault="006434CD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标定值：</w:t>
      </w:r>
      <w:r>
        <w:rPr>
          <w:rFonts w:hint="eastAsia"/>
        </w:rPr>
        <w:t>2</w:t>
      </w:r>
      <w:r>
        <w:rPr>
          <w:rFonts w:hint="eastAsia"/>
        </w:rPr>
        <w:t>字节。在标定类型</w:t>
      </w:r>
      <w:r>
        <w:rPr>
          <w:rFonts w:hint="eastAsia"/>
        </w:rPr>
        <w:t>01</w:t>
      </w:r>
      <w:r>
        <w:rPr>
          <w:rFonts w:hint="eastAsia"/>
        </w:rPr>
        <w:t>情况下表示标定的值，其他标定类型下值无意义。表示</w:t>
      </w:r>
      <w:r>
        <w:rPr>
          <w:rFonts w:hint="eastAsia"/>
        </w:rPr>
        <w:t>0.1</w:t>
      </w:r>
      <w:r>
        <w:rPr>
          <w:rFonts w:hint="eastAsia"/>
        </w:rPr>
        <w:t>单位</w:t>
      </w:r>
    </w:p>
    <w:p w14:paraId="59269C06" w14:textId="77777777" w:rsidR="00387328" w:rsidRDefault="00387328"/>
    <w:p w14:paraId="393C72C3" w14:textId="77777777" w:rsidR="00387328" w:rsidRDefault="006434CD">
      <w:r>
        <w:rPr>
          <w:rFonts w:hint="eastAsia"/>
        </w:rPr>
        <w:t>下行示例：（定长</w:t>
      </w:r>
      <w:del w:id="222" w:author="Administrator" w:date="2021-01-14T10:46:00Z">
        <w:r>
          <w:delText>37</w:delText>
        </w:r>
      </w:del>
      <w:ins w:id="223" w:author="Administrator" w:date="2021-01-14T10:46:00Z">
        <w:r>
          <w:rPr>
            <w:rFonts w:hint="eastAsia"/>
          </w:rPr>
          <w:t>2</w:t>
        </w:r>
      </w:ins>
      <w:ins w:id="224" w:author="Administrator" w:date="2021-01-14T10:48:00Z">
        <w:r>
          <w:rPr>
            <w:rFonts w:hint="eastAsia"/>
          </w:rPr>
          <w:t>2</w:t>
        </w:r>
      </w:ins>
      <w:r>
        <w:rPr>
          <w:rFonts w:hint="eastAsia"/>
        </w:rPr>
        <w:t>字节）</w:t>
      </w:r>
    </w:p>
    <w:p w14:paraId="5F0B81D9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del w:id="225" w:author="Administrator" w:date="2021-01-14T10:46:00Z"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lightGray"/>
          </w:rPr>
          <w:delText>00 00 00 43 50 2D 00 00 AE 36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</w:rPr>
          <w:delText xml:space="preserve"> 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yellow"/>
          </w:rPr>
          <w:delText>04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</w:delText>
        </w:r>
      </w:del>
      <w:r>
        <w:rPr>
          <w:rFonts w:ascii="Courier New" w:hAnsi="Courier New" w:cs="Courier New"/>
          <w:color w:val="000000"/>
          <w:kern w:val="0"/>
          <w:sz w:val="20"/>
          <w:szCs w:val="20"/>
          <w:highlight w:val="darkGray"/>
        </w:rPr>
        <w:t>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del w:id="226" w:author="Administrator" w:date="2021-01-14T10:47:00Z"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cyan"/>
          </w:rPr>
          <w:delText>00 00 00 00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delText xml:space="preserve"> </w:delText>
        </w:r>
      </w:del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00 00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magenta"/>
        </w:rPr>
        <w:t>00 00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red"/>
        </w:rPr>
        <w:t>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Cyan"/>
        </w:rPr>
        <w:t xml:space="preserve">00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Cyan"/>
        </w:rPr>
        <w:t>BD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Green"/>
        </w:rPr>
        <w:t>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Magenta"/>
        </w:rPr>
        <w:t>02 60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Red"/>
        </w:rPr>
        <w:t>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Yellow"/>
        </w:rPr>
        <w:t>00 00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Gray"/>
        </w:rPr>
        <w:t>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00 00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green"/>
        </w:rPr>
        <w:t>27 8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green"/>
        </w:rPr>
        <w:t>B</w:t>
      </w:r>
    </w:p>
    <w:p w14:paraId="578147F5" w14:textId="77777777" w:rsidR="00387328" w:rsidRDefault="00387328">
      <w:pPr>
        <w:rPr>
          <w:rFonts w:ascii="Courier New" w:hAnsi="Courier New" w:cs="Courier New"/>
          <w:color w:val="000000"/>
          <w:kern w:val="0"/>
          <w:sz w:val="20"/>
          <w:szCs w:val="20"/>
          <w:highlight w:val="darkGreen"/>
        </w:rPr>
      </w:pPr>
    </w:p>
    <w:p w14:paraId="15B271F3" w14:textId="77777777" w:rsidR="00387328" w:rsidRDefault="006434CD">
      <w:pPr>
        <w:rPr>
          <w:del w:id="227" w:author="Administrator" w:date="2021-01-14T10:46:00Z"/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del w:id="228" w:author="Administrator" w:date="2021-01-14T10:46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lightGray"/>
          </w:rPr>
          <w:delText>设备号：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lightGray"/>
          </w:rPr>
          <w:delText>000000CP-000AE36</w:delText>
        </w:r>
      </w:del>
    </w:p>
    <w:p w14:paraId="79CA38FC" w14:textId="77777777" w:rsidR="00387328" w:rsidRDefault="006434CD">
      <w:pPr>
        <w:rPr>
          <w:del w:id="229" w:author="Administrator" w:date="2021-01-14T10:46:00Z"/>
          <w:rFonts w:ascii="Courier New" w:hAnsi="Courier New" w:cs="Courier New"/>
          <w:color w:val="000000"/>
          <w:kern w:val="0"/>
          <w:sz w:val="20"/>
          <w:szCs w:val="20"/>
        </w:rPr>
      </w:pPr>
      <w:del w:id="230" w:author="Administrator" w:date="2021-01-14T10:46:00Z"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yellow"/>
          </w:rPr>
          <w:delText>帧序号：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yellow"/>
          </w:rPr>
          <w:delText>1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yellow"/>
          </w:rPr>
          <w:delText>字节</w:delTex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  <w:highlight w:val="yellow"/>
          </w:rPr>
          <w:delText xml:space="preserve"> </w:delText>
        </w:r>
        <w:r>
          <w:rPr>
            <w:rFonts w:ascii="Courier New" w:hAnsi="Courier New" w:cs="Courier New" w:hint="eastAsia"/>
            <w:color w:val="000000"/>
            <w:kern w:val="0"/>
            <w:sz w:val="20"/>
            <w:szCs w:val="20"/>
            <w:highlight w:val="yellow"/>
          </w:rPr>
          <w:delText>对应帧序号</w:delText>
        </w:r>
      </w:del>
    </w:p>
    <w:p w14:paraId="5DF92736" w14:textId="77777777" w:rsidR="00387328" w:rsidRDefault="006434CD">
      <w:pPr>
        <w:rPr>
          <w:rFonts w:ascii="Courier New" w:hAnsi="Courier New" w:cs="Courier New"/>
          <w:color w:val="000000"/>
          <w:kern w:val="0"/>
          <w:sz w:val="20"/>
          <w:szCs w:val="20"/>
          <w:highlight w:val="darkGray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Gray"/>
        </w:rPr>
        <w:t>消息类型：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Gray"/>
        </w:rPr>
        <w:t>04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Gray"/>
        </w:rPr>
        <w:t>请求标定数据</w:t>
      </w:r>
    </w:p>
    <w:p w14:paraId="3A6232A3" w14:textId="77777777" w:rsidR="00387328" w:rsidRDefault="006434CD">
      <w:r>
        <w:rPr>
          <w:rFonts w:hint="eastAsia"/>
          <w:highlight w:val="yellow"/>
        </w:rPr>
        <w:t>温度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类型：</w:t>
      </w:r>
      <w:r>
        <w:rPr>
          <w:rFonts w:hint="eastAsia"/>
          <w:highlight w:val="yellow"/>
        </w:rPr>
        <w:t>00</w:t>
      </w:r>
      <w:r>
        <w:rPr>
          <w:rFonts w:hint="eastAsia"/>
          <w:highlight w:val="yellow"/>
        </w:rPr>
        <w:t>不标定</w:t>
      </w:r>
    </w:p>
    <w:p w14:paraId="643D5FE5" w14:textId="77777777" w:rsidR="00387328" w:rsidRDefault="006434CD">
      <w:r>
        <w:rPr>
          <w:rFonts w:hint="eastAsia"/>
          <w:highlight w:val="green"/>
        </w:rPr>
        <w:t>温度</w:t>
      </w:r>
      <w:r>
        <w:rPr>
          <w:rFonts w:hint="eastAsia"/>
          <w:highlight w:val="green"/>
        </w:rPr>
        <w:t>1</w:t>
      </w:r>
      <w:r>
        <w:rPr>
          <w:rFonts w:hint="eastAsia"/>
          <w:highlight w:val="green"/>
        </w:rPr>
        <w:t>数值：</w:t>
      </w:r>
      <w:r>
        <w:rPr>
          <w:rFonts w:hint="eastAsia"/>
          <w:highlight w:val="green"/>
        </w:rPr>
        <w:t>00</w:t>
      </w:r>
      <w:r>
        <w:rPr>
          <w:highlight w:val="green"/>
        </w:rPr>
        <w:t xml:space="preserve"> 00</w:t>
      </w:r>
      <w:r>
        <w:rPr>
          <w:rFonts w:hint="eastAsia"/>
          <w:highlight w:val="green"/>
        </w:rPr>
        <w:t>因为温度</w:t>
      </w:r>
      <w:r>
        <w:rPr>
          <w:rFonts w:hint="eastAsia"/>
          <w:highlight w:val="green"/>
        </w:rPr>
        <w:t>1</w:t>
      </w:r>
      <w:r>
        <w:rPr>
          <w:rFonts w:hint="eastAsia"/>
          <w:highlight w:val="green"/>
        </w:rPr>
        <w:t>类型不是标定，所以该值无意义。</w:t>
      </w:r>
    </w:p>
    <w:p w14:paraId="2194B560" w14:textId="77777777" w:rsidR="00387328" w:rsidRDefault="006434CD">
      <w:r>
        <w:rPr>
          <w:rFonts w:hint="eastAsia"/>
          <w:highlight w:val="cyan"/>
        </w:rPr>
        <w:t>湿度</w:t>
      </w:r>
      <w:r>
        <w:rPr>
          <w:rFonts w:hint="eastAsia"/>
          <w:highlight w:val="cyan"/>
        </w:rPr>
        <w:t>1</w:t>
      </w:r>
      <w:r>
        <w:rPr>
          <w:rFonts w:hint="eastAsia"/>
          <w:highlight w:val="cyan"/>
        </w:rPr>
        <w:t>类型：</w:t>
      </w:r>
      <w:r>
        <w:rPr>
          <w:rFonts w:hint="eastAsia"/>
          <w:highlight w:val="cyan"/>
        </w:rPr>
        <w:t>02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清除标定</w:t>
      </w:r>
    </w:p>
    <w:p w14:paraId="60FEEDE7" w14:textId="77777777" w:rsidR="00387328" w:rsidRDefault="006434CD">
      <w:r>
        <w:rPr>
          <w:rFonts w:hint="eastAsia"/>
          <w:highlight w:val="magenta"/>
        </w:rPr>
        <w:t>湿度</w:t>
      </w:r>
      <w:r>
        <w:rPr>
          <w:rFonts w:hint="eastAsia"/>
          <w:highlight w:val="magenta"/>
        </w:rPr>
        <w:t>1</w:t>
      </w:r>
      <w:r>
        <w:rPr>
          <w:rFonts w:hint="eastAsia"/>
          <w:highlight w:val="magenta"/>
        </w:rPr>
        <w:t>数值：</w:t>
      </w:r>
      <w:r>
        <w:rPr>
          <w:rFonts w:hint="eastAsia"/>
          <w:highlight w:val="magenta"/>
        </w:rPr>
        <w:t>00</w:t>
      </w:r>
      <w:r>
        <w:rPr>
          <w:highlight w:val="magenta"/>
        </w:rPr>
        <w:t xml:space="preserve"> 00</w:t>
      </w:r>
      <w:r>
        <w:rPr>
          <w:rFonts w:hint="eastAsia"/>
          <w:highlight w:val="magenta"/>
        </w:rPr>
        <w:t>因为温度</w:t>
      </w:r>
      <w:r>
        <w:rPr>
          <w:rFonts w:hint="eastAsia"/>
          <w:highlight w:val="magenta"/>
        </w:rPr>
        <w:t>2</w:t>
      </w:r>
      <w:r>
        <w:rPr>
          <w:rFonts w:hint="eastAsia"/>
          <w:highlight w:val="magenta"/>
        </w:rPr>
        <w:t>类型不是标定，所以该值无意义。</w:t>
      </w:r>
    </w:p>
    <w:p w14:paraId="2EF9A271" w14:textId="77777777" w:rsidR="00387328" w:rsidRDefault="006434CD">
      <w:r>
        <w:rPr>
          <w:rFonts w:hint="eastAsia"/>
          <w:highlight w:val="red"/>
        </w:rPr>
        <w:t>温度</w:t>
      </w:r>
      <w:r>
        <w:rPr>
          <w:rFonts w:hint="eastAsia"/>
          <w:highlight w:val="red"/>
        </w:rPr>
        <w:t>2</w:t>
      </w:r>
      <w:r>
        <w:rPr>
          <w:rFonts w:hint="eastAsia"/>
          <w:highlight w:val="red"/>
        </w:rPr>
        <w:t>类型：</w:t>
      </w:r>
      <w:r>
        <w:rPr>
          <w:rFonts w:hint="eastAsia"/>
          <w:highlight w:val="red"/>
        </w:rPr>
        <w:t>01</w:t>
      </w:r>
      <w:r>
        <w:rPr>
          <w:highlight w:val="red"/>
        </w:rPr>
        <w:t xml:space="preserve"> </w:t>
      </w:r>
      <w:r>
        <w:rPr>
          <w:rFonts w:hint="eastAsia"/>
          <w:highlight w:val="red"/>
        </w:rPr>
        <w:t>标定</w:t>
      </w:r>
    </w:p>
    <w:p w14:paraId="39D995A1" w14:textId="77777777" w:rsidR="00387328" w:rsidRDefault="006434CD">
      <w:r>
        <w:rPr>
          <w:rFonts w:hint="eastAsia"/>
          <w:highlight w:val="darkCyan"/>
        </w:rPr>
        <w:t>温度</w:t>
      </w:r>
      <w:r>
        <w:rPr>
          <w:rFonts w:hint="eastAsia"/>
          <w:highlight w:val="darkCyan"/>
        </w:rPr>
        <w:t>2</w:t>
      </w:r>
      <w:r>
        <w:rPr>
          <w:rFonts w:hint="eastAsia"/>
          <w:highlight w:val="darkCyan"/>
        </w:rPr>
        <w:t>数值：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Cyan"/>
        </w:rPr>
        <w:t xml:space="preserve">00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Cyan"/>
        </w:rPr>
        <w:t>BD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Cyan"/>
        </w:rPr>
        <w:t>表示标定温度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Cyan"/>
        </w:rPr>
        <w:t>18.9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Cyan"/>
        </w:rPr>
        <w:t>度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Cyan"/>
        </w:rPr>
        <w:t>00BD=189</w:t>
      </w:r>
    </w:p>
    <w:p w14:paraId="6B4E0D63" w14:textId="77777777" w:rsidR="00387328" w:rsidRDefault="006434CD">
      <w:r>
        <w:rPr>
          <w:rFonts w:hint="eastAsia"/>
          <w:highlight w:val="darkGreen"/>
        </w:rPr>
        <w:t>湿度</w:t>
      </w:r>
      <w:r>
        <w:rPr>
          <w:rFonts w:hint="eastAsia"/>
          <w:highlight w:val="darkGreen"/>
        </w:rPr>
        <w:t>2</w:t>
      </w:r>
      <w:r>
        <w:rPr>
          <w:rFonts w:hint="eastAsia"/>
          <w:highlight w:val="darkGreen"/>
        </w:rPr>
        <w:t>类型：</w:t>
      </w:r>
      <w:r>
        <w:rPr>
          <w:rFonts w:hint="eastAsia"/>
          <w:highlight w:val="darkGreen"/>
        </w:rPr>
        <w:t>01</w:t>
      </w:r>
      <w:r>
        <w:rPr>
          <w:highlight w:val="darkGreen"/>
        </w:rPr>
        <w:t xml:space="preserve"> </w:t>
      </w:r>
      <w:r>
        <w:rPr>
          <w:rFonts w:hint="eastAsia"/>
          <w:highlight w:val="darkGreen"/>
        </w:rPr>
        <w:t>标定</w:t>
      </w:r>
    </w:p>
    <w:p w14:paraId="2C648F3E" w14:textId="77777777" w:rsidR="00387328" w:rsidRDefault="006434CD">
      <w:r>
        <w:rPr>
          <w:rFonts w:hint="eastAsia"/>
          <w:highlight w:val="darkMagenta"/>
        </w:rPr>
        <w:t>湿度</w:t>
      </w:r>
      <w:r>
        <w:rPr>
          <w:rFonts w:hint="eastAsia"/>
          <w:highlight w:val="darkMagenta"/>
        </w:rPr>
        <w:t>2</w:t>
      </w:r>
      <w:r>
        <w:rPr>
          <w:rFonts w:hint="eastAsia"/>
          <w:highlight w:val="darkMagenta"/>
        </w:rPr>
        <w:t>数值：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Magenta"/>
        </w:rPr>
        <w:t>02 60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Magenta"/>
        </w:rPr>
        <w:t>表示标定湿度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Magenta"/>
        </w:rPr>
        <w:t>60.8RH%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Magenta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Magenta"/>
        </w:rPr>
        <w:t>0260=608</w:t>
      </w:r>
    </w:p>
    <w:p w14:paraId="28D8162A" w14:textId="77777777" w:rsidR="00387328" w:rsidRDefault="006434CD">
      <w:r>
        <w:rPr>
          <w:rFonts w:hint="eastAsia"/>
          <w:highlight w:val="darkRed"/>
        </w:rPr>
        <w:t>温度</w:t>
      </w:r>
      <w:r>
        <w:rPr>
          <w:rFonts w:hint="eastAsia"/>
          <w:highlight w:val="darkRed"/>
        </w:rPr>
        <w:t>3</w:t>
      </w:r>
      <w:r>
        <w:rPr>
          <w:rFonts w:hint="eastAsia"/>
          <w:highlight w:val="darkRed"/>
        </w:rPr>
        <w:t>类型：</w:t>
      </w:r>
      <w:r>
        <w:rPr>
          <w:rFonts w:hint="eastAsia"/>
          <w:highlight w:val="darkRed"/>
        </w:rPr>
        <w:t>00</w:t>
      </w:r>
      <w:r>
        <w:rPr>
          <w:highlight w:val="darkRed"/>
        </w:rPr>
        <w:t xml:space="preserve"> </w:t>
      </w:r>
      <w:r>
        <w:rPr>
          <w:rFonts w:hint="eastAsia"/>
          <w:highlight w:val="darkRed"/>
        </w:rPr>
        <w:t>不标定</w:t>
      </w:r>
    </w:p>
    <w:p w14:paraId="04D71E88" w14:textId="77777777" w:rsidR="00387328" w:rsidRDefault="006434CD">
      <w:r>
        <w:rPr>
          <w:rFonts w:hint="eastAsia"/>
          <w:highlight w:val="darkYellow"/>
        </w:rPr>
        <w:t>温度</w:t>
      </w:r>
      <w:r>
        <w:rPr>
          <w:rFonts w:hint="eastAsia"/>
          <w:highlight w:val="darkYellow"/>
        </w:rPr>
        <w:t>3</w:t>
      </w:r>
      <w:r>
        <w:rPr>
          <w:rFonts w:hint="eastAsia"/>
          <w:highlight w:val="darkYellow"/>
        </w:rPr>
        <w:t>数值：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darkYellow"/>
        </w:rPr>
        <w:t xml:space="preserve">00 00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Yellow"/>
        </w:rPr>
        <w:t>因为温度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Yellow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darkYellow"/>
        </w:rPr>
        <w:t>类型不是标定，所以该值无意义</w:t>
      </w:r>
    </w:p>
    <w:p w14:paraId="4BBAEFA4" w14:textId="77777777" w:rsidR="00387328" w:rsidRDefault="006434CD">
      <w:r>
        <w:rPr>
          <w:rFonts w:hint="eastAsia"/>
          <w:highlight w:val="darkGray"/>
        </w:rPr>
        <w:t>湿度</w:t>
      </w:r>
      <w:r>
        <w:rPr>
          <w:rFonts w:hint="eastAsia"/>
          <w:highlight w:val="darkGray"/>
        </w:rPr>
        <w:t>3</w:t>
      </w:r>
      <w:r>
        <w:rPr>
          <w:rFonts w:hint="eastAsia"/>
          <w:highlight w:val="darkGray"/>
        </w:rPr>
        <w:t>类型：</w:t>
      </w:r>
      <w:r>
        <w:rPr>
          <w:rFonts w:hint="eastAsia"/>
          <w:highlight w:val="darkGray"/>
        </w:rPr>
        <w:t>00</w:t>
      </w:r>
      <w:r>
        <w:rPr>
          <w:highlight w:val="darkGray"/>
        </w:rPr>
        <w:t xml:space="preserve"> </w:t>
      </w:r>
      <w:r>
        <w:rPr>
          <w:rFonts w:hint="eastAsia"/>
          <w:highlight w:val="darkGray"/>
        </w:rPr>
        <w:t>不标定</w:t>
      </w:r>
    </w:p>
    <w:p w14:paraId="5D88552C" w14:textId="77777777" w:rsidR="00387328" w:rsidRDefault="006434CD">
      <w:r>
        <w:rPr>
          <w:rFonts w:hint="eastAsia"/>
          <w:highlight w:val="lightGray"/>
        </w:rPr>
        <w:t>湿度</w:t>
      </w:r>
      <w:r>
        <w:rPr>
          <w:rFonts w:hint="eastAsia"/>
          <w:highlight w:val="lightGray"/>
        </w:rPr>
        <w:t>3</w:t>
      </w:r>
      <w:r>
        <w:rPr>
          <w:rFonts w:hint="eastAsia"/>
          <w:highlight w:val="lightGray"/>
        </w:rPr>
        <w:t>数值：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00 00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因为温度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类型不是标定，所以该值无意义</w:t>
      </w:r>
    </w:p>
    <w:p w14:paraId="523856B8" w14:textId="77777777" w:rsidR="00387328" w:rsidRDefault="006434CD">
      <w:r>
        <w:rPr>
          <w:rFonts w:hint="eastAsia"/>
          <w:highlight w:val="yellow"/>
        </w:rPr>
        <w:t>气压类型：</w:t>
      </w:r>
      <w:r>
        <w:rPr>
          <w:rFonts w:hint="eastAsia"/>
          <w:highlight w:val="yellow"/>
        </w:rPr>
        <w:t>01</w:t>
      </w:r>
      <w:r>
        <w:rPr>
          <w:rFonts w:hint="eastAsia"/>
          <w:highlight w:val="yellow"/>
        </w:rPr>
        <w:t>标定</w:t>
      </w:r>
    </w:p>
    <w:p w14:paraId="5663B399" w14:textId="77777777" w:rsidR="00387328" w:rsidRDefault="006434CD">
      <w:r>
        <w:rPr>
          <w:rFonts w:hint="eastAsia"/>
          <w:highlight w:val="green"/>
        </w:rPr>
        <w:lastRenderedPageBreak/>
        <w:t>气压数值：</w:t>
      </w:r>
      <w:r>
        <w:rPr>
          <w:rFonts w:hint="eastAsia"/>
          <w:highlight w:val="green"/>
        </w:rPr>
        <w:t>27</w:t>
      </w:r>
      <w:r>
        <w:rPr>
          <w:highlight w:val="green"/>
        </w:rPr>
        <w:t xml:space="preserve"> 8</w:t>
      </w:r>
      <w:r>
        <w:rPr>
          <w:rFonts w:hint="eastAsia"/>
          <w:highlight w:val="green"/>
        </w:rPr>
        <w:t>B</w:t>
      </w:r>
      <w:r>
        <w:rPr>
          <w:rFonts w:hint="eastAsia"/>
          <w:highlight w:val="green"/>
        </w:rPr>
        <w:t>表示标定气压</w:t>
      </w:r>
      <w:r>
        <w:rPr>
          <w:rFonts w:hint="eastAsia"/>
          <w:highlight w:val="green"/>
        </w:rPr>
        <w:t>1012.3</w:t>
      </w:r>
      <w:r>
        <w:rPr>
          <w:highlight w:val="green"/>
        </w:rPr>
        <w:t xml:space="preserve"> 278</w:t>
      </w:r>
      <w:r>
        <w:rPr>
          <w:rFonts w:hint="eastAsia"/>
          <w:highlight w:val="green"/>
        </w:rPr>
        <w:t>B=10123</w:t>
      </w:r>
    </w:p>
    <w:sectPr w:rsidR="00387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  <w15:person w15:author="jiang Sauer">
    <w15:presenceInfo w15:providerId="Windows Live" w15:userId="5279911ebf390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B9"/>
    <w:rsid w:val="00003AD3"/>
    <w:rsid w:val="00080607"/>
    <w:rsid w:val="000929F9"/>
    <w:rsid w:val="000D1BF4"/>
    <w:rsid w:val="001B1C6C"/>
    <w:rsid w:val="00210D92"/>
    <w:rsid w:val="002D3589"/>
    <w:rsid w:val="002E1E0A"/>
    <w:rsid w:val="00324721"/>
    <w:rsid w:val="0034572F"/>
    <w:rsid w:val="00362DF2"/>
    <w:rsid w:val="0038658E"/>
    <w:rsid w:val="00387328"/>
    <w:rsid w:val="00395087"/>
    <w:rsid w:val="003A0C7E"/>
    <w:rsid w:val="003E4C7F"/>
    <w:rsid w:val="00400036"/>
    <w:rsid w:val="00431FAC"/>
    <w:rsid w:val="00456132"/>
    <w:rsid w:val="004B6AD9"/>
    <w:rsid w:val="0062259E"/>
    <w:rsid w:val="006434CD"/>
    <w:rsid w:val="006C1782"/>
    <w:rsid w:val="006C18BD"/>
    <w:rsid w:val="00705685"/>
    <w:rsid w:val="00735B5E"/>
    <w:rsid w:val="00753B1D"/>
    <w:rsid w:val="00754F1E"/>
    <w:rsid w:val="00776468"/>
    <w:rsid w:val="0077684A"/>
    <w:rsid w:val="007772F1"/>
    <w:rsid w:val="007B7C98"/>
    <w:rsid w:val="007C29BC"/>
    <w:rsid w:val="008032D3"/>
    <w:rsid w:val="00820B43"/>
    <w:rsid w:val="00873124"/>
    <w:rsid w:val="00897625"/>
    <w:rsid w:val="008A2A7B"/>
    <w:rsid w:val="008B52C6"/>
    <w:rsid w:val="008D2362"/>
    <w:rsid w:val="008E3074"/>
    <w:rsid w:val="0099168E"/>
    <w:rsid w:val="009A0F9D"/>
    <w:rsid w:val="009D31E5"/>
    <w:rsid w:val="00A1456C"/>
    <w:rsid w:val="00A60CBD"/>
    <w:rsid w:val="00A95336"/>
    <w:rsid w:val="00AA49B5"/>
    <w:rsid w:val="00B449E8"/>
    <w:rsid w:val="00C22BA0"/>
    <w:rsid w:val="00C232E5"/>
    <w:rsid w:val="00C33ABC"/>
    <w:rsid w:val="00C35C30"/>
    <w:rsid w:val="00C51AE6"/>
    <w:rsid w:val="00CE0DA6"/>
    <w:rsid w:val="00D92167"/>
    <w:rsid w:val="00DE001A"/>
    <w:rsid w:val="00DE3144"/>
    <w:rsid w:val="00E076DF"/>
    <w:rsid w:val="00EA68D1"/>
    <w:rsid w:val="00EA7F79"/>
    <w:rsid w:val="00EB42AE"/>
    <w:rsid w:val="00ED0CB9"/>
    <w:rsid w:val="00ED5020"/>
    <w:rsid w:val="00F04661"/>
    <w:rsid w:val="00FA39C1"/>
    <w:rsid w:val="071C7E9B"/>
    <w:rsid w:val="113A3DA7"/>
    <w:rsid w:val="221D0C53"/>
    <w:rsid w:val="495A2EB5"/>
    <w:rsid w:val="5F91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FC44"/>
  <w15:docId w15:val="{0CD66F4F-5E12-43E4-BDEE-BEDD835B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5</Pages>
  <Words>816</Words>
  <Characters>4657</Characters>
  <Application>Microsoft Office Word</Application>
  <DocSecurity>0</DocSecurity>
  <Lines>38</Lines>
  <Paragraphs>10</Paragraphs>
  <ScaleCrop>false</ScaleCrop>
  <Company>Microsoft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carpcarey carpcarey</dc:creator>
  <cp:lastModifiedBy>jiang Sauer</cp:lastModifiedBy>
  <cp:revision>26</cp:revision>
  <dcterms:created xsi:type="dcterms:W3CDTF">2020-05-14T06:30:00Z</dcterms:created>
  <dcterms:modified xsi:type="dcterms:W3CDTF">2021-05-18T11:53:00Z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