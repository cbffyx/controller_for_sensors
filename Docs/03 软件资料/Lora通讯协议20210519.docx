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DF" w:rsidRPr="00A74D6F" w:rsidRDefault="00A158D8">
      <w:pPr>
        <w:pStyle w:val="1"/>
        <w:jc w:val="center"/>
        <w:rPr>
          <w:rFonts w:asciiTheme="minorEastAsia" w:hAnsiTheme="minorEastAsia"/>
          <w:sz w:val="21"/>
          <w:szCs w:val="21"/>
          <w:rPrChange w:id="0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 w:val="21"/>
          <w:szCs w:val="21"/>
          <w:rPrChange w:id="1" w:author="Windows 用户" w:date="2021-05-19T23:08:00Z">
            <w:rPr>
              <w:rFonts w:hint="eastAsia"/>
            </w:rPr>
          </w:rPrChange>
        </w:rPr>
        <w:t>L</w:t>
      </w:r>
      <w:r w:rsidRPr="00A74D6F">
        <w:rPr>
          <w:rFonts w:asciiTheme="minorEastAsia" w:hAnsiTheme="minorEastAsia"/>
          <w:sz w:val="21"/>
          <w:szCs w:val="21"/>
          <w:rPrChange w:id="2" w:author="Windows 用户" w:date="2021-05-19T23:08:00Z">
            <w:rPr/>
          </w:rPrChange>
        </w:rPr>
        <w:t>ora</w:t>
      </w:r>
      <w:r w:rsidRPr="00A74D6F">
        <w:rPr>
          <w:rFonts w:asciiTheme="minorEastAsia" w:hAnsiTheme="minorEastAsia" w:hint="eastAsia"/>
          <w:sz w:val="21"/>
          <w:szCs w:val="21"/>
          <w:rPrChange w:id="3" w:author="Windows 用户" w:date="2021-05-19T23:08:00Z">
            <w:rPr>
              <w:rFonts w:hint="eastAsia"/>
            </w:rPr>
          </w:rPrChange>
        </w:rPr>
        <w:t>通信协议</w:t>
      </w:r>
    </w:p>
    <w:p w:rsidR="006226DF" w:rsidRPr="00A74D6F" w:rsidRDefault="00A158D8">
      <w:pPr>
        <w:pStyle w:val="2"/>
        <w:rPr>
          <w:rFonts w:asciiTheme="minorEastAsia" w:eastAsiaTheme="minorEastAsia" w:hAnsiTheme="minorEastAsia"/>
          <w:sz w:val="21"/>
          <w:szCs w:val="21"/>
          <w:rPrChange w:id="4" w:author="Windows 用户" w:date="2021-05-19T23:08:00Z">
            <w:rPr/>
          </w:rPrChange>
        </w:rPr>
      </w:pPr>
      <w:r w:rsidRPr="00A74D6F">
        <w:rPr>
          <w:rFonts w:asciiTheme="minorEastAsia" w:eastAsiaTheme="minorEastAsia" w:hAnsiTheme="minorEastAsia"/>
          <w:sz w:val="21"/>
          <w:szCs w:val="21"/>
          <w:rPrChange w:id="5" w:author="Windows 用户" w:date="2021-05-19T23:08:00Z">
            <w:rPr/>
          </w:rPrChange>
        </w:rPr>
        <w:t>1</w:t>
      </w:r>
      <w:r w:rsidRPr="00A74D6F">
        <w:rPr>
          <w:rFonts w:asciiTheme="minorEastAsia" w:eastAsiaTheme="minorEastAsia" w:hAnsiTheme="minorEastAsia" w:hint="eastAsia"/>
          <w:sz w:val="21"/>
          <w:szCs w:val="21"/>
          <w:rPrChange w:id="6" w:author="Windows 用户" w:date="2021-05-19T23:08:00Z">
            <w:rPr>
              <w:rFonts w:hint="eastAsia"/>
            </w:rPr>
          </w:rPrChange>
        </w:rPr>
        <w:t xml:space="preserve"> </w:t>
      </w:r>
      <w:ins w:id="7" w:author="Windows 用户" w:date="2021-05-19T21:17:00Z">
        <w:r w:rsidR="006D4FB0" w:rsidRPr="00A74D6F">
          <w:rPr>
            <w:rFonts w:asciiTheme="minorEastAsia" w:eastAsiaTheme="minorEastAsia" w:hAnsiTheme="minorEastAsia" w:hint="eastAsia"/>
            <w:sz w:val="21"/>
            <w:szCs w:val="21"/>
            <w:rPrChange w:id="8" w:author="Windows 用户" w:date="2021-05-19T23:08:00Z">
              <w:rPr>
                <w:rFonts w:hint="eastAsia"/>
              </w:rPr>
            </w:rPrChange>
          </w:rPr>
          <w:t>协议</w:t>
        </w:r>
      </w:ins>
      <w:r w:rsidRPr="00A74D6F">
        <w:rPr>
          <w:rFonts w:asciiTheme="minorEastAsia" w:eastAsiaTheme="minorEastAsia" w:hAnsiTheme="minorEastAsia" w:hint="eastAsia"/>
          <w:sz w:val="21"/>
          <w:szCs w:val="21"/>
          <w:rPrChange w:id="9" w:author="Windows 用户" w:date="2021-05-19T23:08:00Z">
            <w:rPr>
              <w:rFonts w:hint="eastAsia"/>
            </w:rPr>
          </w:rPrChange>
        </w:rPr>
        <w:t>定义</w:t>
      </w:r>
    </w:p>
    <w:p w:rsidR="003314DE" w:rsidRPr="00A74D6F" w:rsidRDefault="003314DE">
      <w:pPr>
        <w:rPr>
          <w:ins w:id="10" w:author="Windows 用户" w:date="2021-05-19T22:42:00Z"/>
          <w:rFonts w:asciiTheme="minorEastAsia" w:hAnsiTheme="minorEastAsia" w:hint="eastAsia"/>
          <w:color w:val="7030A0"/>
          <w:szCs w:val="21"/>
          <w:rPrChange w:id="11" w:author="Windows 用户" w:date="2021-05-19T23:08:00Z">
            <w:rPr>
              <w:ins w:id="12" w:author="Windows 用户" w:date="2021-05-19T22:42:00Z"/>
              <w:rFonts w:hint="eastAsia"/>
              <w:color w:val="7030A0"/>
            </w:rPr>
          </w:rPrChange>
        </w:rPr>
      </w:pPr>
      <w:ins w:id="13" w:author="Windows 用户" w:date="2021-05-19T22:46:00Z">
        <w:r w:rsidRPr="00A74D6F">
          <w:rPr>
            <w:rFonts w:asciiTheme="minorEastAsia" w:hAnsiTheme="minorEastAsia" w:hint="eastAsia"/>
            <w:color w:val="7030A0"/>
            <w:szCs w:val="21"/>
            <w:rPrChange w:id="14" w:author="Windows 用户" w:date="2021-05-19T23:08:00Z">
              <w:rPr>
                <w:rFonts w:hint="eastAsia"/>
                <w:color w:val="7030A0"/>
              </w:rPr>
            </w:rPrChange>
          </w:rPr>
          <w:t>1.1上</w:t>
        </w:r>
      </w:ins>
      <w:ins w:id="15" w:author="Windows 用户" w:date="2021-05-19T22:42:00Z">
        <w:r w:rsidRPr="00A74D6F">
          <w:rPr>
            <w:rFonts w:asciiTheme="minorEastAsia" w:hAnsiTheme="minorEastAsia" w:hint="eastAsia"/>
            <w:color w:val="7030A0"/>
            <w:szCs w:val="21"/>
            <w:rPrChange w:id="16" w:author="Windows 用户" w:date="2021-05-19T23:08:00Z">
              <w:rPr>
                <w:rFonts w:hint="eastAsia"/>
                <w:color w:val="7030A0"/>
              </w:rPr>
            </w:rPrChange>
          </w:rPr>
          <w:t>行消息</w:t>
        </w:r>
        <w:r w:rsidRPr="00A74D6F">
          <w:rPr>
            <w:rFonts w:asciiTheme="minorEastAsia" w:hAnsiTheme="minorEastAsia"/>
            <w:color w:val="7030A0"/>
            <w:szCs w:val="21"/>
            <w:rPrChange w:id="17" w:author="Windows 用户" w:date="2021-05-19T23:08:00Z">
              <w:rPr>
                <w:color w:val="7030A0"/>
              </w:rPr>
            </w:rPrChange>
          </w:rPr>
          <w:t>定义：</w:t>
        </w:r>
      </w:ins>
    </w:p>
    <w:p w:rsidR="006226DF" w:rsidDel="000F184A" w:rsidRDefault="00A158D8">
      <w:pPr>
        <w:rPr>
          <w:del w:id="18" w:author="Windows 用户" w:date="2021-05-19T23:41:00Z"/>
          <w:rFonts w:asciiTheme="minorEastAsia" w:hAnsiTheme="minorEastAsia"/>
          <w:szCs w:val="21"/>
          <w:highlight w:val="yellow"/>
        </w:rPr>
      </w:pPr>
      <w:r w:rsidRPr="00A74D6F">
        <w:rPr>
          <w:rFonts w:asciiTheme="minorEastAsia" w:hAnsiTheme="minorEastAsia" w:hint="eastAsia"/>
          <w:color w:val="7030A0"/>
          <w:szCs w:val="21"/>
          <w:rPrChange w:id="19" w:author="Windows 用户" w:date="2021-05-19T23:08:00Z">
            <w:rPr>
              <w:rFonts w:hint="eastAsia"/>
              <w:color w:val="7030A0"/>
            </w:rPr>
          </w:rPrChange>
        </w:rPr>
        <w:t>消息类型</w:t>
      </w:r>
      <w:r w:rsidRPr="00A74D6F">
        <w:rPr>
          <w:rFonts w:asciiTheme="minorEastAsia" w:hAnsiTheme="minorEastAsia" w:hint="eastAsia"/>
          <w:szCs w:val="21"/>
          <w:rPrChange w:id="20" w:author="Windows 用户" w:date="2021-05-19T23:08:00Z">
            <w:rPr>
              <w:rFonts w:hint="eastAsia"/>
            </w:rPr>
          </w:rPrChange>
        </w:rPr>
        <w:t xml:space="preserve">：1字节 </w:t>
      </w:r>
      <w:r w:rsidRPr="00A74D6F">
        <w:rPr>
          <w:rFonts w:asciiTheme="minorEastAsia" w:hAnsiTheme="minorEastAsia"/>
          <w:szCs w:val="21"/>
          <w:rPrChange w:id="21" w:author="Windows 用户" w:date="2021-05-19T23:08:00Z">
            <w:rPr/>
          </w:rPrChange>
        </w:rPr>
        <w:tab/>
      </w:r>
      <w:r w:rsidRPr="000F184A">
        <w:rPr>
          <w:rFonts w:asciiTheme="minorEastAsia" w:hAnsiTheme="minorEastAsia" w:hint="eastAsia"/>
          <w:szCs w:val="21"/>
          <w:highlight w:val="yellow"/>
          <w:rPrChange w:id="22" w:author="Windows 用户" w:date="2021-05-19T23:41:00Z">
            <w:rPr>
              <w:rFonts w:hint="eastAsia"/>
            </w:rPr>
          </w:rPrChange>
        </w:rPr>
        <w:t>03：请求升级信息</w:t>
      </w:r>
    </w:p>
    <w:p w:rsidR="000F184A" w:rsidRPr="000F184A" w:rsidRDefault="000F184A">
      <w:pPr>
        <w:rPr>
          <w:ins w:id="23" w:author="Windows 用户" w:date="2021-05-19T23:41:00Z"/>
          <w:rFonts w:asciiTheme="minorEastAsia" w:hAnsiTheme="minorEastAsia"/>
          <w:szCs w:val="21"/>
          <w:highlight w:val="yellow"/>
          <w:rPrChange w:id="24" w:author="Windows 用户" w:date="2021-05-19T23:41:00Z">
            <w:rPr>
              <w:ins w:id="25" w:author="Windows 用户" w:date="2021-05-19T23:41:00Z"/>
            </w:rPr>
          </w:rPrChange>
        </w:rPr>
      </w:pPr>
    </w:p>
    <w:p w:rsidR="006226DF" w:rsidDel="000F184A" w:rsidRDefault="000F184A" w:rsidP="000F184A">
      <w:pPr>
        <w:rPr>
          <w:del w:id="26" w:author="Windows 用户" w:date="2021-05-19T23:41:00Z"/>
          <w:rFonts w:asciiTheme="minorEastAsia" w:hAnsiTheme="minorEastAsia"/>
          <w:szCs w:val="21"/>
          <w:highlight w:val="yellow"/>
        </w:rPr>
        <w:pPrChange w:id="27" w:author="Windows 用户" w:date="2021-05-19T23:41:00Z">
          <w:pPr>
            <w:ind w:left="1680" w:firstLine="420"/>
          </w:pPr>
        </w:pPrChange>
      </w:pPr>
      <w:ins w:id="28" w:author="Windows 用户" w:date="2021-05-19T23:41:00Z">
        <w:r>
          <w:rPr>
            <w:rFonts w:asciiTheme="minorEastAsia" w:hAnsiTheme="minorEastAsia"/>
            <w:szCs w:val="21"/>
            <w:highlight w:val="yellow"/>
          </w:rPr>
          <w:tab/>
        </w:r>
        <w:r>
          <w:rPr>
            <w:rFonts w:asciiTheme="minorEastAsia" w:hAnsiTheme="minorEastAsia"/>
            <w:szCs w:val="21"/>
            <w:highlight w:val="yellow"/>
          </w:rPr>
          <w:tab/>
        </w:r>
        <w:r>
          <w:rPr>
            <w:rFonts w:asciiTheme="minorEastAsia" w:hAnsiTheme="minorEastAsia"/>
            <w:szCs w:val="21"/>
            <w:highlight w:val="yellow"/>
          </w:rPr>
          <w:tab/>
        </w:r>
        <w:r>
          <w:rPr>
            <w:rFonts w:asciiTheme="minorEastAsia" w:hAnsiTheme="minorEastAsia"/>
            <w:szCs w:val="21"/>
            <w:highlight w:val="yellow"/>
          </w:rPr>
          <w:tab/>
        </w:r>
        <w:r>
          <w:rPr>
            <w:rFonts w:asciiTheme="minorEastAsia" w:hAnsiTheme="minorEastAsia"/>
            <w:szCs w:val="21"/>
            <w:highlight w:val="yellow"/>
          </w:rPr>
          <w:tab/>
        </w:r>
      </w:ins>
      <w:del w:id="29" w:author="Windows 用户" w:date="2021-05-19T23:41:00Z">
        <w:r w:rsidR="00A158D8" w:rsidRPr="000F184A" w:rsidDel="000F184A">
          <w:rPr>
            <w:rFonts w:asciiTheme="minorEastAsia" w:hAnsiTheme="minorEastAsia"/>
            <w:szCs w:val="21"/>
            <w:highlight w:val="yellow"/>
            <w:rPrChange w:id="30" w:author="Windows 用户" w:date="2021-05-19T23:41:00Z">
              <w:rPr/>
            </w:rPrChange>
          </w:rPr>
          <w:tab/>
        </w:r>
        <w:r w:rsidR="00A158D8" w:rsidRPr="000F184A" w:rsidDel="000F184A">
          <w:rPr>
            <w:rFonts w:asciiTheme="minorEastAsia" w:hAnsiTheme="minorEastAsia"/>
            <w:szCs w:val="21"/>
            <w:highlight w:val="yellow"/>
            <w:rPrChange w:id="31" w:author="Windows 用户" w:date="2021-05-19T23:41:00Z">
              <w:rPr/>
            </w:rPrChange>
          </w:rPr>
          <w:tab/>
        </w:r>
        <w:r w:rsidR="00A158D8" w:rsidRPr="000F184A" w:rsidDel="000F184A">
          <w:rPr>
            <w:rFonts w:asciiTheme="minorEastAsia" w:hAnsiTheme="minorEastAsia"/>
            <w:szCs w:val="21"/>
            <w:highlight w:val="yellow"/>
            <w:rPrChange w:id="32" w:author="Windows 用户" w:date="2021-05-19T23:41:00Z">
              <w:rPr/>
            </w:rPrChange>
          </w:rPr>
          <w:tab/>
        </w:r>
        <w:r w:rsidR="00A158D8" w:rsidRPr="000F184A" w:rsidDel="000F184A">
          <w:rPr>
            <w:rFonts w:asciiTheme="minorEastAsia" w:hAnsiTheme="minorEastAsia"/>
            <w:szCs w:val="21"/>
            <w:highlight w:val="yellow"/>
            <w:rPrChange w:id="33" w:author="Windows 用户" w:date="2021-05-19T23:41:00Z">
              <w:rPr/>
            </w:rPrChange>
          </w:rPr>
          <w:tab/>
        </w:r>
        <w:r w:rsidR="00A158D8" w:rsidRPr="000F184A" w:rsidDel="000F184A">
          <w:rPr>
            <w:rFonts w:asciiTheme="minorEastAsia" w:hAnsiTheme="minorEastAsia"/>
            <w:szCs w:val="21"/>
            <w:highlight w:val="yellow"/>
            <w:rPrChange w:id="34" w:author="Windows 用户" w:date="2021-05-19T23:41:00Z">
              <w:rPr/>
            </w:rPrChange>
          </w:rPr>
          <w:tab/>
        </w:r>
      </w:del>
      <w:r w:rsidR="00A158D8" w:rsidRPr="000F184A">
        <w:rPr>
          <w:rFonts w:asciiTheme="minorEastAsia" w:hAnsiTheme="minorEastAsia"/>
          <w:szCs w:val="21"/>
          <w:highlight w:val="yellow"/>
          <w:rPrChange w:id="35" w:author="Windows 用户" w:date="2021-05-19T23:41:00Z">
            <w:rPr/>
          </w:rPrChange>
        </w:rPr>
        <w:t>04：</w:t>
      </w:r>
      <w:r w:rsidR="00A158D8" w:rsidRPr="000F184A">
        <w:rPr>
          <w:rFonts w:asciiTheme="minorEastAsia" w:hAnsiTheme="minorEastAsia" w:hint="eastAsia"/>
          <w:szCs w:val="21"/>
          <w:highlight w:val="yellow"/>
          <w:rPrChange w:id="36" w:author="Windows 用户" w:date="2021-05-19T23:41:00Z">
            <w:rPr>
              <w:rFonts w:hint="eastAsia"/>
            </w:rPr>
          </w:rPrChange>
        </w:rPr>
        <w:t>请求标定数据</w:t>
      </w:r>
    </w:p>
    <w:p w:rsidR="000F184A" w:rsidRPr="000F184A" w:rsidRDefault="000F184A">
      <w:pPr>
        <w:rPr>
          <w:ins w:id="37" w:author="Windows 用户" w:date="2021-05-19T23:41:00Z"/>
          <w:rFonts w:asciiTheme="minorEastAsia" w:hAnsiTheme="minorEastAsia" w:hint="eastAsia"/>
          <w:szCs w:val="21"/>
          <w:highlight w:val="yellow"/>
          <w:rPrChange w:id="38" w:author="Windows 用户" w:date="2021-05-19T23:41:00Z">
            <w:rPr>
              <w:ins w:id="39" w:author="Windows 用户" w:date="2021-05-19T23:41:00Z"/>
            </w:rPr>
          </w:rPrChange>
        </w:rPr>
      </w:pPr>
    </w:p>
    <w:p w:rsidR="006226DF" w:rsidRPr="000F184A" w:rsidRDefault="00A158D8" w:rsidP="000F184A">
      <w:pPr>
        <w:ind w:left="2100"/>
        <w:rPr>
          <w:rFonts w:asciiTheme="minorEastAsia" w:hAnsiTheme="minorEastAsia"/>
          <w:szCs w:val="21"/>
          <w:highlight w:val="yellow"/>
          <w:rPrChange w:id="40" w:author="Windows 用户" w:date="2021-05-19T23:41:00Z">
            <w:rPr/>
          </w:rPrChange>
        </w:rPr>
        <w:pPrChange w:id="41" w:author="Windows 用户" w:date="2021-05-19T23:41:00Z">
          <w:pPr>
            <w:ind w:left="1680" w:firstLine="420"/>
          </w:pPr>
        </w:pPrChange>
      </w:pPr>
      <w:r w:rsidRPr="000F184A">
        <w:rPr>
          <w:rFonts w:asciiTheme="minorEastAsia" w:hAnsiTheme="minorEastAsia"/>
          <w:szCs w:val="21"/>
          <w:highlight w:val="yellow"/>
          <w:rPrChange w:id="42" w:author="Windows 用户" w:date="2021-05-19T23:41:00Z">
            <w:rPr/>
          </w:rPrChange>
        </w:rPr>
        <w:t>07：</w:t>
      </w:r>
      <w:r w:rsidRPr="000F184A">
        <w:rPr>
          <w:rFonts w:asciiTheme="minorEastAsia" w:hAnsiTheme="minorEastAsia" w:hint="eastAsia"/>
          <w:szCs w:val="21"/>
          <w:highlight w:val="yellow"/>
          <w:rPrChange w:id="43" w:author="Windows 用户" w:date="2021-05-19T23:41:00Z">
            <w:rPr>
              <w:rFonts w:hint="eastAsia"/>
            </w:rPr>
          </w:rPrChange>
        </w:rPr>
        <w:t>扩展数据上报</w:t>
      </w:r>
    </w:p>
    <w:p w:rsidR="006226DF" w:rsidRPr="00A74D6F" w:rsidRDefault="00A158D8">
      <w:pPr>
        <w:ind w:left="1680" w:firstLine="420"/>
        <w:rPr>
          <w:rFonts w:asciiTheme="minorEastAsia" w:hAnsiTheme="minorEastAsia"/>
          <w:szCs w:val="21"/>
          <w:rPrChange w:id="44" w:author="Windows 用户" w:date="2021-05-19T23:08:00Z">
            <w:rPr/>
          </w:rPrChange>
        </w:rPr>
      </w:pPr>
      <w:r w:rsidRPr="000F184A">
        <w:rPr>
          <w:rFonts w:asciiTheme="minorEastAsia" w:hAnsiTheme="minorEastAsia"/>
          <w:szCs w:val="21"/>
          <w:highlight w:val="yellow"/>
          <w:rPrChange w:id="45" w:author="Windows 用户" w:date="2021-05-19T23:41:00Z">
            <w:rPr/>
          </w:rPrChange>
        </w:rPr>
        <w:t>08：</w:t>
      </w:r>
      <w:r w:rsidRPr="000F184A">
        <w:rPr>
          <w:rFonts w:asciiTheme="minorEastAsia" w:hAnsiTheme="minorEastAsia" w:hint="eastAsia"/>
          <w:szCs w:val="21"/>
          <w:highlight w:val="yellow"/>
          <w:rPrChange w:id="46" w:author="Windows 用户" w:date="2021-05-19T23:41:00Z">
            <w:rPr>
              <w:rFonts w:hint="eastAsia"/>
            </w:rPr>
          </w:rPrChange>
        </w:rPr>
        <w:t>请求升级文件数据包</w:t>
      </w:r>
    </w:p>
    <w:p w:rsidR="006226DF" w:rsidRPr="00A74D6F" w:rsidRDefault="00A158D8">
      <w:pPr>
        <w:rPr>
          <w:ins w:id="47" w:author="jiang Sauer" w:date="2021-05-18T19:27:00Z"/>
          <w:rFonts w:asciiTheme="minorEastAsia" w:hAnsiTheme="minorEastAsia"/>
          <w:szCs w:val="21"/>
          <w:rPrChange w:id="48" w:author="Windows 用户" w:date="2021-05-19T23:08:00Z">
            <w:rPr>
              <w:ins w:id="49" w:author="jiang Sauer" w:date="2021-05-18T19:27:00Z"/>
            </w:rPr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50" w:author="Windows 用户" w:date="2021-05-19T23:08:00Z">
            <w:rPr>
              <w:rFonts w:hint="eastAsia"/>
              <w:color w:val="7030A0"/>
            </w:rPr>
          </w:rPrChange>
        </w:rPr>
        <w:t>版本号</w:t>
      </w:r>
      <w:r w:rsidRPr="00A74D6F">
        <w:rPr>
          <w:rFonts w:asciiTheme="minorEastAsia" w:hAnsiTheme="minorEastAsia" w:hint="eastAsia"/>
          <w:szCs w:val="21"/>
          <w:rPrChange w:id="51" w:author="Windows 用户" w:date="2021-05-19T23:08:00Z">
            <w:rPr>
              <w:rFonts w:hint="eastAsia"/>
            </w:rPr>
          </w:rPrChange>
        </w:rPr>
        <w:t>：3字节</w:t>
      </w:r>
      <w:ins w:id="52" w:author="Windows 用户" w:date="2021-05-19T22:47:00Z">
        <w:r w:rsidR="006438B5" w:rsidRPr="00A74D6F">
          <w:rPr>
            <w:rFonts w:asciiTheme="minorEastAsia" w:hAnsiTheme="minorEastAsia" w:hint="eastAsia"/>
            <w:szCs w:val="21"/>
            <w:rPrChange w:id="53" w:author="Windows 用户" w:date="2021-05-19T23:08:00Z">
              <w:rPr>
                <w:rFonts w:hint="eastAsia"/>
              </w:rPr>
            </w:rPrChange>
          </w:rPr>
          <w:t>。</w:t>
        </w:r>
      </w:ins>
      <w:del w:id="54" w:author="Windows 用户" w:date="2021-05-19T22:47:00Z">
        <w:r w:rsidRPr="00A74D6F" w:rsidDel="006438B5">
          <w:rPr>
            <w:rFonts w:asciiTheme="minorEastAsia" w:hAnsiTheme="minorEastAsia" w:hint="eastAsia"/>
            <w:szCs w:val="21"/>
            <w:rPrChange w:id="55" w:author="Windows 用户" w:date="2021-05-19T23:08:00Z">
              <w:rPr>
                <w:rFonts w:hint="eastAsia"/>
              </w:rPr>
            </w:rPrChange>
          </w:rPr>
          <w:delText>。</w:delText>
        </w:r>
      </w:del>
      <w:r w:rsidRPr="00A74D6F">
        <w:rPr>
          <w:rFonts w:asciiTheme="minorEastAsia" w:hAnsiTheme="minorEastAsia" w:hint="eastAsia"/>
          <w:szCs w:val="21"/>
          <w:rPrChange w:id="56" w:author="Windows 用户" w:date="2021-05-19T23:08:00Z">
            <w:rPr>
              <w:rFonts w:hint="eastAsia"/>
            </w:rPr>
          </w:rPrChange>
        </w:rPr>
        <w:t>如版本号为1.1.8则通讯中表示为（16进制）：01</w:t>
      </w:r>
      <w:r w:rsidRPr="00A74D6F">
        <w:rPr>
          <w:rFonts w:asciiTheme="minorEastAsia" w:hAnsiTheme="minorEastAsia"/>
          <w:szCs w:val="21"/>
          <w:rPrChange w:id="57" w:author="Windows 用户" w:date="2021-05-19T23:08:00Z">
            <w:rPr/>
          </w:rPrChange>
        </w:rPr>
        <w:t xml:space="preserve"> 01 08</w:t>
      </w:r>
    </w:p>
    <w:p w:rsidR="006226DF" w:rsidRPr="00A74D6F" w:rsidRDefault="00A158D8">
      <w:pPr>
        <w:rPr>
          <w:rFonts w:asciiTheme="minorEastAsia" w:hAnsiTheme="minorEastAsia"/>
          <w:szCs w:val="21"/>
          <w:rPrChange w:id="58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59" w:author="Windows 用户" w:date="2021-05-19T23:08:00Z">
            <w:rPr>
              <w:rFonts w:hint="eastAsia"/>
              <w:color w:val="7030A0"/>
            </w:rPr>
          </w:rPrChange>
        </w:rPr>
        <w:t>采集时间</w:t>
      </w:r>
      <w:r w:rsidRPr="00A74D6F">
        <w:rPr>
          <w:rFonts w:asciiTheme="minorEastAsia" w:hAnsiTheme="minorEastAsia" w:hint="eastAsia"/>
          <w:szCs w:val="21"/>
          <w:rPrChange w:id="60" w:author="Windows 用户" w:date="2021-05-19T23:08:00Z">
            <w:rPr>
              <w:rFonts w:hint="eastAsia"/>
            </w:rPr>
          </w:rPrChange>
        </w:rPr>
        <w:t>：4字节</w:t>
      </w:r>
      <w:ins w:id="61" w:author="Windows 用户" w:date="2021-05-19T22:47:00Z">
        <w:r w:rsidR="006438B5" w:rsidRPr="00A74D6F">
          <w:rPr>
            <w:rFonts w:asciiTheme="minorEastAsia" w:hAnsiTheme="minorEastAsia" w:hint="eastAsia"/>
            <w:szCs w:val="21"/>
            <w:rPrChange w:id="62" w:author="Windows 用户" w:date="2021-05-19T23:08:00Z">
              <w:rPr>
                <w:rFonts w:hint="eastAsia"/>
              </w:rPr>
            </w:rPrChange>
          </w:rPr>
          <w:t>。</w:t>
        </w:r>
      </w:ins>
      <w:del w:id="63" w:author="Windows 用户" w:date="2021-05-19T22:47:00Z">
        <w:r w:rsidRPr="00A74D6F" w:rsidDel="006438B5">
          <w:rPr>
            <w:rFonts w:asciiTheme="minorEastAsia" w:hAnsiTheme="minorEastAsia" w:hint="eastAsia"/>
            <w:szCs w:val="21"/>
            <w:rPrChange w:id="64" w:author="Windows 用户" w:date="2021-05-19T23:08:00Z">
              <w:rPr>
                <w:rFonts w:hint="eastAsia"/>
              </w:rPr>
            </w:rPrChange>
          </w:rPr>
          <w:delText>。</w:delText>
        </w:r>
      </w:del>
      <w:r w:rsidRPr="00A74D6F">
        <w:rPr>
          <w:rFonts w:asciiTheme="minorEastAsia" w:hAnsiTheme="minorEastAsia" w:hint="eastAsia"/>
          <w:szCs w:val="21"/>
          <w:rPrChange w:id="65" w:author="Windows 用户" w:date="2021-05-19T23:08:00Z">
            <w:rPr>
              <w:rFonts w:hint="eastAsia"/>
            </w:rPr>
          </w:rPrChange>
        </w:rPr>
        <w:t>比如时间是</w:t>
      </w:r>
      <w:r w:rsidRPr="00A74D6F">
        <w:rPr>
          <w:rFonts w:asciiTheme="minorEastAsia" w:hAnsiTheme="minorEastAsia"/>
          <w:szCs w:val="21"/>
          <w:rPrChange w:id="66" w:author="Windows 用户" w:date="2021-05-19T23:08:00Z">
            <w:rPr/>
          </w:rPrChange>
        </w:rPr>
        <w:t>2020/5/14 14:39:18，</w:t>
      </w:r>
      <w:r w:rsidRPr="00A74D6F">
        <w:rPr>
          <w:rFonts w:asciiTheme="minorEastAsia" w:hAnsiTheme="minorEastAsia" w:hint="eastAsia"/>
          <w:szCs w:val="21"/>
          <w:rPrChange w:id="67" w:author="Windows 用户" w:date="2021-05-19T23:08:00Z">
            <w:rPr>
              <w:rFonts w:hint="eastAsia"/>
            </w:rPr>
          </w:rPrChange>
        </w:rPr>
        <w:t>则unix时间戳为</w:t>
      </w:r>
      <w:r w:rsidRPr="00A74D6F">
        <w:rPr>
          <w:rFonts w:asciiTheme="minorEastAsia" w:hAnsiTheme="minorEastAsia"/>
          <w:szCs w:val="21"/>
          <w:rPrChange w:id="68" w:author="Windows 用户" w:date="2021-05-19T23:08:00Z">
            <w:rPr/>
          </w:rPrChange>
        </w:rPr>
        <w:t>1589438358，</w:t>
      </w:r>
      <w:r w:rsidRPr="00A74D6F">
        <w:rPr>
          <w:rFonts w:asciiTheme="minorEastAsia" w:hAnsiTheme="minorEastAsia" w:hint="eastAsia"/>
          <w:szCs w:val="21"/>
          <w:rPrChange w:id="69" w:author="Windows 用户" w:date="2021-05-19T23:08:00Z">
            <w:rPr>
              <w:rFonts w:hint="eastAsia"/>
            </w:rPr>
          </w:rPrChange>
        </w:rPr>
        <w:t>转为16进制为</w:t>
      </w:r>
      <w:r w:rsidRPr="00A74D6F">
        <w:rPr>
          <w:rFonts w:asciiTheme="minorEastAsia" w:hAnsiTheme="minorEastAsia"/>
          <w:szCs w:val="21"/>
          <w:rPrChange w:id="70" w:author="Windows 用户" w:date="2021-05-19T23:08:00Z">
            <w:rPr/>
          </w:rPrChange>
        </w:rPr>
        <w:t xml:space="preserve"> 5E BC E7 96</w:t>
      </w:r>
      <w:r w:rsidRPr="00A74D6F">
        <w:rPr>
          <w:rFonts w:ascii="MS Gothic" w:eastAsia="MS Gothic" w:hAnsi="MS Gothic" w:cs="MS Gothic" w:hint="eastAsia"/>
          <w:szCs w:val="21"/>
          <w:rPrChange w:id="71" w:author="Windows 用户" w:date="2021-05-19T23:08:00Z">
            <w:rPr/>
          </w:rPrChange>
        </w:rPr>
        <w:t>‬</w:t>
      </w:r>
      <w:r w:rsidRPr="00A74D6F">
        <w:rPr>
          <w:rFonts w:ascii="MS Gothic" w:eastAsia="MS Gothic" w:hAnsi="MS Gothic" w:cs="MS Gothic" w:hint="eastAsia"/>
          <w:szCs w:val="21"/>
          <w:rPrChange w:id="72" w:author="Windows 用户" w:date="2021-05-19T23:08:00Z">
            <w:rPr/>
          </w:rPrChange>
        </w:rPr>
        <w:t>‬</w:t>
      </w:r>
    </w:p>
    <w:p w:rsidR="006226DF" w:rsidRPr="00A74D6F" w:rsidRDefault="00A158D8">
      <w:pPr>
        <w:rPr>
          <w:rFonts w:asciiTheme="minorEastAsia" w:hAnsiTheme="minorEastAsia"/>
          <w:szCs w:val="21"/>
          <w:rPrChange w:id="73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74" w:author="Windows 用户" w:date="2021-05-19T23:08:00Z">
            <w:rPr>
              <w:rFonts w:hint="eastAsia"/>
              <w:color w:val="7030A0"/>
            </w:rPr>
          </w:rPrChange>
        </w:rPr>
        <w:t>温度</w:t>
      </w:r>
      <w:r w:rsidRPr="00A74D6F">
        <w:rPr>
          <w:rFonts w:asciiTheme="minorEastAsia" w:hAnsiTheme="minorEastAsia" w:hint="eastAsia"/>
          <w:szCs w:val="21"/>
          <w:rPrChange w:id="75" w:author="Windows 用户" w:date="2021-05-19T23:08:00Z">
            <w:rPr>
              <w:rFonts w:hint="eastAsia"/>
            </w:rPr>
          </w:rPrChange>
        </w:rPr>
        <w:t>：2字节</w:t>
      </w:r>
      <w:ins w:id="76" w:author="Windows 用户" w:date="2021-05-19T22:47:00Z">
        <w:r w:rsidR="006438B5" w:rsidRPr="00A74D6F">
          <w:rPr>
            <w:rFonts w:asciiTheme="minorEastAsia" w:hAnsiTheme="minorEastAsia" w:hint="eastAsia"/>
            <w:szCs w:val="21"/>
            <w:rPrChange w:id="77" w:author="Windows 用户" w:date="2021-05-19T23:08:00Z">
              <w:rPr>
                <w:rFonts w:hint="eastAsia"/>
              </w:rPr>
            </w:rPrChange>
          </w:rPr>
          <w:t>。</w:t>
        </w:r>
      </w:ins>
      <w:del w:id="78" w:author="Windows 用户" w:date="2021-05-19T22:47:00Z">
        <w:r w:rsidRPr="00A74D6F" w:rsidDel="006438B5">
          <w:rPr>
            <w:rFonts w:asciiTheme="minorEastAsia" w:hAnsiTheme="minorEastAsia" w:hint="eastAsia"/>
            <w:szCs w:val="21"/>
            <w:rPrChange w:id="79" w:author="Windows 用户" w:date="2021-05-19T23:08:00Z">
              <w:rPr>
                <w:rFonts w:hint="eastAsia"/>
              </w:rPr>
            </w:rPrChange>
          </w:rPr>
          <w:delText>：</w:delText>
        </w:r>
      </w:del>
      <w:r w:rsidRPr="00A74D6F">
        <w:rPr>
          <w:rFonts w:asciiTheme="minorEastAsia" w:hAnsiTheme="minorEastAsia" w:hint="eastAsia"/>
          <w:szCs w:val="21"/>
          <w:rPrChange w:id="80" w:author="Windows 用户" w:date="2021-05-19T23:08:00Z">
            <w:rPr>
              <w:rFonts w:hint="eastAsia"/>
            </w:rPr>
          </w:rPrChange>
        </w:rPr>
        <w:t>比如是28.3度，则通讯中表示为（16进制）：01</w:t>
      </w:r>
      <w:r w:rsidRPr="00A74D6F">
        <w:rPr>
          <w:rFonts w:asciiTheme="minorEastAsia" w:hAnsiTheme="minorEastAsia"/>
          <w:szCs w:val="21"/>
          <w:rPrChange w:id="81" w:author="Windows 用户" w:date="2021-05-19T23:08:00Z">
            <w:rPr/>
          </w:rPrChange>
        </w:rPr>
        <w:t xml:space="preserve"> 1</w:t>
      </w:r>
      <w:r w:rsidRPr="00A74D6F">
        <w:rPr>
          <w:rFonts w:asciiTheme="minorEastAsia" w:hAnsiTheme="minorEastAsia" w:hint="eastAsia"/>
          <w:szCs w:val="21"/>
          <w:rPrChange w:id="82" w:author="Windows 用户" w:date="2021-05-19T23:08:00Z">
            <w:rPr>
              <w:rFonts w:hint="eastAsia"/>
            </w:rPr>
          </w:rPrChange>
        </w:rPr>
        <w:t>B</w:t>
      </w:r>
      <w:r w:rsidRPr="00A74D6F">
        <w:rPr>
          <w:rFonts w:asciiTheme="minorEastAsia" w:hAnsiTheme="minorEastAsia"/>
          <w:szCs w:val="21"/>
          <w:rPrChange w:id="83" w:author="Windows 用户" w:date="2021-05-19T23:08:00Z">
            <w:rPr/>
          </w:rPrChange>
        </w:rPr>
        <w:t xml:space="preserve">  （283）</w:t>
      </w:r>
    </w:p>
    <w:p w:rsidR="006226DF" w:rsidRPr="00A74D6F" w:rsidRDefault="00A158D8">
      <w:pPr>
        <w:rPr>
          <w:rFonts w:asciiTheme="minorEastAsia" w:hAnsiTheme="minorEastAsia"/>
          <w:szCs w:val="21"/>
          <w:rPrChange w:id="84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85" w:author="Windows 用户" w:date="2021-05-19T23:08:00Z">
            <w:rPr>
              <w:rFonts w:hint="eastAsia"/>
              <w:color w:val="7030A0"/>
            </w:rPr>
          </w:rPrChange>
        </w:rPr>
        <w:t>电</w:t>
      </w:r>
      <w:ins w:id="86" w:author="jiang Sauer" w:date="2021-05-18T19:26:00Z">
        <w:r w:rsidRPr="00A74D6F">
          <w:rPr>
            <w:rFonts w:asciiTheme="minorEastAsia" w:hAnsiTheme="minorEastAsia" w:hint="eastAsia"/>
            <w:color w:val="7030A0"/>
            <w:szCs w:val="21"/>
            <w:rPrChange w:id="87" w:author="Windows 用户" w:date="2021-05-19T23:08:00Z">
              <w:rPr>
                <w:rFonts w:hint="eastAsia"/>
                <w:color w:val="7030A0"/>
              </w:rPr>
            </w:rPrChange>
          </w:rPr>
          <w:t>压</w:t>
        </w:r>
      </w:ins>
      <w:r w:rsidRPr="00A74D6F">
        <w:rPr>
          <w:rFonts w:asciiTheme="minorEastAsia" w:hAnsiTheme="minorEastAsia" w:hint="eastAsia"/>
          <w:szCs w:val="21"/>
          <w:rPrChange w:id="88" w:author="Windows 用户" w:date="2021-05-19T23:08:00Z">
            <w:rPr>
              <w:rFonts w:hint="eastAsia"/>
            </w:rPr>
          </w:rPrChange>
        </w:rPr>
        <w:t>：1字节</w:t>
      </w:r>
      <w:ins w:id="89" w:author="Windows 用户" w:date="2021-05-19T22:47:00Z">
        <w:r w:rsidR="006438B5" w:rsidRPr="00A74D6F">
          <w:rPr>
            <w:rFonts w:asciiTheme="minorEastAsia" w:hAnsiTheme="minorEastAsia"/>
            <w:szCs w:val="21"/>
            <w:rPrChange w:id="90" w:author="Windows 用户" w:date="2021-05-19T23:08:00Z">
              <w:rPr/>
            </w:rPrChange>
          </w:rPr>
          <w:t>。</w:t>
        </w:r>
      </w:ins>
      <w:del w:id="91" w:author="Windows 用户" w:date="2021-05-19T22:47:00Z">
        <w:r w:rsidRPr="00A74D6F" w:rsidDel="006438B5">
          <w:rPr>
            <w:rFonts w:asciiTheme="minorEastAsia" w:hAnsiTheme="minorEastAsia" w:hint="eastAsia"/>
            <w:szCs w:val="21"/>
            <w:rPrChange w:id="92" w:author="Windows 用户" w:date="2021-05-19T23:08:00Z">
              <w:rPr>
                <w:rFonts w:hint="eastAsia"/>
              </w:rPr>
            </w:rPrChange>
          </w:rPr>
          <w:delText>：</w:delText>
        </w:r>
      </w:del>
      <w:r w:rsidRPr="00A74D6F">
        <w:rPr>
          <w:rFonts w:asciiTheme="minorEastAsia" w:hAnsiTheme="minorEastAsia" w:hint="eastAsia"/>
          <w:szCs w:val="21"/>
          <w:rPrChange w:id="93" w:author="Windows 用户" w:date="2021-05-19T23:08:00Z">
            <w:rPr>
              <w:rFonts w:hint="eastAsia"/>
            </w:rPr>
          </w:rPrChange>
        </w:rPr>
        <w:t>比如92%，则通讯中表示为（16进制）：5C</w:t>
      </w:r>
    </w:p>
    <w:p w:rsidR="006226DF" w:rsidRPr="00A74D6F" w:rsidRDefault="00A158D8">
      <w:pPr>
        <w:rPr>
          <w:rFonts w:asciiTheme="minorEastAsia" w:hAnsiTheme="minorEastAsia"/>
          <w:szCs w:val="21"/>
          <w:rPrChange w:id="94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95" w:author="Windows 用户" w:date="2021-05-19T23:08:00Z">
            <w:rPr>
              <w:rFonts w:hint="eastAsia"/>
              <w:color w:val="7030A0"/>
            </w:rPr>
          </w:rPrChange>
        </w:rPr>
        <w:t>上报周期</w:t>
      </w:r>
      <w:r w:rsidRPr="00A74D6F">
        <w:rPr>
          <w:rFonts w:asciiTheme="minorEastAsia" w:hAnsiTheme="minorEastAsia" w:hint="eastAsia"/>
          <w:szCs w:val="21"/>
          <w:rPrChange w:id="96" w:author="Windows 用户" w:date="2021-05-19T23:08:00Z">
            <w:rPr>
              <w:rFonts w:hint="eastAsia"/>
            </w:rPr>
          </w:rPrChange>
        </w:rPr>
        <w:t>：2字节</w:t>
      </w:r>
      <w:del w:id="97" w:author="Windows 用户" w:date="2021-05-19T22:47:00Z">
        <w:r w:rsidRPr="00A74D6F" w:rsidDel="006438B5">
          <w:rPr>
            <w:rFonts w:asciiTheme="minorEastAsia" w:hAnsiTheme="minorEastAsia" w:hint="eastAsia"/>
            <w:szCs w:val="21"/>
            <w:rPrChange w:id="98" w:author="Windows 用户" w:date="2021-05-19T23:08:00Z">
              <w:rPr>
                <w:rFonts w:hint="eastAsia"/>
              </w:rPr>
            </w:rPrChange>
          </w:rPr>
          <w:delText>：</w:delText>
        </w:r>
      </w:del>
      <w:ins w:id="99" w:author="Windows 用户" w:date="2021-05-19T22:47:00Z">
        <w:r w:rsidR="006438B5" w:rsidRPr="00A74D6F">
          <w:rPr>
            <w:rFonts w:asciiTheme="minorEastAsia" w:hAnsiTheme="minorEastAsia" w:hint="eastAsia"/>
            <w:szCs w:val="21"/>
            <w:rPrChange w:id="100" w:author="Windows 用户" w:date="2021-05-19T23:08:00Z">
              <w:rPr>
                <w:rFonts w:hint="eastAsia"/>
              </w:rPr>
            </w:rPrChange>
          </w:rPr>
          <w:t>。</w:t>
        </w:r>
      </w:ins>
      <w:r w:rsidRPr="00A74D6F">
        <w:rPr>
          <w:rFonts w:asciiTheme="minorEastAsia" w:hAnsiTheme="minorEastAsia" w:hint="eastAsia"/>
          <w:szCs w:val="21"/>
          <w:rPrChange w:id="101" w:author="Windows 用户" w:date="2021-05-19T23:08:00Z">
            <w:rPr>
              <w:rFonts w:hint="eastAsia"/>
            </w:rPr>
          </w:rPrChange>
        </w:rPr>
        <w:t>单位分钟。比如1小时上报，则通讯中表示为（16进制）：00</w:t>
      </w:r>
      <w:r w:rsidRPr="00A74D6F">
        <w:rPr>
          <w:rFonts w:asciiTheme="minorEastAsia" w:hAnsiTheme="minorEastAsia"/>
          <w:szCs w:val="21"/>
          <w:rPrChange w:id="102" w:author="Windows 用户" w:date="2021-05-19T23:08:00Z">
            <w:rPr/>
          </w:rPrChange>
        </w:rPr>
        <w:t xml:space="preserve"> </w:t>
      </w:r>
      <w:r w:rsidRPr="00A74D6F">
        <w:rPr>
          <w:rFonts w:asciiTheme="minorEastAsia" w:hAnsiTheme="minorEastAsia" w:hint="eastAsia"/>
          <w:szCs w:val="21"/>
          <w:rPrChange w:id="103" w:author="Windows 用户" w:date="2021-05-19T23:08:00Z">
            <w:rPr>
              <w:rFonts w:hint="eastAsia"/>
            </w:rPr>
          </w:rPrChange>
        </w:rPr>
        <w:t>3C</w:t>
      </w:r>
    </w:p>
    <w:p w:rsidR="006226DF" w:rsidRPr="00A74D6F" w:rsidRDefault="00A158D8">
      <w:pPr>
        <w:rPr>
          <w:rFonts w:asciiTheme="minorEastAsia" w:hAnsiTheme="minorEastAsia"/>
          <w:szCs w:val="21"/>
          <w:rPrChange w:id="104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105" w:author="Windows 用户" w:date="2021-05-19T23:08:00Z">
            <w:rPr>
              <w:rFonts w:hint="eastAsia"/>
              <w:color w:val="7030A0"/>
            </w:rPr>
          </w:rPrChange>
        </w:rPr>
        <w:t>CRC32校验</w:t>
      </w:r>
      <w:r w:rsidRPr="00A74D6F">
        <w:rPr>
          <w:rFonts w:asciiTheme="minorEastAsia" w:hAnsiTheme="minorEastAsia" w:hint="eastAsia"/>
          <w:szCs w:val="21"/>
          <w:rPrChange w:id="106" w:author="Windows 用户" w:date="2021-05-19T23:08:00Z">
            <w:rPr>
              <w:rFonts w:hint="eastAsia"/>
            </w:rPr>
          </w:rPrChange>
        </w:rPr>
        <w:t>：4字节</w:t>
      </w:r>
      <w:ins w:id="107" w:author="Windows 用户" w:date="2021-05-19T22:47:00Z">
        <w:r w:rsidR="006438B5" w:rsidRPr="00A74D6F">
          <w:rPr>
            <w:rFonts w:asciiTheme="minorEastAsia" w:hAnsiTheme="minorEastAsia" w:hint="eastAsia"/>
            <w:szCs w:val="21"/>
            <w:rPrChange w:id="108" w:author="Windows 用户" w:date="2021-05-19T23:08:00Z">
              <w:rPr>
                <w:rFonts w:hint="eastAsia"/>
              </w:rPr>
            </w:rPrChange>
          </w:rPr>
          <w:t>。</w:t>
        </w:r>
      </w:ins>
      <w:r w:rsidRPr="00A74D6F">
        <w:rPr>
          <w:rFonts w:asciiTheme="minorEastAsia" w:hAnsiTheme="minorEastAsia" w:hint="eastAsia"/>
          <w:szCs w:val="21"/>
          <w:rPrChange w:id="109" w:author="Windows 用户" w:date="2021-05-19T23:08:00Z">
            <w:rPr>
              <w:rFonts w:hint="eastAsia"/>
            </w:rPr>
          </w:rPrChange>
        </w:rPr>
        <w:t>CRC32</w:t>
      </w:r>
      <w:ins w:id="110" w:author="Windows 用户" w:date="2021-05-19T22:47:00Z">
        <w:r w:rsidR="00EC563D" w:rsidRPr="00A74D6F">
          <w:rPr>
            <w:rFonts w:asciiTheme="minorEastAsia" w:hAnsiTheme="minorEastAsia" w:hint="eastAsia"/>
            <w:szCs w:val="21"/>
            <w:rPrChange w:id="111" w:author="Windows 用户" w:date="2021-05-19T23:08:00Z">
              <w:rPr>
                <w:rFonts w:hint="eastAsia"/>
              </w:rPr>
            </w:rPrChange>
          </w:rPr>
          <w:t>校验码</w:t>
        </w:r>
      </w:ins>
    </w:p>
    <w:p w:rsidR="006226DF" w:rsidRPr="00A74D6F" w:rsidRDefault="006226DF">
      <w:pPr>
        <w:rPr>
          <w:rFonts w:asciiTheme="minorEastAsia" w:hAnsiTheme="minorEastAsia"/>
          <w:szCs w:val="21"/>
          <w:rPrChange w:id="112" w:author="Windows 用户" w:date="2021-05-19T23:08:00Z">
            <w:rPr/>
          </w:rPrChange>
        </w:rPr>
      </w:pP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137"/>
        <w:gridCol w:w="912"/>
        <w:gridCol w:w="1119"/>
        <w:gridCol w:w="825"/>
        <w:gridCol w:w="964"/>
        <w:gridCol w:w="1134"/>
        <w:gridCol w:w="1275"/>
        <w:gridCol w:w="1134"/>
      </w:tblGrid>
      <w:tr w:rsidR="006226DF" w:rsidRPr="00A74D6F" w:rsidTr="006D4FB0">
        <w:tc>
          <w:tcPr>
            <w:tcW w:w="1137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13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14" w:author="Windows 用户" w:date="2021-05-19T23:08:00Z">
                  <w:rPr>
                    <w:rFonts w:hint="eastAsia"/>
                  </w:rPr>
                </w:rPrChange>
              </w:rPr>
              <w:t>消息类型</w:t>
            </w:r>
          </w:p>
        </w:tc>
        <w:tc>
          <w:tcPr>
            <w:tcW w:w="912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15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16" w:author="Windows 用户" w:date="2021-05-19T23:08:00Z">
                  <w:rPr>
                    <w:rFonts w:hint="eastAsia"/>
                  </w:rPr>
                </w:rPrChange>
              </w:rPr>
              <w:t>版本号</w:t>
            </w:r>
          </w:p>
        </w:tc>
        <w:tc>
          <w:tcPr>
            <w:tcW w:w="1119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17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18" w:author="Windows 用户" w:date="2021-05-19T23:08:00Z">
                  <w:rPr>
                    <w:rFonts w:hint="eastAsia"/>
                  </w:rPr>
                </w:rPrChange>
              </w:rPr>
              <w:t>采集时间</w:t>
            </w:r>
          </w:p>
        </w:tc>
        <w:tc>
          <w:tcPr>
            <w:tcW w:w="825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19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20" w:author="Windows 用户" w:date="2021-05-19T23:08:00Z">
                  <w:rPr>
                    <w:rFonts w:hint="eastAsia"/>
                  </w:rPr>
                </w:rPrChange>
              </w:rPr>
              <w:t>温度</w:t>
            </w:r>
          </w:p>
        </w:tc>
        <w:tc>
          <w:tcPr>
            <w:tcW w:w="964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21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22" w:author="Windows 用户" w:date="2021-05-19T23:08:00Z">
                  <w:rPr>
                    <w:rFonts w:hint="eastAsia"/>
                  </w:rPr>
                </w:rPrChange>
              </w:rPr>
              <w:t>电压</w:t>
            </w:r>
          </w:p>
        </w:tc>
        <w:tc>
          <w:tcPr>
            <w:tcW w:w="1134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23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24" w:author="Windows 用户" w:date="2021-05-19T23:08:00Z">
                  <w:rPr>
                    <w:rFonts w:hint="eastAsia"/>
                  </w:rPr>
                </w:rPrChange>
              </w:rPr>
              <w:t>上报周期</w:t>
            </w:r>
          </w:p>
        </w:tc>
        <w:tc>
          <w:tcPr>
            <w:tcW w:w="1275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25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26" w:author="Windows 用户" w:date="2021-05-19T23:08:00Z">
                  <w:rPr>
                    <w:rFonts w:hint="eastAsia"/>
                  </w:rPr>
                </w:rPrChange>
              </w:rPr>
              <w:t>CRC32校验</w:t>
            </w:r>
          </w:p>
        </w:tc>
        <w:tc>
          <w:tcPr>
            <w:tcW w:w="1134" w:type="dxa"/>
            <w:vAlign w:val="center"/>
          </w:tcPr>
          <w:p w:rsidR="006226DF" w:rsidRPr="00A74D6F" w:rsidRDefault="006226DF">
            <w:pPr>
              <w:jc w:val="center"/>
              <w:rPr>
                <w:rFonts w:asciiTheme="minorEastAsia" w:hAnsiTheme="minorEastAsia"/>
                <w:szCs w:val="21"/>
                <w:rPrChange w:id="127" w:author="Windows 用户" w:date="2021-05-19T23:08:00Z">
                  <w:rPr/>
                </w:rPrChange>
              </w:rPr>
            </w:pPr>
          </w:p>
        </w:tc>
      </w:tr>
      <w:tr w:rsidR="006226DF" w:rsidRPr="00A74D6F" w:rsidTr="006D4FB0">
        <w:tc>
          <w:tcPr>
            <w:tcW w:w="1137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28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29" w:author="Windows 用户" w:date="2021-05-19T23:08:00Z">
                  <w:rPr>
                    <w:rFonts w:hint="eastAsia"/>
                  </w:rPr>
                </w:rPrChange>
              </w:rPr>
              <w:t>1字节</w:t>
            </w:r>
          </w:p>
        </w:tc>
        <w:tc>
          <w:tcPr>
            <w:tcW w:w="912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30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31" w:author="Windows 用户" w:date="2021-05-19T23:08:00Z">
                  <w:rPr>
                    <w:rFonts w:hint="eastAsia"/>
                  </w:rPr>
                </w:rPrChange>
              </w:rPr>
              <w:t>3字节</w:t>
            </w:r>
          </w:p>
        </w:tc>
        <w:tc>
          <w:tcPr>
            <w:tcW w:w="1119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32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33" w:author="Windows 用户" w:date="2021-05-19T23:08:00Z">
                  <w:rPr>
                    <w:rFonts w:hint="eastAsia"/>
                  </w:rPr>
                </w:rPrChange>
              </w:rPr>
              <w:t>4字节</w:t>
            </w:r>
          </w:p>
        </w:tc>
        <w:tc>
          <w:tcPr>
            <w:tcW w:w="825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34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35" w:author="Windows 用户" w:date="2021-05-19T23:08:00Z">
                  <w:rPr>
                    <w:rFonts w:hint="eastAsia"/>
                  </w:rPr>
                </w:rPrChange>
              </w:rPr>
              <w:t>2字节</w:t>
            </w:r>
          </w:p>
        </w:tc>
        <w:tc>
          <w:tcPr>
            <w:tcW w:w="964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36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37" w:author="Windows 用户" w:date="2021-05-19T23:08:00Z">
                  <w:rPr>
                    <w:rFonts w:hint="eastAsia"/>
                  </w:rPr>
                </w:rPrChange>
              </w:rPr>
              <w:t>1字节</w:t>
            </w:r>
          </w:p>
        </w:tc>
        <w:tc>
          <w:tcPr>
            <w:tcW w:w="1134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38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39" w:author="Windows 用户" w:date="2021-05-19T23:08:00Z">
                  <w:rPr>
                    <w:rFonts w:hint="eastAsia"/>
                  </w:rPr>
                </w:rPrChange>
              </w:rPr>
              <w:t>2字节</w:t>
            </w:r>
          </w:p>
        </w:tc>
        <w:tc>
          <w:tcPr>
            <w:tcW w:w="1275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40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41" w:author="Windows 用户" w:date="2021-05-19T23:08:00Z">
                  <w:rPr>
                    <w:rFonts w:hint="eastAsia"/>
                  </w:rPr>
                </w:rPrChange>
              </w:rPr>
              <w:t>4字节</w:t>
            </w:r>
          </w:p>
        </w:tc>
        <w:tc>
          <w:tcPr>
            <w:tcW w:w="1134" w:type="dxa"/>
            <w:vAlign w:val="center"/>
          </w:tcPr>
          <w:p w:rsidR="006226DF" w:rsidRPr="00A74D6F" w:rsidRDefault="00A158D8">
            <w:pPr>
              <w:jc w:val="center"/>
              <w:rPr>
                <w:rFonts w:asciiTheme="minorEastAsia" w:hAnsiTheme="minorEastAsia"/>
                <w:szCs w:val="21"/>
                <w:rPrChange w:id="142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143" w:author="Windows 用户" w:date="2021-05-19T23:08:00Z">
                  <w:rPr>
                    <w:rFonts w:hint="eastAsia"/>
                  </w:rPr>
                </w:rPrChange>
              </w:rPr>
              <w:t>17字节</w:t>
            </w:r>
          </w:p>
        </w:tc>
      </w:tr>
    </w:tbl>
    <w:p w:rsidR="006226DF" w:rsidRPr="00A74D6F" w:rsidRDefault="006226DF">
      <w:pPr>
        <w:rPr>
          <w:rFonts w:asciiTheme="minorEastAsia" w:hAnsiTheme="minorEastAsia"/>
          <w:szCs w:val="21"/>
          <w:rPrChange w:id="144" w:author="Windows 用户" w:date="2021-05-19T23:08:00Z">
            <w:rPr/>
          </w:rPrChange>
        </w:rPr>
      </w:pPr>
    </w:p>
    <w:p w:rsidR="003314DE" w:rsidRPr="00A74D6F" w:rsidRDefault="003314DE" w:rsidP="003314DE">
      <w:pPr>
        <w:rPr>
          <w:rFonts w:asciiTheme="minorEastAsia" w:hAnsiTheme="minorEastAsia" w:hint="eastAsia"/>
          <w:color w:val="7030A0"/>
          <w:szCs w:val="21"/>
          <w:rPrChange w:id="145" w:author="Windows 用户" w:date="2021-05-19T23:08:00Z">
            <w:rPr>
              <w:rFonts w:hint="eastAsia"/>
              <w:color w:val="7030A0"/>
            </w:rPr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146" w:author="Windows 用户" w:date="2021-05-19T23:08:00Z">
            <w:rPr>
              <w:rFonts w:hint="eastAsia"/>
              <w:color w:val="7030A0"/>
            </w:rPr>
          </w:rPrChange>
        </w:rPr>
        <w:t>1.2下行消息</w:t>
      </w:r>
      <w:r w:rsidRPr="00A74D6F">
        <w:rPr>
          <w:rFonts w:asciiTheme="minorEastAsia" w:hAnsiTheme="minorEastAsia"/>
          <w:color w:val="7030A0"/>
          <w:szCs w:val="21"/>
          <w:rPrChange w:id="147" w:author="Windows 用户" w:date="2021-05-19T23:08:00Z">
            <w:rPr>
              <w:color w:val="7030A0"/>
            </w:rPr>
          </w:rPrChange>
        </w:rPr>
        <w:t>定义：</w:t>
      </w:r>
    </w:p>
    <w:p w:rsidR="0030550D" w:rsidRDefault="003314DE" w:rsidP="003314DE">
      <w:pPr>
        <w:rPr>
          <w:ins w:id="148" w:author="Windows 用户" w:date="2021-05-20T01:17:00Z"/>
          <w:rFonts w:asciiTheme="minorEastAsia" w:hAnsiTheme="minorEastAsia"/>
          <w:szCs w:val="21"/>
          <w:highlight w:val="yellow"/>
        </w:rPr>
        <w:pPrChange w:id="149" w:author="Windows 用户" w:date="2021-05-19T22:42:00Z">
          <w:pPr>
            <w:ind w:left="1680" w:firstLine="420"/>
          </w:pPr>
        </w:pPrChange>
      </w:pPr>
      <w:r w:rsidRPr="00A74D6F">
        <w:rPr>
          <w:rFonts w:asciiTheme="minorEastAsia" w:hAnsiTheme="minorEastAsia" w:hint="eastAsia"/>
          <w:color w:val="7030A0"/>
          <w:szCs w:val="21"/>
          <w:rPrChange w:id="150" w:author="Windows 用户" w:date="2021-05-19T23:08:00Z">
            <w:rPr>
              <w:rFonts w:hint="eastAsia"/>
              <w:color w:val="7030A0"/>
            </w:rPr>
          </w:rPrChange>
        </w:rPr>
        <w:t>消息类型</w:t>
      </w:r>
      <w:r w:rsidRPr="00A74D6F">
        <w:rPr>
          <w:rFonts w:asciiTheme="minorEastAsia" w:hAnsiTheme="minorEastAsia" w:hint="eastAsia"/>
          <w:szCs w:val="21"/>
          <w:rPrChange w:id="151" w:author="Windows 用户" w:date="2021-05-19T23:08:00Z">
            <w:rPr>
              <w:rFonts w:hint="eastAsia"/>
            </w:rPr>
          </w:rPrChange>
        </w:rPr>
        <w:t xml:space="preserve">：1字节 </w:t>
      </w:r>
      <w:r w:rsidRPr="00A74D6F">
        <w:rPr>
          <w:rFonts w:asciiTheme="minorEastAsia" w:hAnsiTheme="minorEastAsia"/>
          <w:szCs w:val="21"/>
          <w:rPrChange w:id="152" w:author="Windows 用户" w:date="2021-05-19T23:08:00Z">
            <w:rPr/>
          </w:rPrChange>
        </w:rPr>
        <w:tab/>
      </w:r>
      <w:del w:id="153" w:author="Windows 用户" w:date="2021-05-20T00:14:00Z">
        <w:r w:rsidRPr="000F184A" w:rsidDel="00882991">
          <w:rPr>
            <w:rFonts w:asciiTheme="minorEastAsia" w:hAnsiTheme="minorEastAsia" w:hint="eastAsia"/>
            <w:szCs w:val="21"/>
            <w:highlight w:val="yellow"/>
            <w:rPrChange w:id="154" w:author="Windows 用户" w:date="2021-05-19T23:41:00Z">
              <w:rPr>
                <w:rFonts w:hint="eastAsia"/>
              </w:rPr>
            </w:rPrChange>
          </w:rPr>
          <w:delText>0</w:delText>
        </w:r>
        <w:r w:rsidRPr="000F184A" w:rsidDel="00882991">
          <w:rPr>
            <w:rFonts w:asciiTheme="minorEastAsia" w:hAnsiTheme="minorEastAsia"/>
            <w:szCs w:val="21"/>
            <w:highlight w:val="yellow"/>
            <w:rPrChange w:id="155" w:author="Windows 用户" w:date="2021-05-19T23:41:00Z">
              <w:rPr/>
            </w:rPrChange>
          </w:rPr>
          <w:delText>1</w:delText>
        </w:r>
      </w:del>
      <w:del w:id="156" w:author="Windows 用户" w:date="2021-05-20T01:19:00Z">
        <w:r w:rsidRPr="000F184A" w:rsidDel="0030550D">
          <w:rPr>
            <w:rFonts w:asciiTheme="minorEastAsia" w:hAnsiTheme="minorEastAsia" w:hint="eastAsia"/>
            <w:szCs w:val="21"/>
            <w:highlight w:val="yellow"/>
            <w:rPrChange w:id="157" w:author="Windows 用户" w:date="2021-05-19T23:41:00Z">
              <w:rPr>
                <w:rFonts w:hint="eastAsia"/>
              </w:rPr>
            </w:rPrChange>
          </w:rPr>
          <w:delText>：</w:delText>
        </w:r>
      </w:del>
      <w:bookmarkStart w:id="158" w:name="_GoBack"/>
      <w:bookmarkEnd w:id="158"/>
      <w:ins w:id="159" w:author="Windows 用户" w:date="2021-05-19T22:52:00Z">
        <w:r w:rsidR="00882991">
          <w:rPr>
            <w:rFonts w:asciiTheme="minorEastAsia" w:hAnsiTheme="minorEastAsia"/>
            <w:szCs w:val="21"/>
            <w:highlight w:val="yellow"/>
            <w:rPrChange w:id="160" w:author="Windows 用户" w:date="2021-05-19T23:41:00Z">
              <w:rPr>
                <w:rFonts w:asciiTheme="minorEastAsia" w:hAnsiTheme="minorEastAsia"/>
                <w:szCs w:val="21"/>
                <w:highlight w:val="yellow"/>
              </w:rPr>
            </w:rPrChange>
          </w:rPr>
          <w:t>03</w:t>
        </w:r>
        <w:r w:rsidR="006438B5" w:rsidRPr="000F184A">
          <w:rPr>
            <w:rFonts w:asciiTheme="minorEastAsia" w:hAnsiTheme="minorEastAsia" w:hint="eastAsia"/>
            <w:szCs w:val="21"/>
            <w:highlight w:val="yellow"/>
            <w:rPrChange w:id="161" w:author="Windows 用户" w:date="2021-05-19T23:41:00Z">
              <w:rPr>
                <w:rFonts w:hint="eastAsia"/>
              </w:rPr>
            </w:rPrChange>
          </w:rPr>
          <w:t>：</w:t>
        </w:r>
      </w:ins>
      <w:ins w:id="162" w:author="Windows 用户" w:date="2021-05-20T00:12:00Z">
        <w:r w:rsidR="00882991">
          <w:rPr>
            <w:rFonts w:asciiTheme="minorEastAsia" w:hAnsiTheme="minorEastAsia" w:hint="eastAsia"/>
            <w:szCs w:val="21"/>
            <w:highlight w:val="yellow"/>
            <w:rPrChange w:id="163" w:author="Windows 用户" w:date="2021-05-20T00:12:00Z">
              <w:rPr>
                <w:rFonts w:asciiTheme="minorEastAsia" w:hAnsiTheme="minorEastAsia" w:hint="eastAsia"/>
                <w:szCs w:val="21"/>
                <w:highlight w:val="yellow"/>
              </w:rPr>
            </w:rPrChange>
          </w:rPr>
          <w:t>升级</w:t>
        </w:r>
        <w:r w:rsidR="00ED08E9" w:rsidRPr="00ED08E9">
          <w:rPr>
            <w:rFonts w:asciiTheme="minorEastAsia" w:hAnsiTheme="minorEastAsia" w:hint="eastAsia"/>
            <w:szCs w:val="21"/>
            <w:highlight w:val="yellow"/>
            <w:rPrChange w:id="164" w:author="Windows 用户" w:date="2021-05-20T00:12:00Z">
              <w:rPr>
                <w:rFonts w:asciiTheme="minorEastAsia" w:hAnsiTheme="minorEastAsia" w:hint="eastAsia"/>
                <w:szCs w:val="21"/>
              </w:rPr>
            </w:rPrChange>
          </w:rPr>
          <w:t>信息回复</w:t>
        </w:r>
      </w:ins>
    </w:p>
    <w:p w:rsidR="0030550D" w:rsidRDefault="0030550D" w:rsidP="003314DE">
      <w:pPr>
        <w:rPr>
          <w:ins w:id="165" w:author="Windows 用户" w:date="2021-05-20T01:19:00Z"/>
          <w:rFonts w:asciiTheme="minorEastAsia" w:hAnsiTheme="minorEastAsia"/>
          <w:szCs w:val="21"/>
          <w:highlight w:val="yellow"/>
        </w:rPr>
        <w:pPrChange w:id="166" w:author="Windows 用户" w:date="2021-05-19T22:42:00Z">
          <w:pPr>
            <w:ind w:left="1680" w:firstLine="420"/>
          </w:pPr>
        </w:pPrChange>
      </w:pPr>
      <w:ins w:id="167" w:author="Windows 用户" w:date="2021-05-20T01:17:00Z">
        <w:r>
          <w:rPr>
            <w:rFonts w:asciiTheme="minorEastAsia" w:hAnsiTheme="minorEastAsia"/>
            <w:szCs w:val="21"/>
            <w:highlight w:val="yellow"/>
          </w:rPr>
          <w:tab/>
        </w:r>
        <w:r>
          <w:rPr>
            <w:rFonts w:asciiTheme="minorEastAsia" w:hAnsiTheme="minorEastAsia"/>
            <w:szCs w:val="21"/>
            <w:highlight w:val="yellow"/>
          </w:rPr>
          <w:tab/>
        </w:r>
        <w:r>
          <w:rPr>
            <w:rFonts w:asciiTheme="minorEastAsia" w:hAnsiTheme="minorEastAsia"/>
            <w:szCs w:val="21"/>
            <w:highlight w:val="yellow"/>
          </w:rPr>
          <w:tab/>
        </w:r>
        <w:r>
          <w:rPr>
            <w:rFonts w:asciiTheme="minorEastAsia" w:hAnsiTheme="minorEastAsia"/>
            <w:szCs w:val="21"/>
            <w:highlight w:val="yellow"/>
          </w:rPr>
          <w:tab/>
        </w:r>
        <w:r>
          <w:rPr>
            <w:rFonts w:asciiTheme="minorEastAsia" w:hAnsiTheme="minorEastAsia"/>
            <w:szCs w:val="21"/>
            <w:highlight w:val="yellow"/>
          </w:rPr>
          <w:tab/>
          <w:t>04</w:t>
        </w:r>
        <w:r>
          <w:rPr>
            <w:rFonts w:asciiTheme="minorEastAsia" w:hAnsiTheme="minorEastAsia" w:hint="eastAsia"/>
            <w:szCs w:val="21"/>
            <w:highlight w:val="yellow"/>
          </w:rPr>
          <w:t>：</w:t>
        </w:r>
        <w:r>
          <w:rPr>
            <w:rFonts w:asciiTheme="minorEastAsia" w:hAnsiTheme="minorEastAsia"/>
            <w:szCs w:val="21"/>
            <w:highlight w:val="yellow"/>
          </w:rPr>
          <w:t>标定数据</w:t>
        </w:r>
        <w:r>
          <w:rPr>
            <w:rFonts w:asciiTheme="minorEastAsia" w:hAnsiTheme="minorEastAsia" w:hint="eastAsia"/>
            <w:szCs w:val="21"/>
            <w:highlight w:val="yellow"/>
          </w:rPr>
          <w:t>下发</w:t>
        </w:r>
      </w:ins>
    </w:p>
    <w:p w:rsidR="0030550D" w:rsidRDefault="0030550D" w:rsidP="003314DE">
      <w:pPr>
        <w:rPr>
          <w:ins w:id="168" w:author="Windows 用户" w:date="2021-05-20T01:17:00Z"/>
          <w:rFonts w:asciiTheme="minorEastAsia" w:hAnsiTheme="minorEastAsia" w:hint="eastAsia"/>
          <w:szCs w:val="21"/>
          <w:highlight w:val="yellow"/>
        </w:rPr>
        <w:pPrChange w:id="169" w:author="Windows 用户" w:date="2021-05-19T22:42:00Z">
          <w:pPr>
            <w:ind w:left="1680" w:firstLine="420"/>
          </w:pPr>
        </w:pPrChange>
      </w:pPr>
      <w:ins w:id="170" w:author="Windows 用户" w:date="2021-05-20T01:19:00Z">
        <w:r>
          <w:rPr>
            <w:rFonts w:asciiTheme="minorEastAsia" w:hAnsiTheme="minorEastAsia" w:hint="eastAsia"/>
            <w:szCs w:val="21"/>
            <w:highlight w:val="yellow"/>
          </w:rPr>
          <w:t xml:space="preserve">              </w:t>
        </w:r>
        <w:r>
          <w:rPr>
            <w:rFonts w:asciiTheme="minorEastAsia" w:hAnsiTheme="minorEastAsia"/>
            <w:szCs w:val="21"/>
            <w:highlight w:val="yellow"/>
          </w:rPr>
          <w:t xml:space="preserve">      </w:t>
        </w:r>
        <w:r w:rsidRPr="008C1E3B">
          <w:rPr>
            <w:rFonts w:asciiTheme="minorEastAsia" w:hAnsiTheme="minorEastAsia" w:hint="eastAsia"/>
            <w:szCs w:val="21"/>
            <w:highlight w:val="yellow"/>
          </w:rPr>
          <w:t>0</w:t>
        </w:r>
        <w:r>
          <w:rPr>
            <w:rFonts w:asciiTheme="minorEastAsia" w:hAnsiTheme="minorEastAsia"/>
            <w:szCs w:val="21"/>
            <w:highlight w:val="yellow"/>
          </w:rPr>
          <w:t>7</w:t>
        </w:r>
        <w:r w:rsidRPr="008C1E3B">
          <w:rPr>
            <w:rFonts w:asciiTheme="minorEastAsia" w:hAnsiTheme="minorEastAsia" w:hint="eastAsia"/>
            <w:szCs w:val="21"/>
            <w:highlight w:val="yellow"/>
          </w:rPr>
          <w:t>：上报</w:t>
        </w:r>
        <w:r w:rsidRPr="008C1E3B">
          <w:rPr>
            <w:rFonts w:asciiTheme="minorEastAsia" w:hAnsiTheme="minorEastAsia"/>
            <w:szCs w:val="21"/>
            <w:highlight w:val="yellow"/>
          </w:rPr>
          <w:t>周期</w:t>
        </w:r>
        <w:r w:rsidRPr="008C1E3B">
          <w:rPr>
            <w:rFonts w:asciiTheme="minorEastAsia" w:hAnsiTheme="minorEastAsia" w:hint="eastAsia"/>
            <w:szCs w:val="21"/>
            <w:highlight w:val="yellow"/>
          </w:rPr>
          <w:t>及</w:t>
        </w:r>
        <w:r w:rsidRPr="008C1E3B">
          <w:rPr>
            <w:rFonts w:asciiTheme="minorEastAsia" w:hAnsiTheme="minorEastAsia"/>
            <w:szCs w:val="21"/>
            <w:highlight w:val="yellow"/>
          </w:rPr>
          <w:t>频率</w:t>
        </w:r>
        <w:r>
          <w:rPr>
            <w:rFonts w:asciiTheme="minorEastAsia" w:hAnsiTheme="minorEastAsia" w:hint="eastAsia"/>
            <w:szCs w:val="21"/>
            <w:highlight w:val="yellow"/>
          </w:rPr>
          <w:t>设置</w:t>
        </w:r>
      </w:ins>
    </w:p>
    <w:p w:rsidR="0030550D" w:rsidRDefault="0030550D" w:rsidP="003314DE">
      <w:pPr>
        <w:rPr>
          <w:ins w:id="171" w:author="Windows 用户" w:date="2021-05-20T01:18:00Z"/>
          <w:rFonts w:asciiTheme="minorEastAsia" w:hAnsiTheme="minorEastAsia"/>
          <w:szCs w:val="21"/>
          <w:highlight w:val="yellow"/>
        </w:rPr>
        <w:pPrChange w:id="172" w:author="Windows 用户" w:date="2021-05-19T22:42:00Z">
          <w:pPr>
            <w:ind w:left="1680" w:firstLine="420"/>
          </w:pPr>
        </w:pPrChange>
      </w:pPr>
      <w:ins w:id="173" w:author="Windows 用户" w:date="2021-05-20T01:17:00Z">
        <w:r>
          <w:rPr>
            <w:rFonts w:asciiTheme="minorEastAsia" w:hAnsiTheme="minorEastAsia" w:hint="eastAsia"/>
            <w:szCs w:val="21"/>
            <w:highlight w:val="yellow"/>
          </w:rPr>
          <w:t xml:space="preserve">                    08</w:t>
        </w:r>
      </w:ins>
      <w:ins w:id="174" w:author="Windows 用户" w:date="2021-05-20T01:18:00Z">
        <w:r>
          <w:rPr>
            <w:rFonts w:asciiTheme="minorEastAsia" w:hAnsiTheme="minorEastAsia" w:hint="eastAsia"/>
            <w:szCs w:val="21"/>
            <w:highlight w:val="yellow"/>
          </w:rPr>
          <w:t>：升级</w:t>
        </w:r>
        <w:r>
          <w:rPr>
            <w:rFonts w:asciiTheme="minorEastAsia" w:hAnsiTheme="minorEastAsia"/>
            <w:szCs w:val="21"/>
            <w:highlight w:val="yellow"/>
          </w:rPr>
          <w:t>文件数据包下发</w:t>
        </w:r>
      </w:ins>
    </w:p>
    <w:p w:rsidR="0030550D" w:rsidRDefault="0030550D" w:rsidP="003314DE">
      <w:pPr>
        <w:rPr>
          <w:ins w:id="175" w:author="Windows 用户" w:date="2021-05-20T01:18:00Z"/>
          <w:rFonts w:asciiTheme="minorEastAsia" w:hAnsiTheme="minorEastAsia"/>
          <w:szCs w:val="21"/>
          <w:highlight w:val="yellow"/>
        </w:rPr>
        <w:pPrChange w:id="176" w:author="Windows 用户" w:date="2021-05-19T22:42:00Z">
          <w:pPr>
            <w:ind w:left="1680" w:firstLine="420"/>
          </w:pPr>
        </w:pPrChange>
      </w:pPr>
      <w:ins w:id="177" w:author="Windows 用户" w:date="2021-05-20T01:18:00Z">
        <w:r>
          <w:rPr>
            <w:rFonts w:asciiTheme="minorEastAsia" w:hAnsiTheme="minorEastAsia"/>
            <w:szCs w:val="21"/>
            <w:highlight w:val="yellow"/>
          </w:rPr>
          <w:t xml:space="preserve">                    09</w:t>
        </w:r>
        <w:r>
          <w:rPr>
            <w:rFonts w:asciiTheme="minorEastAsia" w:hAnsiTheme="minorEastAsia" w:hint="eastAsia"/>
            <w:szCs w:val="21"/>
            <w:highlight w:val="yellow"/>
          </w:rPr>
          <w:t>：</w:t>
        </w:r>
        <w:r>
          <w:rPr>
            <w:rFonts w:asciiTheme="minorEastAsia" w:hAnsiTheme="minorEastAsia"/>
            <w:szCs w:val="21"/>
            <w:highlight w:val="yellow"/>
          </w:rPr>
          <w:t>工作状态切换</w:t>
        </w:r>
      </w:ins>
    </w:p>
    <w:p w:rsidR="003314DE" w:rsidRPr="00A158D8" w:rsidRDefault="0030550D" w:rsidP="003314DE">
      <w:pPr>
        <w:rPr>
          <w:rFonts w:asciiTheme="minorEastAsia" w:hAnsiTheme="minorEastAsia" w:hint="eastAsia"/>
          <w:szCs w:val="21"/>
          <w:highlight w:val="yellow"/>
          <w:rPrChange w:id="178" w:author="Windows 用户" w:date="2021-05-19T23:46:00Z">
            <w:rPr>
              <w:rFonts w:hint="eastAsia"/>
            </w:rPr>
          </w:rPrChange>
        </w:rPr>
        <w:pPrChange w:id="179" w:author="Windows 用户" w:date="2021-05-19T22:42:00Z">
          <w:pPr>
            <w:ind w:left="1680" w:firstLine="420"/>
          </w:pPr>
        </w:pPrChange>
      </w:pPr>
      <w:ins w:id="180" w:author="Windows 用户" w:date="2021-05-20T01:18:00Z">
        <w:r>
          <w:rPr>
            <w:rFonts w:asciiTheme="minorEastAsia" w:hAnsiTheme="minorEastAsia" w:hint="eastAsia"/>
            <w:szCs w:val="21"/>
            <w:highlight w:val="yellow"/>
          </w:rPr>
          <w:t xml:space="preserve">                    0</w:t>
        </w:r>
        <w:r>
          <w:rPr>
            <w:rFonts w:asciiTheme="minorEastAsia" w:hAnsiTheme="minorEastAsia"/>
            <w:szCs w:val="21"/>
            <w:highlight w:val="yellow"/>
          </w:rPr>
          <w:t>A</w:t>
        </w:r>
        <w:r>
          <w:rPr>
            <w:rFonts w:asciiTheme="minorEastAsia" w:hAnsiTheme="minorEastAsia" w:hint="eastAsia"/>
            <w:szCs w:val="21"/>
            <w:highlight w:val="yellow"/>
          </w:rPr>
          <w:t>：模块</w:t>
        </w:r>
        <w:r>
          <w:rPr>
            <w:rFonts w:asciiTheme="minorEastAsia" w:hAnsiTheme="minorEastAsia"/>
            <w:szCs w:val="21"/>
            <w:highlight w:val="yellow"/>
          </w:rPr>
          <w:t>参数设置</w:t>
        </w:r>
      </w:ins>
      <w:del w:id="181" w:author="Windows 用户" w:date="2021-05-19T22:52:00Z">
        <w:r w:rsidR="003314DE" w:rsidRPr="000F184A" w:rsidDel="006438B5">
          <w:rPr>
            <w:rFonts w:asciiTheme="minorEastAsia" w:hAnsiTheme="minorEastAsia" w:hint="eastAsia"/>
            <w:szCs w:val="21"/>
            <w:highlight w:val="yellow"/>
            <w:rPrChange w:id="182" w:author="Windows 用户" w:date="2021-05-19T23:41:00Z">
              <w:rPr>
                <w:rFonts w:hint="eastAsia"/>
              </w:rPr>
            </w:rPrChange>
          </w:rPr>
          <w:delText>xxxx</w:delText>
        </w:r>
      </w:del>
    </w:p>
    <w:p w:rsidR="003314DE" w:rsidRPr="00A74D6F" w:rsidRDefault="003314DE" w:rsidP="003314DE">
      <w:pPr>
        <w:rPr>
          <w:rFonts w:asciiTheme="minorEastAsia" w:hAnsiTheme="minorEastAsia"/>
          <w:szCs w:val="21"/>
          <w:rPrChange w:id="183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184" w:author="Windows 用户" w:date="2021-05-19T23:08:00Z">
            <w:rPr>
              <w:rFonts w:hint="eastAsia"/>
              <w:color w:val="7030A0"/>
            </w:rPr>
          </w:rPrChange>
        </w:rPr>
        <w:t>服务器</w:t>
      </w:r>
      <w:r w:rsidRPr="00A74D6F">
        <w:rPr>
          <w:rFonts w:asciiTheme="minorEastAsia" w:hAnsiTheme="minorEastAsia"/>
          <w:color w:val="7030A0"/>
          <w:szCs w:val="21"/>
          <w:rPrChange w:id="185" w:author="Windows 用户" w:date="2021-05-19T23:08:00Z">
            <w:rPr>
              <w:color w:val="7030A0"/>
            </w:rPr>
          </w:rPrChange>
        </w:rPr>
        <w:t>端软件</w:t>
      </w:r>
      <w:r w:rsidRPr="00A74D6F">
        <w:rPr>
          <w:rFonts w:asciiTheme="minorEastAsia" w:hAnsiTheme="minorEastAsia" w:hint="eastAsia"/>
          <w:color w:val="7030A0"/>
          <w:szCs w:val="21"/>
          <w:rPrChange w:id="186" w:author="Windows 用户" w:date="2021-05-19T23:08:00Z">
            <w:rPr>
              <w:rFonts w:hint="eastAsia"/>
              <w:color w:val="7030A0"/>
            </w:rPr>
          </w:rPrChange>
        </w:rPr>
        <w:t>版本号</w:t>
      </w:r>
      <w:r w:rsidRPr="00A74D6F">
        <w:rPr>
          <w:rFonts w:asciiTheme="minorEastAsia" w:hAnsiTheme="minorEastAsia" w:hint="eastAsia"/>
          <w:szCs w:val="21"/>
          <w:rPrChange w:id="187" w:author="Windows 用户" w:date="2021-05-19T23:08:00Z">
            <w:rPr>
              <w:rFonts w:hint="eastAsia"/>
            </w:rPr>
          </w:rPrChange>
        </w:rPr>
        <w:t>：3字节。如版本号为1.1.8则通讯中表示为（16进制）：01</w:t>
      </w:r>
      <w:r w:rsidRPr="00A74D6F">
        <w:rPr>
          <w:rFonts w:asciiTheme="minorEastAsia" w:hAnsiTheme="minorEastAsia"/>
          <w:szCs w:val="21"/>
          <w:rPrChange w:id="188" w:author="Windows 用户" w:date="2021-05-19T23:08:00Z">
            <w:rPr/>
          </w:rPrChange>
        </w:rPr>
        <w:t xml:space="preserve"> 01 08</w:t>
      </w:r>
    </w:p>
    <w:p w:rsidR="003314DE" w:rsidRPr="00A74D6F" w:rsidRDefault="003314DE" w:rsidP="003314DE">
      <w:pPr>
        <w:rPr>
          <w:rFonts w:asciiTheme="minorEastAsia" w:hAnsiTheme="minorEastAsia"/>
          <w:szCs w:val="21"/>
          <w:rPrChange w:id="189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190" w:author="Windows 用户" w:date="2021-05-19T23:08:00Z">
            <w:rPr>
              <w:rFonts w:hint="eastAsia"/>
              <w:color w:val="7030A0"/>
            </w:rPr>
          </w:rPrChange>
        </w:rPr>
        <w:t>服务器</w:t>
      </w:r>
      <w:r w:rsidRPr="00A74D6F">
        <w:rPr>
          <w:rFonts w:asciiTheme="minorEastAsia" w:hAnsiTheme="minorEastAsia"/>
          <w:color w:val="7030A0"/>
          <w:szCs w:val="21"/>
          <w:rPrChange w:id="191" w:author="Windows 用户" w:date="2021-05-19T23:08:00Z">
            <w:rPr>
              <w:color w:val="7030A0"/>
            </w:rPr>
          </w:rPrChange>
        </w:rPr>
        <w:t>端</w:t>
      </w:r>
      <w:r w:rsidRPr="00A74D6F">
        <w:rPr>
          <w:rFonts w:asciiTheme="minorEastAsia" w:hAnsiTheme="minorEastAsia" w:hint="eastAsia"/>
          <w:color w:val="7030A0"/>
          <w:szCs w:val="21"/>
          <w:rPrChange w:id="192" w:author="Windows 用户" w:date="2021-05-19T23:08:00Z">
            <w:rPr>
              <w:rFonts w:hint="eastAsia"/>
              <w:color w:val="7030A0"/>
            </w:rPr>
          </w:rPrChange>
        </w:rPr>
        <w:t>当前时间</w:t>
      </w:r>
      <w:r w:rsidRPr="00A74D6F">
        <w:rPr>
          <w:rFonts w:asciiTheme="minorEastAsia" w:hAnsiTheme="minorEastAsia" w:hint="eastAsia"/>
          <w:szCs w:val="21"/>
          <w:rPrChange w:id="193" w:author="Windows 用户" w:date="2021-05-19T23:08:00Z">
            <w:rPr>
              <w:rFonts w:hint="eastAsia"/>
            </w:rPr>
          </w:rPrChange>
        </w:rPr>
        <w:t>：4字节。比如时间是</w:t>
      </w:r>
      <w:r w:rsidRPr="00A74D6F">
        <w:rPr>
          <w:rFonts w:asciiTheme="minorEastAsia" w:hAnsiTheme="minorEastAsia"/>
          <w:szCs w:val="21"/>
          <w:rPrChange w:id="194" w:author="Windows 用户" w:date="2021-05-19T23:08:00Z">
            <w:rPr/>
          </w:rPrChange>
        </w:rPr>
        <w:t>2020/5/14 14:39:18，</w:t>
      </w:r>
      <w:r w:rsidRPr="00A74D6F">
        <w:rPr>
          <w:rFonts w:asciiTheme="minorEastAsia" w:hAnsiTheme="minorEastAsia" w:hint="eastAsia"/>
          <w:szCs w:val="21"/>
          <w:rPrChange w:id="195" w:author="Windows 用户" w:date="2021-05-19T23:08:00Z">
            <w:rPr>
              <w:rFonts w:hint="eastAsia"/>
            </w:rPr>
          </w:rPrChange>
        </w:rPr>
        <w:t>则unix时间戳为</w:t>
      </w:r>
      <w:r w:rsidRPr="00A74D6F">
        <w:rPr>
          <w:rFonts w:asciiTheme="minorEastAsia" w:hAnsiTheme="minorEastAsia"/>
          <w:szCs w:val="21"/>
          <w:rPrChange w:id="196" w:author="Windows 用户" w:date="2021-05-19T23:08:00Z">
            <w:rPr/>
          </w:rPrChange>
        </w:rPr>
        <w:t>1589438358，</w:t>
      </w:r>
      <w:r w:rsidRPr="00A74D6F">
        <w:rPr>
          <w:rFonts w:asciiTheme="minorEastAsia" w:hAnsiTheme="minorEastAsia" w:hint="eastAsia"/>
          <w:szCs w:val="21"/>
          <w:rPrChange w:id="197" w:author="Windows 用户" w:date="2021-05-19T23:08:00Z">
            <w:rPr>
              <w:rFonts w:hint="eastAsia"/>
            </w:rPr>
          </w:rPrChange>
        </w:rPr>
        <w:t>转为16进制为</w:t>
      </w:r>
      <w:r w:rsidRPr="00A74D6F">
        <w:rPr>
          <w:rFonts w:asciiTheme="minorEastAsia" w:hAnsiTheme="minorEastAsia"/>
          <w:szCs w:val="21"/>
          <w:rPrChange w:id="198" w:author="Windows 用户" w:date="2021-05-19T23:08:00Z">
            <w:rPr/>
          </w:rPrChange>
        </w:rPr>
        <w:t xml:space="preserve"> 5E BC E7 96</w:t>
      </w:r>
      <w:r w:rsidRPr="00A74D6F">
        <w:rPr>
          <w:rFonts w:ascii="MS Gothic" w:eastAsia="MS Gothic" w:hAnsi="MS Gothic" w:cs="MS Gothic" w:hint="eastAsia"/>
          <w:szCs w:val="21"/>
          <w:rPrChange w:id="199" w:author="Windows 用户" w:date="2021-05-19T23:08:00Z">
            <w:rPr/>
          </w:rPrChange>
        </w:rPr>
        <w:t>‬</w:t>
      </w:r>
      <w:r w:rsidRPr="00A74D6F">
        <w:rPr>
          <w:rFonts w:ascii="MS Gothic" w:eastAsia="MS Gothic" w:hAnsi="MS Gothic" w:cs="MS Gothic" w:hint="eastAsia"/>
          <w:szCs w:val="21"/>
          <w:rPrChange w:id="200" w:author="Windows 用户" w:date="2021-05-19T23:08:00Z">
            <w:rPr/>
          </w:rPrChange>
        </w:rPr>
        <w:t>‬</w:t>
      </w:r>
    </w:p>
    <w:p w:rsidR="003314DE" w:rsidRPr="00A74D6F" w:rsidRDefault="003314DE" w:rsidP="003314DE">
      <w:pPr>
        <w:rPr>
          <w:rFonts w:asciiTheme="minorEastAsia" w:hAnsiTheme="minorEastAsia" w:cs="Courier New"/>
          <w:color w:val="000000"/>
          <w:kern w:val="0"/>
          <w:szCs w:val="21"/>
          <w:rPrChange w:id="201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202" w:author="Windows 用户" w:date="2021-05-19T23:08:00Z">
            <w:rPr>
              <w:rFonts w:hint="eastAsia"/>
              <w:color w:val="7030A0"/>
            </w:rPr>
          </w:rPrChange>
        </w:rPr>
        <w:t>设置上报周期</w:t>
      </w:r>
      <w:r w:rsidRPr="00A74D6F">
        <w:rPr>
          <w:rFonts w:asciiTheme="minorEastAsia" w:hAnsiTheme="minorEastAsia" w:hint="eastAsia"/>
          <w:szCs w:val="21"/>
          <w:rPrChange w:id="203" w:author="Windows 用户" w:date="2021-05-19T23:08:00Z">
            <w:rPr>
              <w:rFonts w:hint="eastAsia"/>
            </w:rPr>
          </w:rPrChange>
        </w:rPr>
        <w:t>：2</w:t>
      </w:r>
      <w:r w:rsidR="006438B5" w:rsidRPr="00A74D6F">
        <w:rPr>
          <w:rFonts w:asciiTheme="minorEastAsia" w:hAnsiTheme="minorEastAsia" w:hint="eastAsia"/>
          <w:szCs w:val="21"/>
          <w:rPrChange w:id="204" w:author="Windows 用户" w:date="2021-05-19T23:08:00Z">
            <w:rPr>
              <w:rFonts w:hint="eastAsia"/>
            </w:rPr>
          </w:rPrChange>
        </w:rPr>
        <w:t>字节。</w:t>
      </w:r>
      <w:r w:rsidRPr="00A74D6F">
        <w:rPr>
          <w:rFonts w:asciiTheme="minorEastAsia" w:hAnsiTheme="minorEastAsia" w:hint="eastAsia"/>
          <w:szCs w:val="21"/>
          <w:rPrChange w:id="205" w:author="Windows 用户" w:date="2021-05-19T23:08:00Z">
            <w:rPr>
              <w:rFonts w:hint="eastAsia"/>
            </w:rPr>
          </w:rPrChange>
        </w:rPr>
        <w:t>单位分钟。比如1小时上报，则通讯中表示为（16进制）：00</w:t>
      </w:r>
      <w:r w:rsidRPr="00A74D6F">
        <w:rPr>
          <w:rFonts w:asciiTheme="minorEastAsia" w:hAnsiTheme="minorEastAsia"/>
          <w:szCs w:val="21"/>
          <w:rPrChange w:id="206" w:author="Windows 用户" w:date="2021-05-19T23:08:00Z">
            <w:rPr/>
          </w:rPrChange>
        </w:rPr>
        <w:t xml:space="preserve"> </w:t>
      </w:r>
      <w:r w:rsidRPr="00A74D6F">
        <w:rPr>
          <w:rFonts w:asciiTheme="minorEastAsia" w:hAnsiTheme="minorEastAsia" w:hint="eastAsia"/>
          <w:szCs w:val="21"/>
          <w:rPrChange w:id="207" w:author="Windows 用户" w:date="2021-05-19T23:08:00Z">
            <w:rPr>
              <w:rFonts w:hint="eastAsia"/>
            </w:rPr>
          </w:rPrChange>
        </w:rPr>
        <w:t>3C。</w:t>
      </w:r>
      <w:r w:rsidRPr="00A74D6F">
        <w:rPr>
          <w:rFonts w:asciiTheme="minorEastAsia" w:hAnsiTheme="minorEastAsia" w:cs="Courier New" w:hint="eastAsia"/>
          <w:color w:val="000000"/>
          <w:kern w:val="0"/>
          <w:szCs w:val="21"/>
          <w:rPrChange w:id="208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</w:rPr>
          </w:rPrChange>
        </w:rPr>
        <w:t>如无此项，则为</w:t>
      </w:r>
      <w:r w:rsidRPr="00A74D6F">
        <w:rPr>
          <w:rFonts w:asciiTheme="minorEastAsia" w:hAnsiTheme="minorEastAsia"/>
          <w:szCs w:val="21"/>
          <w:rPrChange w:id="209" w:author="Windows 用户" w:date="2021-05-19T23:08:00Z">
            <w:rPr/>
          </w:rPrChange>
        </w:rPr>
        <w:t>00 00</w:t>
      </w:r>
    </w:p>
    <w:p w:rsidR="003314DE" w:rsidRPr="00A74D6F" w:rsidRDefault="003314DE" w:rsidP="003314DE">
      <w:pPr>
        <w:rPr>
          <w:rFonts w:asciiTheme="minorEastAsia" w:hAnsiTheme="minorEastAsia"/>
          <w:color w:val="7030A0"/>
          <w:szCs w:val="21"/>
          <w:rPrChange w:id="210" w:author="Windows 用户" w:date="2021-05-19T23:08:00Z">
            <w:rPr>
              <w:color w:val="7030A0"/>
            </w:rPr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211" w:author="Windows 用户" w:date="2021-05-19T23:08:00Z">
            <w:rPr>
              <w:rFonts w:hint="eastAsia"/>
              <w:color w:val="7030A0"/>
            </w:rPr>
          </w:rPrChange>
        </w:rPr>
        <w:t>设置频率：</w:t>
      </w:r>
      <w:r w:rsidRPr="00A74D6F">
        <w:rPr>
          <w:rFonts w:asciiTheme="minorEastAsia" w:hAnsiTheme="minorEastAsia" w:cs="Courier New" w:hint="eastAsia"/>
          <w:color w:val="000000"/>
          <w:kern w:val="0"/>
          <w:szCs w:val="21"/>
          <w:rPrChange w:id="212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</w:rPr>
          </w:rPrChange>
        </w:rPr>
        <w:t>4字节。</w:t>
      </w:r>
      <w:r w:rsidRPr="00A74D6F">
        <w:rPr>
          <w:rFonts w:asciiTheme="minorEastAsia" w:hAnsiTheme="minorEastAsia" w:hint="eastAsia"/>
          <w:szCs w:val="21"/>
          <w:rPrChange w:id="213" w:author="Windows 用户" w:date="2021-05-19T23:08:00Z">
            <w:rPr>
              <w:rFonts w:hint="eastAsia"/>
            </w:rPr>
          </w:rPrChange>
        </w:rPr>
        <w:t>比如频率是</w:t>
      </w:r>
      <w:r w:rsidRPr="00A74D6F">
        <w:rPr>
          <w:rFonts w:asciiTheme="minorEastAsia" w:hAnsiTheme="minorEastAsia"/>
          <w:szCs w:val="21"/>
          <w:rPrChange w:id="214" w:author="Windows 用户" w:date="2021-05-19T23:08:00Z">
            <w:rPr/>
          </w:rPrChange>
        </w:rPr>
        <w:t>475300000</w:t>
      </w:r>
      <w:r w:rsidRPr="00A74D6F">
        <w:rPr>
          <w:rFonts w:asciiTheme="minorEastAsia" w:hAnsiTheme="minorEastAsia" w:hint="eastAsia"/>
          <w:szCs w:val="21"/>
          <w:rPrChange w:id="215" w:author="Windows 用户" w:date="2021-05-19T23:08:00Z">
            <w:rPr>
              <w:rFonts w:hint="eastAsia"/>
            </w:rPr>
          </w:rPrChange>
        </w:rPr>
        <w:t>Hz</w:t>
      </w:r>
      <w:r w:rsidRPr="00A74D6F">
        <w:rPr>
          <w:rFonts w:asciiTheme="minorEastAsia" w:hAnsiTheme="minorEastAsia"/>
          <w:szCs w:val="21"/>
          <w:rPrChange w:id="216" w:author="Windows 用户" w:date="2021-05-19T23:08:00Z">
            <w:rPr/>
          </w:rPrChange>
        </w:rPr>
        <w:t>，</w:t>
      </w:r>
      <w:r w:rsidRPr="00A74D6F">
        <w:rPr>
          <w:rFonts w:asciiTheme="minorEastAsia" w:hAnsiTheme="minorEastAsia" w:hint="eastAsia"/>
          <w:szCs w:val="21"/>
          <w:rPrChange w:id="217" w:author="Windows 用户" w:date="2021-05-19T23:08:00Z">
            <w:rPr>
              <w:rFonts w:hint="eastAsia"/>
            </w:rPr>
          </w:rPrChange>
        </w:rPr>
        <w:t>则转为16进制为</w:t>
      </w:r>
      <w:r w:rsidRPr="00A74D6F">
        <w:rPr>
          <w:rFonts w:asciiTheme="minorEastAsia" w:hAnsiTheme="minorEastAsia"/>
          <w:szCs w:val="21"/>
          <w:rPrChange w:id="218" w:author="Windows 用户" w:date="2021-05-19T23:08:00Z">
            <w:rPr/>
          </w:rPrChange>
        </w:rPr>
        <w:t xml:space="preserve"> 1C 54 80 A0</w:t>
      </w:r>
      <w:r w:rsidRPr="00A74D6F">
        <w:rPr>
          <w:rFonts w:ascii="MS Gothic" w:eastAsia="MS Gothic" w:hAnsi="MS Gothic" w:cs="MS Gothic" w:hint="eastAsia"/>
          <w:szCs w:val="21"/>
          <w:rPrChange w:id="219" w:author="Windows 用户" w:date="2021-05-19T23:08:00Z">
            <w:rPr/>
          </w:rPrChange>
        </w:rPr>
        <w:t>‬</w:t>
      </w:r>
      <w:r w:rsidRPr="00A74D6F">
        <w:rPr>
          <w:rFonts w:asciiTheme="minorEastAsia" w:hAnsiTheme="minorEastAsia"/>
          <w:szCs w:val="21"/>
          <w:rPrChange w:id="220" w:author="Windows 用户" w:date="2021-05-19T23:08:00Z">
            <w:rPr/>
          </w:rPrChange>
        </w:rPr>
        <w:t>。</w:t>
      </w:r>
      <w:r w:rsidRPr="00A74D6F">
        <w:rPr>
          <w:rFonts w:asciiTheme="minorEastAsia" w:hAnsiTheme="minorEastAsia" w:hint="eastAsia"/>
          <w:szCs w:val="21"/>
          <w:rPrChange w:id="221" w:author="Windows 用户" w:date="2021-05-19T23:08:00Z">
            <w:rPr>
              <w:rFonts w:hint="eastAsia"/>
            </w:rPr>
          </w:rPrChange>
        </w:rPr>
        <w:t>如无此项，则为00</w:t>
      </w:r>
      <w:r w:rsidRPr="00A74D6F">
        <w:rPr>
          <w:rFonts w:asciiTheme="minorEastAsia" w:hAnsiTheme="minorEastAsia"/>
          <w:szCs w:val="21"/>
          <w:rPrChange w:id="222" w:author="Windows 用户" w:date="2021-05-19T23:08:00Z">
            <w:rPr/>
          </w:rPrChange>
        </w:rPr>
        <w:t xml:space="preserve"> 00 00 00</w:t>
      </w:r>
      <w:r w:rsidRPr="00A74D6F">
        <w:rPr>
          <w:rFonts w:ascii="MS Gothic" w:eastAsia="MS Gothic" w:hAnsi="MS Gothic" w:cs="MS Gothic" w:hint="eastAsia"/>
          <w:szCs w:val="21"/>
          <w:rPrChange w:id="223" w:author="Windows 用户" w:date="2021-05-19T23:08:00Z">
            <w:rPr/>
          </w:rPrChange>
        </w:rPr>
        <w:t>‬</w:t>
      </w:r>
    </w:p>
    <w:p w:rsidR="003314DE" w:rsidRPr="00A74D6F" w:rsidRDefault="003314DE" w:rsidP="003314DE">
      <w:pPr>
        <w:rPr>
          <w:rFonts w:asciiTheme="minorEastAsia" w:hAnsiTheme="minorEastAsia" w:hint="eastAsia"/>
          <w:szCs w:val="21"/>
          <w:rPrChange w:id="224" w:author="Windows 用户" w:date="2021-05-19T23:08:00Z">
            <w:rPr>
              <w:rFonts w:hint="eastAsia"/>
            </w:rPr>
          </w:rPrChange>
        </w:rPr>
      </w:pPr>
      <w:r w:rsidRPr="00A74D6F">
        <w:rPr>
          <w:rFonts w:asciiTheme="minorEastAsia" w:hAnsiTheme="minorEastAsia" w:hint="eastAsia"/>
          <w:color w:val="7030A0"/>
          <w:szCs w:val="21"/>
          <w:rPrChange w:id="225" w:author="Windows 用户" w:date="2021-05-19T23:08:00Z">
            <w:rPr>
              <w:rFonts w:hint="eastAsia"/>
              <w:color w:val="7030A0"/>
            </w:rPr>
          </w:rPrChange>
        </w:rPr>
        <w:t>CRC32校验</w:t>
      </w:r>
      <w:r w:rsidRPr="00A74D6F">
        <w:rPr>
          <w:rFonts w:asciiTheme="minorEastAsia" w:hAnsiTheme="minorEastAsia" w:hint="eastAsia"/>
          <w:szCs w:val="21"/>
          <w:rPrChange w:id="226" w:author="Windows 用户" w:date="2021-05-19T23:08:00Z">
            <w:rPr>
              <w:rFonts w:hint="eastAsia"/>
            </w:rPr>
          </w:rPrChange>
        </w:rPr>
        <w:t>：4字节</w:t>
      </w:r>
      <w:r w:rsidR="006438B5" w:rsidRPr="00A74D6F">
        <w:rPr>
          <w:rFonts w:asciiTheme="minorEastAsia" w:hAnsiTheme="minorEastAsia" w:hint="eastAsia"/>
          <w:szCs w:val="21"/>
          <w:rPrChange w:id="227" w:author="Windows 用户" w:date="2021-05-19T23:08:00Z">
            <w:rPr>
              <w:rFonts w:hint="eastAsia"/>
            </w:rPr>
          </w:rPrChange>
        </w:rPr>
        <w:t>。</w:t>
      </w:r>
      <w:r w:rsidRPr="00A74D6F">
        <w:rPr>
          <w:rFonts w:asciiTheme="minorEastAsia" w:hAnsiTheme="minorEastAsia" w:hint="eastAsia"/>
          <w:szCs w:val="21"/>
          <w:rPrChange w:id="228" w:author="Windows 用户" w:date="2021-05-19T23:08:00Z">
            <w:rPr>
              <w:rFonts w:hint="eastAsia"/>
            </w:rPr>
          </w:rPrChange>
        </w:rPr>
        <w:t>CRC32</w:t>
      </w:r>
      <w:r w:rsidR="0031031E" w:rsidRPr="00A74D6F">
        <w:rPr>
          <w:rFonts w:asciiTheme="minorEastAsia" w:hAnsiTheme="minorEastAsia" w:hint="eastAsia"/>
          <w:szCs w:val="21"/>
          <w:rPrChange w:id="229" w:author="Windows 用户" w:date="2021-05-19T23:08:00Z">
            <w:rPr>
              <w:rFonts w:hint="eastAsia"/>
            </w:rPr>
          </w:rPrChange>
        </w:rPr>
        <w:t>校验</w:t>
      </w:r>
      <w:r w:rsidR="0031031E" w:rsidRPr="00A74D6F">
        <w:rPr>
          <w:rFonts w:asciiTheme="minorEastAsia" w:hAnsiTheme="minorEastAsia"/>
          <w:szCs w:val="21"/>
          <w:rPrChange w:id="230" w:author="Windows 用户" w:date="2021-05-19T23:08:00Z">
            <w:rPr/>
          </w:rPrChange>
        </w:rPr>
        <w:t>码</w:t>
      </w:r>
    </w:p>
    <w:p w:rsidR="003314DE" w:rsidRPr="00A74D6F" w:rsidRDefault="003314DE" w:rsidP="003314DE">
      <w:pPr>
        <w:rPr>
          <w:rFonts w:asciiTheme="minorEastAsia" w:hAnsiTheme="minorEastAsia"/>
          <w:szCs w:val="21"/>
          <w:rPrChange w:id="231" w:author="Windows 用户" w:date="2021-05-19T23:08:00Z">
            <w:rPr/>
          </w:rPrChange>
        </w:rPr>
      </w:pP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  <w:tblPrChange w:id="232" w:author="Windows 用户" w:date="2021-05-19T22:50:00Z">
          <w:tblPr>
            <w:tblStyle w:val="a5"/>
            <w:tblW w:w="8359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37"/>
        <w:gridCol w:w="1410"/>
        <w:gridCol w:w="1276"/>
        <w:gridCol w:w="1134"/>
        <w:gridCol w:w="1134"/>
        <w:gridCol w:w="1275"/>
        <w:gridCol w:w="1134"/>
        <w:tblGridChange w:id="233">
          <w:tblGrid>
            <w:gridCol w:w="1137"/>
            <w:gridCol w:w="1552"/>
            <w:gridCol w:w="1134"/>
            <w:gridCol w:w="992"/>
            <w:gridCol w:w="1134"/>
            <w:gridCol w:w="1276"/>
            <w:gridCol w:w="1134"/>
          </w:tblGrid>
        </w:tblGridChange>
      </w:tblGrid>
      <w:tr w:rsidR="006438B5" w:rsidRPr="00A74D6F" w:rsidTr="006438B5">
        <w:tc>
          <w:tcPr>
            <w:tcW w:w="1137" w:type="dxa"/>
            <w:vAlign w:val="center"/>
            <w:tcPrChange w:id="234" w:author="Windows 用户" w:date="2021-05-19T22:50:00Z">
              <w:tcPr>
                <w:tcW w:w="1137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35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36" w:author="Windows 用户" w:date="2021-05-19T23:08:00Z">
                  <w:rPr>
                    <w:rFonts w:hint="eastAsia"/>
                  </w:rPr>
                </w:rPrChange>
              </w:rPr>
              <w:t>消息类型</w:t>
            </w:r>
          </w:p>
        </w:tc>
        <w:tc>
          <w:tcPr>
            <w:tcW w:w="1410" w:type="dxa"/>
            <w:vAlign w:val="center"/>
            <w:tcPrChange w:id="237" w:author="Windows 用户" w:date="2021-05-19T22:50:00Z">
              <w:tcPr>
                <w:tcW w:w="1552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38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39" w:author="Windows 用户" w:date="2021-05-19T23:08:00Z">
                  <w:rPr>
                    <w:rFonts w:hint="eastAsia"/>
                  </w:rPr>
                </w:rPrChange>
              </w:rPr>
              <w:t>服务器</w:t>
            </w:r>
            <w:r w:rsidRPr="00A74D6F">
              <w:rPr>
                <w:rFonts w:asciiTheme="minorEastAsia" w:hAnsiTheme="minorEastAsia"/>
                <w:szCs w:val="21"/>
                <w:rPrChange w:id="240" w:author="Windows 用户" w:date="2021-05-19T23:08:00Z">
                  <w:rPr/>
                </w:rPrChange>
              </w:rPr>
              <w:t>软</w:t>
            </w:r>
            <w:r w:rsidRPr="00A74D6F">
              <w:rPr>
                <w:rFonts w:asciiTheme="minorEastAsia" w:hAnsiTheme="minorEastAsia" w:hint="eastAsia"/>
                <w:szCs w:val="21"/>
                <w:rPrChange w:id="241" w:author="Windows 用户" w:date="2021-05-19T23:08:00Z">
                  <w:rPr>
                    <w:rFonts w:hint="eastAsia"/>
                  </w:rPr>
                </w:rPrChange>
              </w:rPr>
              <w:t>件版本号</w:t>
            </w:r>
          </w:p>
        </w:tc>
        <w:tc>
          <w:tcPr>
            <w:tcW w:w="1276" w:type="dxa"/>
            <w:vAlign w:val="center"/>
            <w:tcPrChange w:id="242" w:author="Windows 用户" w:date="2021-05-19T22:50:00Z">
              <w:tcPr>
                <w:tcW w:w="1134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43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44" w:author="Windows 用户" w:date="2021-05-19T23:08:00Z">
                  <w:rPr>
                    <w:rFonts w:hint="eastAsia"/>
                  </w:rPr>
                </w:rPrChange>
              </w:rPr>
              <w:t>服务器当前时间</w:t>
            </w:r>
          </w:p>
        </w:tc>
        <w:tc>
          <w:tcPr>
            <w:tcW w:w="1134" w:type="dxa"/>
            <w:vAlign w:val="center"/>
            <w:tcPrChange w:id="245" w:author="Windows 用户" w:date="2021-05-19T22:50:00Z">
              <w:tcPr>
                <w:tcW w:w="992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46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47" w:author="Windows 用户" w:date="2021-05-19T23:08:00Z">
                  <w:rPr>
                    <w:rFonts w:hint="eastAsia"/>
                  </w:rPr>
                </w:rPrChange>
              </w:rPr>
              <w:t>设置上报周期</w:t>
            </w:r>
          </w:p>
        </w:tc>
        <w:tc>
          <w:tcPr>
            <w:tcW w:w="1134" w:type="dxa"/>
            <w:vAlign w:val="center"/>
            <w:tcPrChange w:id="248" w:author="Windows 用户" w:date="2021-05-19T22:50:00Z">
              <w:tcPr>
                <w:tcW w:w="1134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ins w:id="249" w:author="Windows 用户" w:date="2021-05-19T22:49:00Z"/>
                <w:rFonts w:asciiTheme="minorEastAsia" w:hAnsiTheme="minorEastAsia" w:hint="eastAsia"/>
                <w:szCs w:val="21"/>
                <w:rPrChange w:id="250" w:author="Windows 用户" w:date="2021-05-19T23:08:00Z">
                  <w:rPr>
                    <w:ins w:id="251" w:author="Windows 用户" w:date="2021-05-19T22:49:00Z"/>
                    <w:rFonts w:hint="eastAsia"/>
                  </w:rPr>
                </w:rPrChange>
              </w:rPr>
              <w:pPrChange w:id="252" w:author="Windows 用户" w:date="2021-05-19T22:49:00Z">
                <w:pPr>
                  <w:jc w:val="center"/>
                </w:pPr>
              </w:pPrChange>
            </w:pPr>
            <w:ins w:id="253" w:author="Windows 用户" w:date="2021-05-19T22:49:00Z">
              <w:r w:rsidRPr="00A74D6F">
                <w:rPr>
                  <w:rFonts w:asciiTheme="minorEastAsia" w:hAnsiTheme="minorEastAsia" w:hint="eastAsia"/>
                  <w:szCs w:val="21"/>
                  <w:rPrChange w:id="254" w:author="Windows 用户" w:date="2021-05-19T23:08:00Z">
                    <w:rPr>
                      <w:rFonts w:hint="eastAsia"/>
                    </w:rPr>
                  </w:rPrChange>
                </w:rPr>
                <w:t>设置频率</w:t>
              </w:r>
            </w:ins>
          </w:p>
        </w:tc>
        <w:tc>
          <w:tcPr>
            <w:tcW w:w="1275" w:type="dxa"/>
            <w:vAlign w:val="center"/>
            <w:tcPrChange w:id="255" w:author="Windows 用户" w:date="2021-05-19T22:50:00Z">
              <w:tcPr>
                <w:tcW w:w="1276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56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57" w:author="Windows 用户" w:date="2021-05-19T23:08:00Z">
                  <w:rPr>
                    <w:rFonts w:hint="eastAsia"/>
                  </w:rPr>
                </w:rPrChange>
              </w:rPr>
              <w:t>CRC32校验</w:t>
            </w:r>
          </w:p>
        </w:tc>
        <w:tc>
          <w:tcPr>
            <w:tcW w:w="1134" w:type="dxa"/>
            <w:vAlign w:val="center"/>
            <w:tcPrChange w:id="258" w:author="Windows 用户" w:date="2021-05-19T22:50:00Z">
              <w:tcPr>
                <w:tcW w:w="1134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59" w:author="Windows 用户" w:date="2021-05-19T23:08:00Z">
                  <w:rPr/>
                </w:rPrChange>
              </w:rPr>
            </w:pPr>
          </w:p>
        </w:tc>
      </w:tr>
      <w:tr w:rsidR="006438B5" w:rsidRPr="00A74D6F" w:rsidTr="006438B5">
        <w:tc>
          <w:tcPr>
            <w:tcW w:w="1137" w:type="dxa"/>
            <w:vAlign w:val="center"/>
            <w:tcPrChange w:id="260" w:author="Windows 用户" w:date="2021-05-19T22:50:00Z">
              <w:tcPr>
                <w:tcW w:w="1137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61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62" w:author="Windows 用户" w:date="2021-05-19T23:08:00Z">
                  <w:rPr>
                    <w:rFonts w:hint="eastAsia"/>
                  </w:rPr>
                </w:rPrChange>
              </w:rPr>
              <w:t>1字节</w:t>
            </w:r>
          </w:p>
        </w:tc>
        <w:tc>
          <w:tcPr>
            <w:tcW w:w="1410" w:type="dxa"/>
            <w:vAlign w:val="center"/>
            <w:tcPrChange w:id="263" w:author="Windows 用户" w:date="2021-05-19T22:50:00Z">
              <w:tcPr>
                <w:tcW w:w="1552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64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65" w:author="Windows 用户" w:date="2021-05-19T23:08:00Z">
                  <w:rPr>
                    <w:rFonts w:hint="eastAsia"/>
                  </w:rPr>
                </w:rPrChange>
              </w:rPr>
              <w:t>3字节</w:t>
            </w:r>
          </w:p>
        </w:tc>
        <w:tc>
          <w:tcPr>
            <w:tcW w:w="1276" w:type="dxa"/>
            <w:vAlign w:val="center"/>
            <w:tcPrChange w:id="266" w:author="Windows 用户" w:date="2021-05-19T22:50:00Z">
              <w:tcPr>
                <w:tcW w:w="1134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67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68" w:author="Windows 用户" w:date="2021-05-19T23:08:00Z">
                  <w:rPr>
                    <w:rFonts w:hint="eastAsia"/>
                  </w:rPr>
                </w:rPrChange>
              </w:rPr>
              <w:t>4字节</w:t>
            </w:r>
          </w:p>
        </w:tc>
        <w:tc>
          <w:tcPr>
            <w:tcW w:w="1134" w:type="dxa"/>
            <w:vAlign w:val="center"/>
            <w:tcPrChange w:id="269" w:author="Windows 用户" w:date="2021-05-19T22:50:00Z">
              <w:tcPr>
                <w:tcW w:w="992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70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71" w:author="Windows 用户" w:date="2021-05-19T23:08:00Z">
                  <w:rPr>
                    <w:rFonts w:hint="eastAsia"/>
                  </w:rPr>
                </w:rPrChange>
              </w:rPr>
              <w:t>2字节</w:t>
            </w:r>
          </w:p>
        </w:tc>
        <w:tc>
          <w:tcPr>
            <w:tcW w:w="1134" w:type="dxa"/>
            <w:vAlign w:val="center"/>
            <w:tcPrChange w:id="272" w:author="Windows 用户" w:date="2021-05-19T22:50:00Z">
              <w:tcPr>
                <w:tcW w:w="1134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ins w:id="273" w:author="Windows 用户" w:date="2021-05-19T22:49:00Z"/>
                <w:rFonts w:asciiTheme="minorEastAsia" w:hAnsiTheme="minorEastAsia" w:hint="eastAsia"/>
                <w:szCs w:val="21"/>
                <w:rPrChange w:id="274" w:author="Windows 用户" w:date="2021-05-19T23:08:00Z">
                  <w:rPr>
                    <w:ins w:id="275" w:author="Windows 用户" w:date="2021-05-19T22:49:00Z"/>
                    <w:rFonts w:hint="eastAsia"/>
                  </w:rPr>
                </w:rPrChange>
              </w:rPr>
            </w:pPr>
            <w:ins w:id="276" w:author="Windows 用户" w:date="2021-05-19T22:49:00Z">
              <w:r w:rsidRPr="00A74D6F">
                <w:rPr>
                  <w:rFonts w:asciiTheme="minorEastAsia" w:hAnsiTheme="minorEastAsia"/>
                  <w:szCs w:val="21"/>
                  <w:rPrChange w:id="277" w:author="Windows 用户" w:date="2021-05-19T23:08:00Z">
                    <w:rPr/>
                  </w:rPrChange>
                </w:rPr>
                <w:t>4</w:t>
              </w:r>
              <w:r w:rsidRPr="00A74D6F">
                <w:rPr>
                  <w:rFonts w:asciiTheme="minorEastAsia" w:hAnsiTheme="minorEastAsia" w:hint="eastAsia"/>
                  <w:szCs w:val="21"/>
                  <w:rPrChange w:id="278" w:author="Windows 用户" w:date="2021-05-19T23:08:00Z">
                    <w:rPr>
                      <w:rFonts w:hint="eastAsia"/>
                    </w:rPr>
                  </w:rPrChange>
                </w:rPr>
                <w:t>字节</w:t>
              </w:r>
            </w:ins>
          </w:p>
        </w:tc>
        <w:tc>
          <w:tcPr>
            <w:tcW w:w="1275" w:type="dxa"/>
            <w:vAlign w:val="center"/>
            <w:tcPrChange w:id="279" w:author="Windows 用户" w:date="2021-05-19T22:50:00Z">
              <w:tcPr>
                <w:tcW w:w="1276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80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81" w:author="Windows 用户" w:date="2021-05-19T23:08:00Z">
                  <w:rPr>
                    <w:rFonts w:hint="eastAsia"/>
                  </w:rPr>
                </w:rPrChange>
              </w:rPr>
              <w:t>4字节</w:t>
            </w:r>
          </w:p>
        </w:tc>
        <w:tc>
          <w:tcPr>
            <w:tcW w:w="1134" w:type="dxa"/>
            <w:vAlign w:val="center"/>
            <w:tcPrChange w:id="282" w:author="Windows 用户" w:date="2021-05-19T22:50:00Z">
              <w:tcPr>
                <w:tcW w:w="1134" w:type="dxa"/>
                <w:vAlign w:val="center"/>
              </w:tcPr>
            </w:tcPrChange>
          </w:tcPr>
          <w:p w:rsidR="006438B5" w:rsidRPr="00A74D6F" w:rsidRDefault="006438B5" w:rsidP="006438B5">
            <w:pPr>
              <w:jc w:val="center"/>
              <w:rPr>
                <w:rFonts w:asciiTheme="minorEastAsia" w:hAnsiTheme="minorEastAsia"/>
                <w:szCs w:val="21"/>
                <w:rPrChange w:id="283" w:author="Windows 用户" w:date="2021-05-19T23:08:00Z">
                  <w:rPr/>
                </w:rPrChange>
              </w:rPr>
            </w:pPr>
            <w:r w:rsidRPr="00A74D6F">
              <w:rPr>
                <w:rFonts w:asciiTheme="minorEastAsia" w:hAnsiTheme="minorEastAsia" w:hint="eastAsia"/>
                <w:szCs w:val="21"/>
                <w:rPrChange w:id="284" w:author="Windows 用户" w:date="2021-05-19T23:08:00Z">
                  <w:rPr>
                    <w:rFonts w:hint="eastAsia"/>
                  </w:rPr>
                </w:rPrChange>
              </w:rPr>
              <w:t>1</w:t>
            </w:r>
            <w:ins w:id="285" w:author="Windows 用户" w:date="2021-05-19T22:51:00Z">
              <w:r w:rsidRPr="00A74D6F">
                <w:rPr>
                  <w:rFonts w:asciiTheme="minorEastAsia" w:hAnsiTheme="minorEastAsia"/>
                  <w:szCs w:val="21"/>
                  <w:rPrChange w:id="286" w:author="Windows 用户" w:date="2021-05-19T23:08:00Z">
                    <w:rPr/>
                  </w:rPrChange>
                </w:rPr>
                <w:t>8</w:t>
              </w:r>
            </w:ins>
            <w:del w:id="287" w:author="Windows 用户" w:date="2021-05-19T22:51:00Z">
              <w:r w:rsidRPr="00A74D6F" w:rsidDel="006438B5">
                <w:rPr>
                  <w:rFonts w:asciiTheme="minorEastAsia" w:hAnsiTheme="minorEastAsia" w:hint="eastAsia"/>
                  <w:szCs w:val="21"/>
                  <w:rPrChange w:id="288" w:author="Windows 用户" w:date="2021-05-19T23:08:00Z">
                    <w:rPr>
                      <w:rFonts w:hint="eastAsia"/>
                    </w:rPr>
                  </w:rPrChange>
                </w:rPr>
                <w:delText>7</w:delText>
              </w:r>
            </w:del>
            <w:r w:rsidRPr="00A74D6F">
              <w:rPr>
                <w:rFonts w:asciiTheme="minorEastAsia" w:hAnsiTheme="minorEastAsia" w:hint="eastAsia"/>
                <w:szCs w:val="21"/>
                <w:rPrChange w:id="289" w:author="Windows 用户" w:date="2021-05-19T23:08:00Z">
                  <w:rPr>
                    <w:rFonts w:hint="eastAsia"/>
                  </w:rPr>
                </w:rPrChange>
              </w:rPr>
              <w:t>字节</w:t>
            </w:r>
          </w:p>
        </w:tc>
      </w:tr>
    </w:tbl>
    <w:p w:rsidR="006226DF" w:rsidRDefault="006226DF">
      <w:pPr>
        <w:rPr>
          <w:ins w:id="290" w:author="Windows 用户" w:date="2021-05-19T23:40:00Z"/>
          <w:rFonts w:asciiTheme="minorEastAsia" w:hAnsiTheme="minorEastAsia" w:cs="Courier New"/>
          <w:color w:val="000000"/>
          <w:kern w:val="0"/>
          <w:szCs w:val="21"/>
        </w:rPr>
      </w:pPr>
    </w:p>
    <w:p w:rsidR="000F184A" w:rsidRPr="00A74D6F" w:rsidRDefault="000F184A">
      <w:pPr>
        <w:rPr>
          <w:rFonts w:asciiTheme="minorEastAsia" w:hAnsiTheme="minorEastAsia" w:cs="Courier New" w:hint="eastAsia"/>
          <w:color w:val="000000"/>
          <w:kern w:val="0"/>
          <w:szCs w:val="21"/>
          <w:rPrChange w:id="291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</w:p>
    <w:p w:rsidR="006226DF" w:rsidRPr="00A74D6F" w:rsidRDefault="00A158D8">
      <w:pPr>
        <w:pStyle w:val="2"/>
        <w:rPr>
          <w:rFonts w:asciiTheme="minorEastAsia" w:eastAsiaTheme="minorEastAsia" w:hAnsiTheme="minorEastAsia"/>
          <w:sz w:val="21"/>
          <w:szCs w:val="21"/>
          <w:rPrChange w:id="292" w:author="Windows 用户" w:date="2021-05-19T23:08:00Z">
            <w:rPr/>
          </w:rPrChange>
        </w:rPr>
      </w:pPr>
      <w:r w:rsidRPr="00A74D6F">
        <w:rPr>
          <w:rFonts w:asciiTheme="minorEastAsia" w:eastAsiaTheme="minorEastAsia" w:hAnsiTheme="minorEastAsia" w:hint="eastAsia"/>
          <w:sz w:val="21"/>
          <w:szCs w:val="21"/>
          <w:rPrChange w:id="293" w:author="Windows 用户" w:date="2021-05-19T23:08:00Z">
            <w:rPr>
              <w:rFonts w:hint="eastAsia"/>
            </w:rPr>
          </w:rPrChange>
        </w:rPr>
        <w:lastRenderedPageBreak/>
        <w:t>2.协议格式</w:t>
      </w:r>
    </w:p>
    <w:p w:rsidR="006226DF" w:rsidRPr="00A74D6F" w:rsidRDefault="00A158D8">
      <w:pPr>
        <w:rPr>
          <w:rFonts w:asciiTheme="minorEastAsia" w:hAnsiTheme="minorEastAsia"/>
          <w:szCs w:val="21"/>
          <w:rPrChange w:id="294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Cs w:val="21"/>
          <w:rPrChange w:id="295" w:author="Windows 用户" w:date="2021-05-19T23:08:00Z">
            <w:rPr>
              <w:rFonts w:hint="eastAsia"/>
            </w:rPr>
          </w:rPrChange>
        </w:rPr>
        <w:t>除升级数据响应包外，最大长度</w:t>
      </w:r>
      <w:ins w:id="296" w:author="Administrator" w:date="2021-01-14T10:52:00Z">
        <w:r w:rsidRPr="00A74D6F">
          <w:rPr>
            <w:rFonts w:asciiTheme="minorEastAsia" w:hAnsiTheme="minorEastAsia" w:hint="eastAsia"/>
            <w:szCs w:val="21"/>
            <w:highlight w:val="yellow"/>
            <w:rPrChange w:id="297" w:author="Windows 用户" w:date="2021-05-19T23:08:00Z">
              <w:rPr>
                <w:rFonts w:hint="eastAsia"/>
              </w:rPr>
            </w:rPrChange>
          </w:rPr>
          <w:t>26</w:t>
        </w:r>
      </w:ins>
      <w:ins w:id="298" w:author="Windows 用户" w:date="2021-05-19T23:40:00Z">
        <w:r w:rsidR="000F184A">
          <w:rPr>
            <w:rFonts w:asciiTheme="minorEastAsia" w:hAnsiTheme="minorEastAsia" w:hint="eastAsia"/>
            <w:szCs w:val="21"/>
          </w:rPr>
          <w:t>？</w:t>
        </w:r>
      </w:ins>
      <w:r w:rsidRPr="00A74D6F">
        <w:rPr>
          <w:rFonts w:asciiTheme="minorEastAsia" w:hAnsiTheme="minorEastAsia" w:hint="eastAsia"/>
          <w:szCs w:val="21"/>
          <w:rPrChange w:id="299" w:author="Windows 用户" w:date="2021-05-19T23:08:00Z">
            <w:rPr>
              <w:rFonts w:hint="eastAsia"/>
            </w:rPr>
          </w:rPrChange>
        </w:rPr>
        <w:t>字节</w:t>
      </w:r>
    </w:p>
    <w:p w:rsidR="006226DF" w:rsidRPr="00A74D6F" w:rsidRDefault="00A158D8">
      <w:pPr>
        <w:pStyle w:val="3"/>
        <w:rPr>
          <w:rFonts w:asciiTheme="minorEastAsia" w:hAnsiTheme="minorEastAsia"/>
          <w:sz w:val="21"/>
          <w:szCs w:val="21"/>
          <w:rPrChange w:id="300" w:author="Windows 用户" w:date="2021-05-19T23:08:00Z">
            <w:rPr/>
          </w:rPrChange>
        </w:rPr>
      </w:pPr>
      <w:r w:rsidRPr="00A74D6F">
        <w:rPr>
          <w:rFonts w:asciiTheme="minorEastAsia" w:hAnsiTheme="minorEastAsia"/>
          <w:sz w:val="21"/>
          <w:szCs w:val="21"/>
          <w:rPrChange w:id="301" w:author="Windows 用户" w:date="2021-05-19T23:08:00Z">
            <w:rPr/>
          </w:rPrChange>
        </w:rPr>
        <w:t>2.1</w:t>
      </w:r>
      <w:r w:rsidRPr="00A74D6F">
        <w:rPr>
          <w:rFonts w:asciiTheme="minorEastAsia" w:hAnsiTheme="minorEastAsia" w:hint="eastAsia"/>
          <w:sz w:val="21"/>
          <w:szCs w:val="21"/>
          <w:rPrChange w:id="302" w:author="Windows 用户" w:date="2021-05-19T23:08:00Z">
            <w:rPr>
              <w:rFonts w:hint="eastAsia"/>
            </w:rPr>
          </w:rPrChange>
        </w:rPr>
        <w:t>传感器数据扩展上报：</w:t>
      </w:r>
    </w:p>
    <w:p w:rsidR="006226DF" w:rsidRPr="00A74D6F" w:rsidDel="00DD7425" w:rsidRDefault="00A158D8">
      <w:pPr>
        <w:rPr>
          <w:del w:id="303" w:author="Windows 用户" w:date="2021-05-19T22:03:00Z"/>
          <w:rFonts w:asciiTheme="minorEastAsia" w:hAnsiTheme="minorEastAsia"/>
          <w:szCs w:val="21"/>
          <w:rPrChange w:id="304" w:author="Windows 用户" w:date="2021-05-19T23:08:00Z">
            <w:rPr>
              <w:del w:id="305" w:author="Windows 用户" w:date="2021-05-19T22:03:00Z"/>
            </w:rPr>
          </w:rPrChange>
        </w:rPr>
      </w:pPr>
      <w:r w:rsidRPr="00A74D6F">
        <w:rPr>
          <w:rFonts w:asciiTheme="minorEastAsia" w:hAnsiTheme="minorEastAsia" w:hint="eastAsia"/>
          <w:szCs w:val="21"/>
          <w:rPrChange w:id="306" w:author="Windows 用户" w:date="2021-05-19T23:08:00Z">
            <w:rPr>
              <w:rFonts w:hint="eastAsia"/>
            </w:rPr>
          </w:rPrChange>
        </w:rPr>
        <w:t>上行：</w:t>
      </w:r>
      <w:ins w:id="307" w:author="Windows 用户" w:date="2021-05-19T22:54:00Z">
        <w:r w:rsidR="006438B5" w:rsidRPr="00A74D6F">
          <w:rPr>
            <w:rFonts w:asciiTheme="minorEastAsia" w:hAnsiTheme="minorEastAsia" w:hint="eastAsia"/>
            <w:szCs w:val="21"/>
            <w:rPrChange w:id="308" w:author="Windows 用户" w:date="2021-05-19T23:08:00Z">
              <w:rPr>
                <w:rFonts w:hint="eastAsia"/>
              </w:rPr>
            </w:rPrChange>
          </w:rPr>
          <w:t>定长17字节</w:t>
        </w:r>
        <w:r w:rsidR="006438B5" w:rsidRPr="00A74D6F">
          <w:rPr>
            <w:rFonts w:asciiTheme="minorEastAsia" w:hAnsiTheme="minorEastAsia"/>
            <w:szCs w:val="21"/>
            <w:rPrChange w:id="309" w:author="Windows 用户" w:date="2021-05-19T23:08:00Z">
              <w:rPr/>
            </w:rPrChange>
          </w:rPr>
          <w:t>，</w:t>
        </w:r>
      </w:ins>
      <w:r w:rsidRPr="00A74D6F">
        <w:rPr>
          <w:rFonts w:asciiTheme="minorEastAsia" w:hAnsiTheme="minorEastAsia" w:hint="eastAsia"/>
          <w:szCs w:val="21"/>
          <w:rPrChange w:id="310" w:author="Windows 用户" w:date="2021-05-19T23:08:00Z">
            <w:rPr>
              <w:rFonts w:hint="eastAsia"/>
            </w:rPr>
          </w:rPrChange>
        </w:rPr>
        <w:t>必须按先后顺序，没有的填00补足定长</w:t>
      </w:r>
    </w:p>
    <w:p w:rsidR="006226DF" w:rsidRPr="00A74D6F" w:rsidDel="00DD7425" w:rsidRDefault="00A158D8">
      <w:pPr>
        <w:rPr>
          <w:del w:id="311" w:author="Windows 用户" w:date="2021-05-19T22:03:00Z"/>
          <w:rFonts w:asciiTheme="minorEastAsia" w:hAnsiTheme="minorEastAsia"/>
          <w:szCs w:val="21"/>
          <w:rPrChange w:id="312" w:author="Windows 用户" w:date="2021-05-19T23:08:00Z">
            <w:rPr>
              <w:del w:id="313" w:author="Windows 用户" w:date="2021-05-19T22:03:00Z"/>
            </w:rPr>
          </w:rPrChange>
        </w:rPr>
      </w:pPr>
      <w:del w:id="314" w:author="Windows 用户" w:date="2021-05-19T22:03:00Z">
        <w:r w:rsidRPr="00A74D6F" w:rsidDel="00DD7425">
          <w:rPr>
            <w:rFonts w:asciiTheme="minorEastAsia" w:hAnsiTheme="minorEastAsia" w:hint="eastAsia"/>
            <w:color w:val="7030A0"/>
            <w:szCs w:val="21"/>
            <w:rPrChange w:id="315" w:author="Windows 用户" w:date="2021-05-19T23:08:00Z">
              <w:rPr>
                <w:rFonts w:hint="eastAsia"/>
                <w:color w:val="7030A0"/>
              </w:rPr>
            </w:rPrChange>
          </w:rPr>
          <w:delText>消息类型版本号采集时间信号强度温度1湿度1温度2湿度2温度3湿度3气压电量上报周期</w:delText>
        </w:r>
      </w:del>
    </w:p>
    <w:p w:rsidR="006D4FB0" w:rsidRPr="00A74D6F" w:rsidRDefault="006D4FB0" w:rsidP="006D4FB0">
      <w:pPr>
        <w:rPr>
          <w:ins w:id="316" w:author="Windows 用户" w:date="2021-05-19T21:17:00Z"/>
          <w:rFonts w:asciiTheme="minorEastAsia" w:hAnsiTheme="minorEastAsia" w:hint="eastAsia"/>
          <w:szCs w:val="21"/>
          <w:rPrChange w:id="317" w:author="Windows 用户" w:date="2021-05-19T23:08:00Z">
            <w:rPr>
              <w:ins w:id="318" w:author="Windows 用户" w:date="2021-05-19T21:17:00Z"/>
              <w:rFonts w:hint="eastAsia"/>
            </w:rPr>
          </w:rPrChange>
        </w:rPr>
      </w:pPr>
    </w:p>
    <w:tbl>
      <w:tblPr>
        <w:tblStyle w:val="a5"/>
        <w:tblW w:w="8926" w:type="dxa"/>
        <w:tblLayout w:type="fixed"/>
        <w:tblLook w:val="04A0" w:firstRow="1" w:lastRow="0" w:firstColumn="1" w:lastColumn="0" w:noHBand="0" w:noVBand="1"/>
        <w:tblPrChange w:id="319" w:author="Windows 用户" w:date="2021-05-19T23:11:00Z">
          <w:tblPr>
            <w:tblStyle w:val="a5"/>
            <w:tblW w:w="850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1276"/>
        <w:gridCol w:w="1559"/>
        <w:gridCol w:w="1276"/>
        <w:gridCol w:w="992"/>
        <w:gridCol w:w="1276"/>
        <w:gridCol w:w="1276"/>
        <w:tblGridChange w:id="320">
          <w:tblGrid>
            <w:gridCol w:w="1696"/>
            <w:gridCol w:w="1418"/>
            <w:gridCol w:w="1417"/>
            <w:gridCol w:w="993"/>
            <w:gridCol w:w="283"/>
            <w:gridCol w:w="1843"/>
            <w:gridCol w:w="850"/>
          </w:tblGrid>
        </w:tblGridChange>
      </w:tblGrid>
      <w:tr w:rsidR="00FC5A6B" w:rsidRPr="00A74D6F" w:rsidTr="00F02F56">
        <w:trPr>
          <w:ins w:id="321" w:author="Windows 用户" w:date="2021-05-19T21:17:00Z"/>
        </w:trPr>
        <w:tc>
          <w:tcPr>
            <w:tcW w:w="1271" w:type="dxa"/>
            <w:vAlign w:val="center"/>
            <w:tcPrChange w:id="322" w:author="Windows 用户" w:date="2021-05-19T23:11:00Z">
              <w:tcPr>
                <w:tcW w:w="1696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323" w:author="Windows 用户" w:date="2021-05-19T21:17:00Z"/>
                <w:rFonts w:asciiTheme="minorEastAsia" w:hAnsiTheme="minorEastAsia"/>
                <w:szCs w:val="21"/>
                <w:rPrChange w:id="324" w:author="Windows 用户" w:date="2021-05-19T23:08:00Z">
                  <w:rPr>
                    <w:ins w:id="325" w:author="Windows 用户" w:date="2021-05-19T21:17:00Z"/>
                  </w:rPr>
                </w:rPrChange>
              </w:rPr>
            </w:pPr>
            <w:ins w:id="326" w:author="Windows 用户" w:date="2021-05-19T21:17:00Z">
              <w:r w:rsidRPr="00A74D6F">
                <w:rPr>
                  <w:rFonts w:asciiTheme="minorEastAsia" w:hAnsiTheme="minorEastAsia" w:hint="eastAsia"/>
                  <w:szCs w:val="21"/>
                  <w:rPrChange w:id="327" w:author="Windows 用户" w:date="2021-05-19T23:08:00Z">
                    <w:rPr>
                      <w:rFonts w:hint="eastAsia"/>
                    </w:rPr>
                  </w:rPrChange>
                </w:rPr>
                <w:t>消息类型</w:t>
              </w:r>
            </w:ins>
            <w:ins w:id="328" w:author="Windows 用户" w:date="2021-05-19T23:00:00Z">
              <w:r w:rsidRPr="00A74D6F">
                <w:rPr>
                  <w:rFonts w:asciiTheme="minorEastAsia" w:hAnsiTheme="minorEastAsia" w:hint="eastAsia"/>
                  <w:szCs w:val="21"/>
                  <w:rPrChange w:id="329" w:author="Windows 用户" w:date="2021-05-19T23:08:00Z">
                    <w:rPr>
                      <w:rFonts w:hint="eastAsia"/>
                    </w:rPr>
                  </w:rPrChange>
                </w:rPr>
                <w:t>（1）</w:t>
              </w:r>
            </w:ins>
          </w:p>
        </w:tc>
        <w:tc>
          <w:tcPr>
            <w:tcW w:w="1276" w:type="dxa"/>
            <w:vAlign w:val="center"/>
            <w:tcPrChange w:id="330" w:author="Windows 用户" w:date="2021-05-19T23:11:00Z">
              <w:tcPr>
                <w:tcW w:w="1418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331" w:author="Windows 用户" w:date="2021-05-19T21:17:00Z"/>
                <w:rFonts w:asciiTheme="minorEastAsia" w:hAnsiTheme="minorEastAsia"/>
                <w:szCs w:val="21"/>
                <w:rPrChange w:id="332" w:author="Windows 用户" w:date="2021-05-19T23:08:00Z">
                  <w:rPr>
                    <w:ins w:id="333" w:author="Windows 用户" w:date="2021-05-19T21:17:00Z"/>
                  </w:rPr>
                </w:rPrChange>
              </w:rPr>
            </w:pPr>
            <w:ins w:id="334" w:author="Windows 用户" w:date="2021-05-19T21:17:00Z">
              <w:r w:rsidRPr="00A74D6F">
                <w:rPr>
                  <w:rFonts w:asciiTheme="minorEastAsia" w:hAnsiTheme="minorEastAsia" w:hint="eastAsia"/>
                  <w:szCs w:val="21"/>
                  <w:rPrChange w:id="335" w:author="Windows 用户" w:date="2021-05-19T23:08:00Z">
                    <w:rPr>
                      <w:rFonts w:hint="eastAsia"/>
                    </w:rPr>
                  </w:rPrChange>
                </w:rPr>
                <w:t>版本号</w:t>
              </w:r>
            </w:ins>
            <w:ins w:id="336" w:author="Windows 用户" w:date="2021-05-19T23:00:00Z">
              <w:r w:rsidRPr="00A74D6F">
                <w:rPr>
                  <w:rFonts w:asciiTheme="minorEastAsia" w:hAnsiTheme="minorEastAsia" w:hint="eastAsia"/>
                  <w:szCs w:val="21"/>
                  <w:rPrChange w:id="337" w:author="Windows 用户" w:date="2021-05-19T23:08:00Z">
                    <w:rPr>
                      <w:rFonts w:hint="eastAsia"/>
                    </w:rPr>
                  </w:rPrChange>
                </w:rPr>
                <w:t>（3）</w:t>
              </w:r>
            </w:ins>
          </w:p>
        </w:tc>
        <w:tc>
          <w:tcPr>
            <w:tcW w:w="1559" w:type="dxa"/>
            <w:vAlign w:val="center"/>
            <w:tcPrChange w:id="338" w:author="Windows 用户" w:date="2021-05-19T23:11:00Z">
              <w:tcPr>
                <w:tcW w:w="1417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339" w:author="Windows 用户" w:date="2021-05-19T21:17:00Z"/>
                <w:rFonts w:asciiTheme="minorEastAsia" w:hAnsiTheme="minorEastAsia"/>
                <w:szCs w:val="21"/>
                <w:rPrChange w:id="340" w:author="Windows 用户" w:date="2021-05-19T23:08:00Z">
                  <w:rPr>
                    <w:ins w:id="341" w:author="Windows 用户" w:date="2021-05-19T21:17:00Z"/>
                  </w:rPr>
                </w:rPrChange>
              </w:rPr>
            </w:pPr>
            <w:ins w:id="342" w:author="Windows 用户" w:date="2021-05-19T21:17:00Z">
              <w:r w:rsidRPr="00A74D6F">
                <w:rPr>
                  <w:rFonts w:asciiTheme="minorEastAsia" w:hAnsiTheme="minorEastAsia" w:hint="eastAsia"/>
                  <w:szCs w:val="21"/>
                  <w:rPrChange w:id="343" w:author="Windows 用户" w:date="2021-05-19T23:08:00Z">
                    <w:rPr>
                      <w:rFonts w:hint="eastAsia"/>
                    </w:rPr>
                  </w:rPrChange>
                </w:rPr>
                <w:t>采集时间</w:t>
              </w:r>
            </w:ins>
            <w:ins w:id="344" w:author="Windows 用户" w:date="2021-05-19T23:00:00Z">
              <w:r w:rsidRPr="00A74D6F">
                <w:rPr>
                  <w:rFonts w:asciiTheme="minorEastAsia" w:hAnsiTheme="minorEastAsia" w:hint="eastAsia"/>
                  <w:szCs w:val="21"/>
                  <w:rPrChange w:id="345" w:author="Windows 用户" w:date="2021-05-19T23:08:00Z">
                    <w:rPr>
                      <w:rFonts w:hint="eastAsia"/>
                    </w:rPr>
                  </w:rPrChange>
                </w:rPr>
                <w:t>（4）</w:t>
              </w:r>
            </w:ins>
          </w:p>
        </w:tc>
        <w:tc>
          <w:tcPr>
            <w:tcW w:w="1276" w:type="dxa"/>
            <w:vAlign w:val="center"/>
            <w:tcPrChange w:id="346" w:author="Windows 用户" w:date="2021-05-19T23:11:00Z">
              <w:tcPr>
                <w:tcW w:w="993" w:type="dxa"/>
                <w:vAlign w:val="center"/>
              </w:tcPr>
            </w:tcPrChange>
          </w:tcPr>
          <w:p w:rsidR="00F02F56" w:rsidRDefault="00FC5A6B" w:rsidP="00A158D8">
            <w:pPr>
              <w:jc w:val="center"/>
              <w:rPr>
                <w:ins w:id="347" w:author="Windows 用户" w:date="2021-05-19T23:11:00Z"/>
                <w:rFonts w:asciiTheme="minorEastAsia" w:hAnsiTheme="minorEastAsia"/>
                <w:szCs w:val="21"/>
              </w:rPr>
            </w:pPr>
            <w:ins w:id="348" w:author="Windows 用户" w:date="2021-05-19T21:17:00Z">
              <w:r w:rsidRPr="00A74D6F">
                <w:rPr>
                  <w:rFonts w:asciiTheme="minorEastAsia" w:hAnsiTheme="minorEastAsia" w:hint="eastAsia"/>
                  <w:szCs w:val="21"/>
                  <w:rPrChange w:id="349" w:author="Windows 用户" w:date="2021-05-19T23:08:00Z">
                    <w:rPr>
                      <w:rFonts w:hint="eastAsia"/>
                    </w:rPr>
                  </w:rPrChange>
                </w:rPr>
                <w:t>温度</w:t>
              </w:r>
            </w:ins>
          </w:p>
          <w:p w:rsidR="00FC5A6B" w:rsidRPr="00A74D6F" w:rsidRDefault="00FC5A6B" w:rsidP="00A158D8">
            <w:pPr>
              <w:jc w:val="center"/>
              <w:rPr>
                <w:ins w:id="350" w:author="Windows 用户" w:date="2021-05-19T21:17:00Z"/>
                <w:rFonts w:asciiTheme="minorEastAsia" w:hAnsiTheme="minorEastAsia"/>
                <w:szCs w:val="21"/>
                <w:rPrChange w:id="351" w:author="Windows 用户" w:date="2021-05-19T23:08:00Z">
                  <w:rPr>
                    <w:ins w:id="352" w:author="Windows 用户" w:date="2021-05-19T21:17:00Z"/>
                  </w:rPr>
                </w:rPrChange>
              </w:rPr>
            </w:pPr>
            <w:ins w:id="353" w:author="Windows 用户" w:date="2021-05-19T23:00:00Z">
              <w:r w:rsidRPr="00A74D6F">
                <w:rPr>
                  <w:rFonts w:asciiTheme="minorEastAsia" w:hAnsiTheme="minorEastAsia" w:hint="eastAsia"/>
                  <w:szCs w:val="21"/>
                  <w:rPrChange w:id="354" w:author="Windows 用户" w:date="2021-05-19T23:08:00Z">
                    <w:rPr>
                      <w:rFonts w:hint="eastAsia"/>
                    </w:rPr>
                  </w:rPrChange>
                </w:rPr>
                <w:t>（2）</w:t>
              </w:r>
            </w:ins>
          </w:p>
        </w:tc>
        <w:tc>
          <w:tcPr>
            <w:tcW w:w="992" w:type="dxa"/>
            <w:vAlign w:val="center"/>
            <w:tcPrChange w:id="355" w:author="Windows 用户" w:date="2021-05-19T23:11:00Z">
              <w:tcPr>
                <w:tcW w:w="283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356" w:author="Windows 用户" w:date="2021-05-19T21:17:00Z"/>
                <w:rFonts w:asciiTheme="minorEastAsia" w:hAnsiTheme="minorEastAsia"/>
                <w:szCs w:val="21"/>
                <w:rPrChange w:id="357" w:author="Windows 用户" w:date="2021-05-19T23:08:00Z">
                  <w:rPr>
                    <w:ins w:id="358" w:author="Windows 用户" w:date="2021-05-19T21:17:00Z"/>
                  </w:rPr>
                </w:rPrChange>
              </w:rPr>
            </w:pPr>
            <w:ins w:id="359" w:author="Windows 用户" w:date="2021-05-19T21:17:00Z">
              <w:r w:rsidRPr="00A74D6F">
                <w:rPr>
                  <w:rFonts w:asciiTheme="minorEastAsia" w:hAnsiTheme="minorEastAsia" w:hint="eastAsia"/>
                  <w:szCs w:val="21"/>
                  <w:rPrChange w:id="360" w:author="Windows 用户" w:date="2021-05-19T23:08:00Z">
                    <w:rPr>
                      <w:rFonts w:hint="eastAsia"/>
                    </w:rPr>
                  </w:rPrChange>
                </w:rPr>
                <w:t>电压</w:t>
              </w:r>
            </w:ins>
            <w:ins w:id="361" w:author="Windows 用户" w:date="2021-05-19T23:00:00Z">
              <w:r w:rsidRPr="00A74D6F">
                <w:rPr>
                  <w:rFonts w:asciiTheme="minorEastAsia" w:hAnsiTheme="minorEastAsia" w:hint="eastAsia"/>
                  <w:szCs w:val="21"/>
                  <w:rPrChange w:id="362" w:author="Windows 用户" w:date="2021-05-19T23:08:00Z">
                    <w:rPr>
                      <w:rFonts w:hint="eastAsia"/>
                    </w:rPr>
                  </w:rPrChange>
                </w:rPr>
                <w:t>（1）</w:t>
              </w:r>
            </w:ins>
          </w:p>
        </w:tc>
        <w:tc>
          <w:tcPr>
            <w:tcW w:w="1276" w:type="dxa"/>
            <w:vAlign w:val="center"/>
            <w:tcPrChange w:id="363" w:author="Windows 用户" w:date="2021-05-19T23:11:00Z">
              <w:tcPr>
                <w:tcW w:w="1843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364" w:author="Windows 用户" w:date="2021-05-19T21:17:00Z"/>
                <w:rFonts w:asciiTheme="minorEastAsia" w:hAnsiTheme="minorEastAsia"/>
                <w:szCs w:val="21"/>
                <w:rPrChange w:id="365" w:author="Windows 用户" w:date="2021-05-19T23:08:00Z">
                  <w:rPr>
                    <w:ins w:id="366" w:author="Windows 用户" w:date="2021-05-19T21:17:00Z"/>
                  </w:rPr>
                </w:rPrChange>
              </w:rPr>
            </w:pPr>
            <w:ins w:id="367" w:author="Windows 用户" w:date="2021-05-19T21:17:00Z">
              <w:r w:rsidRPr="00A74D6F">
                <w:rPr>
                  <w:rFonts w:asciiTheme="minorEastAsia" w:hAnsiTheme="minorEastAsia" w:hint="eastAsia"/>
                  <w:szCs w:val="21"/>
                  <w:rPrChange w:id="368" w:author="Windows 用户" w:date="2021-05-19T23:08:00Z">
                    <w:rPr>
                      <w:rFonts w:hint="eastAsia"/>
                    </w:rPr>
                  </w:rPrChange>
                </w:rPr>
                <w:t>上报周期</w:t>
              </w:r>
            </w:ins>
            <w:ins w:id="369" w:author="Windows 用户" w:date="2021-05-19T23:00:00Z">
              <w:r w:rsidRPr="00A74D6F">
                <w:rPr>
                  <w:rFonts w:asciiTheme="minorEastAsia" w:hAnsiTheme="minorEastAsia" w:hint="eastAsia"/>
                  <w:szCs w:val="21"/>
                  <w:rPrChange w:id="370" w:author="Windows 用户" w:date="2021-05-19T23:08:00Z">
                    <w:rPr>
                      <w:rFonts w:hint="eastAsia"/>
                    </w:rPr>
                  </w:rPrChange>
                </w:rPr>
                <w:t>（2）</w:t>
              </w:r>
            </w:ins>
          </w:p>
        </w:tc>
        <w:tc>
          <w:tcPr>
            <w:tcW w:w="1276" w:type="dxa"/>
            <w:vAlign w:val="center"/>
            <w:tcPrChange w:id="371" w:author="Windows 用户" w:date="2021-05-19T23:11:00Z">
              <w:tcPr>
                <w:tcW w:w="850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372" w:author="Windows 用户" w:date="2021-05-19T21:17:00Z"/>
                <w:rFonts w:asciiTheme="minorEastAsia" w:hAnsiTheme="minorEastAsia"/>
                <w:szCs w:val="21"/>
                <w:rPrChange w:id="373" w:author="Windows 用户" w:date="2021-05-19T23:08:00Z">
                  <w:rPr>
                    <w:ins w:id="374" w:author="Windows 用户" w:date="2021-05-19T21:17:00Z"/>
                  </w:rPr>
                </w:rPrChange>
              </w:rPr>
            </w:pPr>
            <w:ins w:id="375" w:author="Windows 用户" w:date="2021-05-19T21:17:00Z">
              <w:r w:rsidRPr="00A74D6F">
                <w:rPr>
                  <w:rFonts w:asciiTheme="minorEastAsia" w:hAnsiTheme="minorEastAsia" w:hint="eastAsia"/>
                  <w:szCs w:val="21"/>
                  <w:rPrChange w:id="376" w:author="Windows 用户" w:date="2021-05-19T23:08:00Z">
                    <w:rPr>
                      <w:rFonts w:hint="eastAsia"/>
                    </w:rPr>
                  </w:rPrChange>
                </w:rPr>
                <w:t>CRC32校验</w:t>
              </w:r>
            </w:ins>
            <w:ins w:id="377" w:author="Windows 用户" w:date="2021-05-19T23:00:00Z">
              <w:r w:rsidRPr="00A74D6F">
                <w:rPr>
                  <w:rFonts w:asciiTheme="minorEastAsia" w:hAnsiTheme="minorEastAsia" w:hint="eastAsia"/>
                  <w:szCs w:val="21"/>
                  <w:rPrChange w:id="378" w:author="Windows 用户" w:date="2021-05-19T23:08:00Z">
                    <w:rPr>
                      <w:rFonts w:hint="eastAsia"/>
                    </w:rPr>
                  </w:rPrChange>
                </w:rPr>
                <w:t>（4）</w:t>
              </w:r>
            </w:ins>
          </w:p>
        </w:tc>
      </w:tr>
      <w:tr w:rsidR="00FC5A6B" w:rsidRPr="00A74D6F" w:rsidTr="00F02F56">
        <w:trPr>
          <w:ins w:id="379" w:author="Windows 用户" w:date="2021-05-19T21:17:00Z"/>
        </w:trPr>
        <w:tc>
          <w:tcPr>
            <w:tcW w:w="1271" w:type="dxa"/>
            <w:vAlign w:val="center"/>
            <w:tcPrChange w:id="380" w:author="Windows 用户" w:date="2021-05-19T23:11:00Z">
              <w:tcPr>
                <w:tcW w:w="1696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381" w:author="Windows 用户" w:date="2021-05-19T21:17:00Z"/>
                <w:rFonts w:asciiTheme="minorEastAsia" w:hAnsiTheme="minorEastAsia"/>
                <w:szCs w:val="21"/>
                <w:rPrChange w:id="382" w:author="Windows 用户" w:date="2021-05-19T23:08:00Z">
                  <w:rPr>
                    <w:ins w:id="383" w:author="Windows 用户" w:date="2021-05-19T21:17:00Z"/>
                  </w:rPr>
                </w:rPrChange>
              </w:rPr>
            </w:pPr>
            <w:ins w:id="384" w:author="Windows 用户" w:date="2021-05-19T23:02:00Z">
              <w:r w:rsidRPr="00A74D6F">
                <w:rPr>
                  <w:rFonts w:asciiTheme="minorEastAsia" w:hAnsiTheme="minorEastAsia"/>
                  <w:szCs w:val="21"/>
                  <w:rPrChange w:id="385" w:author="Windows 用户" w:date="2021-05-19T23:08:00Z">
                    <w:rPr/>
                  </w:rPrChange>
                </w:rPr>
                <w:t>0x07</w:t>
              </w:r>
            </w:ins>
          </w:p>
        </w:tc>
        <w:tc>
          <w:tcPr>
            <w:tcW w:w="1276" w:type="dxa"/>
            <w:vAlign w:val="center"/>
            <w:tcPrChange w:id="386" w:author="Windows 用户" w:date="2021-05-19T23:11:00Z">
              <w:tcPr>
                <w:tcW w:w="1418" w:type="dxa"/>
                <w:vAlign w:val="center"/>
              </w:tcPr>
            </w:tcPrChange>
          </w:tcPr>
          <w:p w:rsidR="00FC5A6B" w:rsidRPr="00A74D6F" w:rsidRDefault="00FC5A6B" w:rsidP="00FC5A6B">
            <w:pPr>
              <w:jc w:val="center"/>
              <w:rPr>
                <w:ins w:id="387" w:author="Windows 用户" w:date="2021-05-19T21:17:00Z"/>
                <w:rFonts w:asciiTheme="minorEastAsia" w:hAnsiTheme="minorEastAsia" w:hint="eastAsia"/>
                <w:szCs w:val="21"/>
                <w:rPrChange w:id="388" w:author="Windows 用户" w:date="2021-05-19T23:08:00Z">
                  <w:rPr>
                    <w:ins w:id="389" w:author="Windows 用户" w:date="2021-05-19T21:17:00Z"/>
                    <w:rFonts w:hint="eastAsia"/>
                  </w:rPr>
                </w:rPrChange>
              </w:rPr>
              <w:pPrChange w:id="390" w:author="Windows 用户" w:date="2021-05-19T23:03:00Z">
                <w:pPr>
                  <w:jc w:val="center"/>
                </w:pPr>
              </w:pPrChange>
            </w:pPr>
            <w:ins w:id="391" w:author="Windows 用户" w:date="2021-05-19T23:02:00Z">
              <w:r w:rsidRPr="00A74D6F">
                <w:rPr>
                  <w:rFonts w:asciiTheme="minorEastAsia" w:hAnsiTheme="minorEastAsia"/>
                  <w:szCs w:val="21"/>
                  <w:rPrChange w:id="392" w:author="Windows 用户" w:date="2021-05-19T23:08:00Z">
                    <w:rPr/>
                  </w:rPrChange>
                </w:rPr>
                <w:t>0x</w:t>
              </w:r>
            </w:ins>
            <w:ins w:id="393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394" w:author="Windows 用户" w:date="2021-05-19T23:08:00Z">
                    <w:rPr/>
                  </w:rPrChange>
                </w:rPr>
                <w:t>XX</w:t>
              </w:r>
            </w:ins>
            <w:ins w:id="395" w:author="Windows 用户" w:date="2021-05-19T23:02:00Z">
              <w:r w:rsidRPr="00A74D6F">
                <w:rPr>
                  <w:rFonts w:asciiTheme="minorEastAsia" w:hAnsiTheme="minorEastAsia"/>
                  <w:szCs w:val="21"/>
                  <w:rPrChange w:id="396" w:author="Windows 用户" w:date="2021-05-19T23:08:00Z">
                    <w:rPr/>
                  </w:rPrChange>
                </w:rPr>
                <w:t xml:space="preserve"> 0x</w:t>
              </w:r>
            </w:ins>
            <w:ins w:id="397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398" w:author="Windows 用户" w:date="2021-05-19T23:08:00Z">
                    <w:rPr/>
                  </w:rPrChange>
                </w:rPr>
                <w:t>XX</w:t>
              </w:r>
            </w:ins>
            <w:ins w:id="399" w:author="Windows 用户" w:date="2021-05-19T23:02:00Z">
              <w:r w:rsidRPr="00A74D6F">
                <w:rPr>
                  <w:rFonts w:asciiTheme="minorEastAsia" w:hAnsiTheme="minorEastAsia"/>
                  <w:szCs w:val="21"/>
                  <w:rPrChange w:id="400" w:author="Windows 用户" w:date="2021-05-19T23:08:00Z">
                    <w:rPr/>
                  </w:rPrChange>
                </w:rPr>
                <w:t xml:space="preserve"> 0x</w:t>
              </w:r>
            </w:ins>
            <w:ins w:id="401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402" w:author="Windows 用户" w:date="2021-05-19T23:08:00Z">
                    <w:rPr/>
                  </w:rPrChange>
                </w:rPr>
                <w:t>XX</w:t>
              </w:r>
            </w:ins>
          </w:p>
        </w:tc>
        <w:tc>
          <w:tcPr>
            <w:tcW w:w="1559" w:type="dxa"/>
            <w:vAlign w:val="center"/>
            <w:tcPrChange w:id="403" w:author="Windows 用户" w:date="2021-05-19T23:11:00Z">
              <w:tcPr>
                <w:tcW w:w="1417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404" w:author="Windows 用户" w:date="2021-05-19T21:17:00Z"/>
                <w:rFonts w:asciiTheme="minorEastAsia" w:hAnsiTheme="minorEastAsia"/>
                <w:szCs w:val="21"/>
                <w:rPrChange w:id="405" w:author="Windows 用户" w:date="2021-05-19T23:08:00Z">
                  <w:rPr>
                    <w:ins w:id="406" w:author="Windows 用户" w:date="2021-05-19T21:17:00Z"/>
                  </w:rPr>
                </w:rPrChange>
              </w:rPr>
            </w:pPr>
            <w:ins w:id="407" w:author="Windows 用户" w:date="2021-05-19T23:02:00Z">
              <w:r w:rsidRPr="00A74D6F">
                <w:rPr>
                  <w:rFonts w:asciiTheme="minorEastAsia" w:hAnsiTheme="minorEastAsia"/>
                  <w:szCs w:val="21"/>
                  <w:rPrChange w:id="408" w:author="Windows 用户" w:date="2021-05-19T23:08:00Z">
                    <w:rPr/>
                  </w:rPrChange>
                </w:rPr>
                <w:t>0x</w:t>
              </w:r>
            </w:ins>
            <w:ins w:id="409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410" w:author="Windows 用户" w:date="2021-05-19T23:08:00Z">
                    <w:rPr/>
                  </w:rPrChange>
                </w:rPr>
                <w:t>XX</w:t>
              </w:r>
            </w:ins>
            <w:ins w:id="411" w:author="Windows 用户" w:date="2021-05-19T23:02:00Z">
              <w:r w:rsidRPr="00A74D6F">
                <w:rPr>
                  <w:rFonts w:asciiTheme="minorEastAsia" w:hAnsiTheme="minorEastAsia"/>
                  <w:szCs w:val="21"/>
                  <w:rPrChange w:id="412" w:author="Windows 用户" w:date="2021-05-19T23:08:00Z">
                    <w:rPr/>
                  </w:rPrChange>
                </w:rPr>
                <w:t xml:space="preserve"> 0x</w:t>
              </w:r>
            </w:ins>
            <w:ins w:id="413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414" w:author="Windows 用户" w:date="2021-05-19T23:08:00Z">
                    <w:rPr/>
                  </w:rPrChange>
                </w:rPr>
                <w:t>XX</w:t>
              </w:r>
            </w:ins>
            <w:ins w:id="415" w:author="Windows 用户" w:date="2021-05-19T23:02:00Z">
              <w:r w:rsidRPr="00A74D6F">
                <w:rPr>
                  <w:rFonts w:asciiTheme="minorEastAsia" w:hAnsiTheme="minorEastAsia"/>
                  <w:szCs w:val="21"/>
                  <w:rPrChange w:id="416" w:author="Windows 用户" w:date="2021-05-19T23:08:00Z">
                    <w:rPr/>
                  </w:rPrChange>
                </w:rPr>
                <w:t xml:space="preserve"> 0x</w:t>
              </w:r>
            </w:ins>
            <w:ins w:id="417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418" w:author="Windows 用户" w:date="2021-05-19T23:08:00Z">
                    <w:rPr/>
                  </w:rPrChange>
                </w:rPr>
                <w:t>XX</w:t>
              </w:r>
            </w:ins>
            <w:ins w:id="419" w:author="Windows 用户" w:date="2021-05-19T23:02:00Z">
              <w:r w:rsidRPr="00A74D6F">
                <w:rPr>
                  <w:rFonts w:asciiTheme="minorEastAsia" w:hAnsiTheme="minorEastAsia"/>
                  <w:szCs w:val="21"/>
                  <w:rPrChange w:id="420" w:author="Windows 用户" w:date="2021-05-19T23:08:00Z">
                    <w:rPr/>
                  </w:rPrChange>
                </w:rPr>
                <w:t xml:space="preserve"> 0x</w:t>
              </w:r>
            </w:ins>
            <w:ins w:id="421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422" w:author="Windows 用户" w:date="2021-05-19T23:08:00Z">
                    <w:rPr/>
                  </w:rPrChange>
                </w:rPr>
                <w:t>XX</w:t>
              </w:r>
            </w:ins>
          </w:p>
        </w:tc>
        <w:tc>
          <w:tcPr>
            <w:tcW w:w="1276" w:type="dxa"/>
            <w:vAlign w:val="center"/>
            <w:tcPrChange w:id="423" w:author="Windows 用户" w:date="2021-05-19T23:11:00Z">
              <w:tcPr>
                <w:tcW w:w="993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424" w:author="Windows 用户" w:date="2021-05-19T21:17:00Z"/>
                <w:rFonts w:asciiTheme="minorEastAsia" w:hAnsiTheme="minorEastAsia"/>
                <w:szCs w:val="21"/>
                <w:rPrChange w:id="425" w:author="Windows 用户" w:date="2021-05-19T23:08:00Z">
                  <w:rPr>
                    <w:ins w:id="426" w:author="Windows 用户" w:date="2021-05-19T21:17:00Z"/>
                  </w:rPr>
                </w:rPrChange>
              </w:rPr>
            </w:pPr>
            <w:ins w:id="427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428" w:author="Windows 用户" w:date="2021-05-19T23:08:00Z">
                    <w:rPr/>
                  </w:rPrChange>
                </w:rPr>
                <w:t>0xXX 0xXX</w:t>
              </w:r>
            </w:ins>
          </w:p>
        </w:tc>
        <w:tc>
          <w:tcPr>
            <w:tcW w:w="992" w:type="dxa"/>
            <w:vAlign w:val="center"/>
            <w:tcPrChange w:id="429" w:author="Windows 用户" w:date="2021-05-19T23:11:00Z">
              <w:tcPr>
                <w:tcW w:w="283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430" w:author="Windows 用户" w:date="2021-05-19T21:17:00Z"/>
                <w:rFonts w:asciiTheme="minorEastAsia" w:hAnsiTheme="minorEastAsia"/>
                <w:szCs w:val="21"/>
                <w:rPrChange w:id="431" w:author="Windows 用户" w:date="2021-05-19T23:08:00Z">
                  <w:rPr>
                    <w:ins w:id="432" w:author="Windows 用户" w:date="2021-05-19T21:17:00Z"/>
                  </w:rPr>
                </w:rPrChange>
              </w:rPr>
            </w:pPr>
            <w:ins w:id="433" w:author="Windows 用户" w:date="2021-05-19T21:17:00Z">
              <w:r w:rsidRPr="00A74D6F">
                <w:rPr>
                  <w:rFonts w:asciiTheme="minorEastAsia" w:hAnsiTheme="minorEastAsia" w:hint="eastAsia"/>
                  <w:szCs w:val="21"/>
                  <w:rPrChange w:id="434" w:author="Windows 用户" w:date="2021-05-19T23:08:00Z">
                    <w:rPr>
                      <w:rFonts w:hint="eastAsia"/>
                    </w:rPr>
                  </w:rPrChange>
                </w:rPr>
                <w:t>0</w:t>
              </w:r>
            </w:ins>
            <w:ins w:id="435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436" w:author="Windows 用户" w:date="2021-05-19T23:08:00Z">
                    <w:rPr/>
                  </w:rPrChange>
                </w:rPr>
                <w:t>xXX</w:t>
              </w:r>
            </w:ins>
          </w:p>
        </w:tc>
        <w:tc>
          <w:tcPr>
            <w:tcW w:w="1276" w:type="dxa"/>
            <w:vAlign w:val="center"/>
            <w:tcPrChange w:id="437" w:author="Windows 用户" w:date="2021-05-19T23:11:00Z">
              <w:tcPr>
                <w:tcW w:w="1843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438" w:author="Windows 用户" w:date="2021-05-19T21:17:00Z"/>
                <w:rFonts w:asciiTheme="minorEastAsia" w:hAnsiTheme="minorEastAsia"/>
                <w:szCs w:val="21"/>
                <w:rPrChange w:id="439" w:author="Windows 用户" w:date="2021-05-19T23:08:00Z">
                  <w:rPr>
                    <w:ins w:id="440" w:author="Windows 用户" w:date="2021-05-19T21:17:00Z"/>
                  </w:rPr>
                </w:rPrChange>
              </w:rPr>
            </w:pPr>
            <w:ins w:id="441" w:author="Windows 用户" w:date="2021-05-19T23:03:00Z">
              <w:r w:rsidRPr="00A74D6F">
                <w:rPr>
                  <w:rFonts w:asciiTheme="minorEastAsia" w:hAnsiTheme="minorEastAsia"/>
                  <w:szCs w:val="21"/>
                  <w:rPrChange w:id="442" w:author="Windows 用户" w:date="2021-05-19T23:08:00Z">
                    <w:rPr/>
                  </w:rPrChange>
                </w:rPr>
                <w:t>0xXX 0xXX</w:t>
              </w:r>
            </w:ins>
          </w:p>
        </w:tc>
        <w:tc>
          <w:tcPr>
            <w:tcW w:w="1276" w:type="dxa"/>
            <w:vAlign w:val="center"/>
            <w:tcPrChange w:id="443" w:author="Windows 用户" w:date="2021-05-19T23:11:00Z">
              <w:tcPr>
                <w:tcW w:w="850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444" w:author="Windows 用户" w:date="2021-05-19T21:17:00Z"/>
                <w:rFonts w:asciiTheme="minorEastAsia" w:hAnsiTheme="minorEastAsia"/>
                <w:szCs w:val="21"/>
                <w:rPrChange w:id="445" w:author="Windows 用户" w:date="2021-05-19T23:08:00Z">
                  <w:rPr>
                    <w:ins w:id="446" w:author="Windows 用户" w:date="2021-05-19T21:17:00Z"/>
                  </w:rPr>
                </w:rPrChange>
              </w:rPr>
            </w:pPr>
            <w:ins w:id="447" w:author="Windows 用户" w:date="2021-05-19T23:04:00Z">
              <w:r w:rsidRPr="00A74D6F">
                <w:rPr>
                  <w:rFonts w:asciiTheme="minorEastAsia" w:hAnsiTheme="minorEastAsia"/>
                  <w:szCs w:val="21"/>
                  <w:rPrChange w:id="448" w:author="Windows 用户" w:date="2021-05-19T23:08:00Z">
                    <w:rPr/>
                  </w:rPrChange>
                </w:rPr>
                <w:t>0xXX 0xXX 0xXX 0xXX</w:t>
              </w:r>
            </w:ins>
          </w:p>
        </w:tc>
      </w:tr>
    </w:tbl>
    <w:p w:rsidR="006D4FB0" w:rsidRPr="00A74D6F" w:rsidRDefault="006D4FB0">
      <w:pPr>
        <w:rPr>
          <w:rFonts w:asciiTheme="minorEastAsia" w:hAnsiTheme="minorEastAsia" w:hint="eastAsia"/>
          <w:szCs w:val="21"/>
          <w:rPrChange w:id="449" w:author="Windows 用户" w:date="2021-05-19T23:08:00Z">
            <w:rPr>
              <w:rFonts w:hint="eastAsia"/>
            </w:rPr>
          </w:rPrChange>
        </w:rPr>
      </w:pPr>
    </w:p>
    <w:p w:rsidR="006226DF" w:rsidRPr="00A74D6F" w:rsidRDefault="00A158D8">
      <w:pPr>
        <w:rPr>
          <w:rFonts w:asciiTheme="minorEastAsia" w:hAnsiTheme="minorEastAsia"/>
          <w:szCs w:val="21"/>
          <w:rPrChange w:id="450" w:author="Windows 用户" w:date="2021-05-19T23:08:00Z">
            <w:rPr/>
          </w:rPrChange>
        </w:rPr>
      </w:pPr>
      <w:del w:id="451" w:author="Windows 用户" w:date="2021-05-19T23:04:00Z">
        <w:r w:rsidRPr="00A74D6F" w:rsidDel="00FC5A6B">
          <w:rPr>
            <w:rFonts w:asciiTheme="minorEastAsia" w:hAnsiTheme="minorEastAsia" w:hint="eastAsia"/>
            <w:szCs w:val="21"/>
            <w:rPrChange w:id="452" w:author="Windows 用户" w:date="2021-05-19T23:08:00Z">
              <w:rPr>
                <w:rFonts w:hint="eastAsia"/>
              </w:rPr>
            </w:rPrChange>
          </w:rPr>
          <w:delText>上行</w:delText>
        </w:r>
      </w:del>
      <w:r w:rsidRPr="00A74D6F">
        <w:rPr>
          <w:rFonts w:asciiTheme="minorEastAsia" w:hAnsiTheme="minorEastAsia" w:hint="eastAsia"/>
          <w:szCs w:val="21"/>
          <w:rPrChange w:id="453" w:author="Windows 用户" w:date="2021-05-19T23:08:00Z">
            <w:rPr>
              <w:rFonts w:hint="eastAsia"/>
            </w:rPr>
          </w:rPrChange>
        </w:rPr>
        <w:t>示例（定长</w:t>
      </w:r>
      <w:ins w:id="454" w:author="Administrator" w:date="2021-01-14T08:50:00Z">
        <w:del w:id="455" w:author="Windows 用户" w:date="2021-05-19T23:04:00Z">
          <w:r w:rsidRPr="00A74D6F" w:rsidDel="00FC5A6B">
            <w:rPr>
              <w:rFonts w:asciiTheme="minorEastAsia" w:hAnsiTheme="minorEastAsia" w:hint="eastAsia"/>
              <w:szCs w:val="21"/>
              <w:rPrChange w:id="456" w:author="Windows 用户" w:date="2021-05-19T23:08:00Z">
                <w:rPr>
                  <w:rFonts w:hint="eastAsia"/>
                </w:rPr>
              </w:rPrChange>
            </w:rPr>
            <w:delText>26</w:delText>
          </w:r>
        </w:del>
      </w:ins>
      <w:ins w:id="457" w:author="Windows 用户" w:date="2021-05-19T23:04:00Z">
        <w:r w:rsidR="00FC5A6B" w:rsidRPr="00A74D6F">
          <w:rPr>
            <w:rFonts w:asciiTheme="minorEastAsia" w:hAnsiTheme="minorEastAsia"/>
            <w:szCs w:val="21"/>
            <w:rPrChange w:id="458" w:author="Windows 用户" w:date="2021-05-19T23:08:00Z">
              <w:rPr/>
            </w:rPrChange>
          </w:rPr>
          <w:t>17</w:t>
        </w:r>
      </w:ins>
      <w:r w:rsidRPr="00A74D6F">
        <w:rPr>
          <w:rFonts w:asciiTheme="minorEastAsia" w:hAnsiTheme="minorEastAsia" w:hint="eastAsia"/>
          <w:szCs w:val="21"/>
          <w:rPrChange w:id="459" w:author="Windows 用户" w:date="2021-05-19T23:08:00Z">
            <w:rPr>
              <w:rFonts w:hint="eastAsia"/>
            </w:rPr>
          </w:rPrChange>
        </w:rPr>
        <w:t>字节）</w:t>
      </w:r>
    </w:p>
    <w:p w:rsidR="006226DF" w:rsidRPr="00A74D6F" w:rsidRDefault="00A158D8">
      <w:pPr>
        <w:rPr>
          <w:rFonts w:asciiTheme="minorEastAsia" w:hAnsiTheme="minorEastAsia"/>
          <w:szCs w:val="21"/>
          <w:rPrChange w:id="460" w:author="Windows 用户" w:date="2021-05-19T23:08:00Z">
            <w:rPr/>
          </w:rPrChange>
        </w:rPr>
      </w:pPr>
      <w:r w:rsidRPr="00A74D6F">
        <w:rPr>
          <w:rFonts w:asciiTheme="minorEastAsia" w:hAnsiTheme="minorEastAsia"/>
          <w:szCs w:val="21"/>
          <w:rPrChange w:id="461" w:author="Windows 用户" w:date="2021-05-19T23:08:00Z">
            <w:rPr/>
          </w:rPrChange>
        </w:rPr>
        <w:t xml:space="preserve">07 01 01 08 5E BC E7 96 </w:t>
      </w:r>
      <w:del w:id="462" w:author="Windows 用户" w:date="2021-05-19T22:02:00Z">
        <w:r w:rsidRPr="00A74D6F" w:rsidDel="00DD7425">
          <w:rPr>
            <w:rFonts w:asciiTheme="minorEastAsia" w:hAnsiTheme="minorEastAsia"/>
            <w:szCs w:val="21"/>
            <w:rPrChange w:id="463" w:author="Windows 用户" w:date="2021-05-19T23:08:00Z">
              <w:rPr/>
            </w:rPrChange>
          </w:rPr>
          <w:delText xml:space="preserve">27 </w:delText>
        </w:r>
      </w:del>
      <w:r w:rsidRPr="00A74D6F">
        <w:rPr>
          <w:rFonts w:asciiTheme="minorEastAsia" w:hAnsiTheme="minorEastAsia"/>
          <w:szCs w:val="21"/>
          <w:rPrChange w:id="464" w:author="Windows 用户" w:date="2021-05-19T23:08:00Z">
            <w:rPr/>
          </w:rPrChange>
        </w:rPr>
        <w:t xml:space="preserve">00 </w:t>
      </w:r>
      <w:r w:rsidRPr="00A74D6F">
        <w:rPr>
          <w:rFonts w:asciiTheme="minorEastAsia" w:hAnsiTheme="minorEastAsia" w:hint="eastAsia"/>
          <w:szCs w:val="21"/>
          <w:rPrChange w:id="465" w:author="Windows 用户" w:date="2021-05-19T23:08:00Z">
            <w:rPr>
              <w:rFonts w:hint="eastAsia"/>
            </w:rPr>
          </w:rPrChange>
        </w:rPr>
        <w:t>CA</w:t>
      </w:r>
      <w:r w:rsidRPr="00A74D6F">
        <w:rPr>
          <w:rFonts w:asciiTheme="minorEastAsia" w:hAnsiTheme="minorEastAsia"/>
          <w:szCs w:val="21"/>
          <w:rPrChange w:id="466" w:author="Windows 用户" w:date="2021-05-19T23:08:00Z">
            <w:rPr/>
          </w:rPrChange>
        </w:rPr>
        <w:t xml:space="preserve"> </w:t>
      </w:r>
      <w:del w:id="467" w:author="Windows 用户" w:date="2021-05-19T22:02:00Z">
        <w:r w:rsidRPr="00A74D6F" w:rsidDel="00DD7425">
          <w:rPr>
            <w:rFonts w:asciiTheme="minorEastAsia" w:hAnsiTheme="minorEastAsia"/>
            <w:szCs w:val="21"/>
            <w:rPrChange w:id="468" w:author="Windows 用户" w:date="2021-05-19T23:08:00Z">
              <w:rPr/>
            </w:rPrChange>
          </w:rPr>
          <w:delText xml:space="preserve">02 32 00 </w:delText>
        </w:r>
        <w:r w:rsidRPr="00A74D6F" w:rsidDel="00DD7425">
          <w:rPr>
            <w:rFonts w:asciiTheme="minorEastAsia" w:hAnsiTheme="minorEastAsia" w:hint="eastAsia"/>
            <w:szCs w:val="21"/>
            <w:rPrChange w:id="469" w:author="Windows 用户" w:date="2021-05-19T23:08:00Z">
              <w:rPr>
                <w:rFonts w:hint="eastAsia"/>
              </w:rPr>
            </w:rPrChange>
          </w:rPr>
          <w:delText>C4</w:delText>
        </w:r>
        <w:r w:rsidRPr="00A74D6F" w:rsidDel="00DD7425">
          <w:rPr>
            <w:rFonts w:asciiTheme="minorEastAsia" w:hAnsiTheme="minorEastAsia"/>
            <w:szCs w:val="21"/>
            <w:rPrChange w:id="470" w:author="Windows 用户" w:date="2021-05-19T23:08:00Z">
              <w:rPr/>
            </w:rPrChange>
          </w:rPr>
          <w:delText xml:space="preserve"> 02 3</w:delText>
        </w:r>
        <w:r w:rsidRPr="00A74D6F" w:rsidDel="00DD7425">
          <w:rPr>
            <w:rFonts w:asciiTheme="minorEastAsia" w:hAnsiTheme="minorEastAsia" w:hint="eastAsia"/>
            <w:szCs w:val="21"/>
            <w:rPrChange w:id="471" w:author="Windows 用户" w:date="2021-05-19T23:08:00Z">
              <w:rPr>
                <w:rFonts w:hint="eastAsia"/>
              </w:rPr>
            </w:rPrChange>
          </w:rPr>
          <w:delText>A</w:delText>
        </w:r>
        <w:r w:rsidRPr="00A74D6F" w:rsidDel="00DD7425">
          <w:rPr>
            <w:rFonts w:asciiTheme="minorEastAsia" w:hAnsiTheme="minorEastAsia"/>
            <w:szCs w:val="21"/>
            <w:rPrChange w:id="472" w:author="Windows 用户" w:date="2021-05-19T23:08:00Z">
              <w:rPr/>
            </w:rPrChange>
          </w:rPr>
          <w:delText xml:space="preserve"> 00 </w:delText>
        </w:r>
        <w:r w:rsidRPr="00A74D6F" w:rsidDel="00DD7425">
          <w:rPr>
            <w:rFonts w:asciiTheme="minorEastAsia" w:hAnsiTheme="minorEastAsia" w:hint="eastAsia"/>
            <w:szCs w:val="21"/>
            <w:rPrChange w:id="473" w:author="Windows 用户" w:date="2021-05-19T23:08:00Z">
              <w:rPr>
                <w:rFonts w:hint="eastAsia"/>
              </w:rPr>
            </w:rPrChange>
          </w:rPr>
          <w:delText>D1</w:delText>
        </w:r>
        <w:r w:rsidRPr="00A74D6F" w:rsidDel="00DD7425">
          <w:rPr>
            <w:rFonts w:asciiTheme="minorEastAsia" w:hAnsiTheme="minorEastAsia"/>
            <w:szCs w:val="21"/>
            <w:rPrChange w:id="474" w:author="Windows 用户" w:date="2021-05-19T23:08:00Z">
              <w:rPr/>
            </w:rPrChange>
          </w:rPr>
          <w:delText xml:space="preserve"> 02 2</w:delText>
        </w:r>
        <w:r w:rsidRPr="00A74D6F" w:rsidDel="00DD7425">
          <w:rPr>
            <w:rFonts w:asciiTheme="minorEastAsia" w:hAnsiTheme="minorEastAsia" w:hint="eastAsia"/>
            <w:szCs w:val="21"/>
            <w:rPrChange w:id="475" w:author="Windows 用户" w:date="2021-05-19T23:08:00Z">
              <w:rPr>
                <w:rFonts w:hint="eastAsia"/>
              </w:rPr>
            </w:rPrChange>
          </w:rPr>
          <w:delText>F</w:delText>
        </w:r>
        <w:r w:rsidRPr="00A74D6F" w:rsidDel="00DD7425">
          <w:rPr>
            <w:rFonts w:asciiTheme="minorEastAsia" w:hAnsiTheme="minorEastAsia"/>
            <w:szCs w:val="21"/>
            <w:rPrChange w:id="476" w:author="Windows 用户" w:date="2021-05-19T23:08:00Z">
              <w:rPr/>
            </w:rPrChange>
          </w:rPr>
          <w:delText xml:space="preserve"> 03 </w:delText>
        </w:r>
        <w:r w:rsidRPr="00A74D6F" w:rsidDel="00DD7425">
          <w:rPr>
            <w:rFonts w:asciiTheme="minorEastAsia" w:hAnsiTheme="minorEastAsia" w:hint="eastAsia"/>
            <w:szCs w:val="21"/>
            <w:rPrChange w:id="477" w:author="Windows 用户" w:date="2021-05-19T23:08:00Z">
              <w:rPr>
                <w:rFonts w:hint="eastAsia"/>
              </w:rPr>
            </w:rPrChange>
          </w:rPr>
          <w:delText>F1</w:delText>
        </w:r>
        <w:r w:rsidRPr="00A74D6F" w:rsidDel="00DD7425">
          <w:rPr>
            <w:rFonts w:asciiTheme="minorEastAsia" w:hAnsiTheme="minorEastAsia"/>
            <w:szCs w:val="21"/>
            <w:rPrChange w:id="478" w:author="Windows 用户" w:date="2021-05-19T23:08:00Z">
              <w:rPr/>
            </w:rPrChange>
          </w:rPr>
          <w:delText xml:space="preserve"> </w:delText>
        </w:r>
      </w:del>
      <w:r w:rsidRPr="00A74D6F">
        <w:rPr>
          <w:rFonts w:asciiTheme="minorEastAsia" w:hAnsiTheme="minorEastAsia"/>
          <w:szCs w:val="21"/>
          <w:rPrChange w:id="479" w:author="Windows 用户" w:date="2021-05-19T23:08:00Z">
            <w:rPr/>
          </w:rPrChange>
        </w:rPr>
        <w:t>5</w:t>
      </w:r>
      <w:r w:rsidRPr="00A74D6F">
        <w:rPr>
          <w:rFonts w:asciiTheme="minorEastAsia" w:hAnsiTheme="minorEastAsia" w:hint="eastAsia"/>
          <w:szCs w:val="21"/>
          <w:rPrChange w:id="480" w:author="Windows 用户" w:date="2021-05-19T23:08:00Z">
            <w:rPr>
              <w:rFonts w:hint="eastAsia"/>
            </w:rPr>
          </w:rPrChange>
        </w:rPr>
        <w:t>C</w:t>
      </w:r>
      <w:r w:rsidRPr="00A74D6F">
        <w:rPr>
          <w:rFonts w:asciiTheme="minorEastAsia" w:hAnsiTheme="minorEastAsia"/>
          <w:szCs w:val="21"/>
          <w:rPrChange w:id="481" w:author="Windows 用户" w:date="2021-05-19T23:08:00Z">
            <w:rPr/>
          </w:rPrChange>
        </w:rPr>
        <w:t xml:space="preserve"> 00 01</w:t>
      </w:r>
      <w:r w:rsidRPr="00A74D6F">
        <w:rPr>
          <w:rFonts w:ascii="MS Gothic" w:eastAsia="MS Gothic" w:hAnsi="MS Gothic" w:cs="MS Gothic" w:hint="eastAsia"/>
          <w:szCs w:val="21"/>
          <w:rPrChange w:id="482" w:author="Windows 用户" w:date="2021-05-19T23:08:00Z">
            <w:rPr/>
          </w:rPrChange>
        </w:rPr>
        <w:t>‬</w:t>
      </w:r>
      <w:ins w:id="483" w:author="Windows 用户" w:date="2021-05-19T22:03:00Z">
        <w:r w:rsidR="002B1F32" w:rsidRPr="00A74D6F">
          <w:rPr>
            <w:rFonts w:asciiTheme="minorEastAsia" w:hAnsiTheme="minorEastAsia"/>
            <w:szCs w:val="21"/>
            <w:rPrChange w:id="484" w:author="Windows 用户" w:date="2021-05-19T23:08:00Z">
              <w:rPr/>
            </w:rPrChange>
          </w:rPr>
          <w:t xml:space="preserve"> </w:t>
        </w:r>
      </w:ins>
      <w:ins w:id="485" w:author="Windows 用户" w:date="2021-05-19T22:04:00Z">
        <w:r w:rsidR="002B1F32" w:rsidRPr="00A74D6F">
          <w:rPr>
            <w:rFonts w:asciiTheme="minorEastAsia" w:hAnsiTheme="minorEastAsia"/>
            <w:szCs w:val="21"/>
            <w:rPrChange w:id="486" w:author="Windows 用户" w:date="2021-05-19T23:08:00Z">
              <w:rPr/>
            </w:rPrChange>
          </w:rPr>
          <w:t>06 5B 4E</w:t>
        </w:r>
      </w:ins>
      <w:ins w:id="487" w:author="Windows 用户" w:date="2021-05-19T22:05:00Z">
        <w:r w:rsidR="002B1F32" w:rsidRPr="00A74D6F">
          <w:rPr>
            <w:rFonts w:asciiTheme="minorEastAsia" w:hAnsiTheme="minorEastAsia"/>
            <w:szCs w:val="21"/>
            <w:rPrChange w:id="488" w:author="Windows 用户" w:date="2021-05-19T23:08:00Z">
              <w:rPr/>
            </w:rPrChange>
          </w:rPr>
          <w:t xml:space="preserve"> </w:t>
        </w:r>
      </w:ins>
      <w:ins w:id="489" w:author="Windows 用户" w:date="2021-05-19T22:04:00Z">
        <w:r w:rsidR="002B1F32" w:rsidRPr="00A74D6F">
          <w:rPr>
            <w:rFonts w:asciiTheme="minorEastAsia" w:hAnsiTheme="minorEastAsia"/>
            <w:szCs w:val="21"/>
            <w:rPrChange w:id="490" w:author="Windows 用户" w:date="2021-05-19T23:08:00Z">
              <w:rPr/>
            </w:rPrChange>
          </w:rPr>
          <w:t>6A</w:t>
        </w:r>
      </w:ins>
      <w:del w:id="491" w:author="Windows 用户" w:date="2021-05-19T22:03:00Z">
        <w:r w:rsidRPr="00A74D6F" w:rsidDel="00DD7425">
          <w:rPr>
            <w:rFonts w:ascii="MS Gothic" w:eastAsia="MS Gothic" w:hAnsi="MS Gothic" w:cs="MS Gothic" w:hint="eastAsia"/>
            <w:szCs w:val="21"/>
            <w:rPrChange w:id="492" w:author="Windows 用户" w:date="2021-05-19T23:08:00Z">
              <w:rPr/>
            </w:rPrChange>
          </w:rPr>
          <w:delText>‬</w:delText>
        </w:r>
      </w:del>
    </w:p>
    <w:p w:rsidR="006226DF" w:rsidRPr="00A74D6F" w:rsidRDefault="00A158D8">
      <w:pPr>
        <w:rPr>
          <w:rFonts w:asciiTheme="minorEastAsia" w:hAnsiTheme="minorEastAsia"/>
          <w:szCs w:val="21"/>
          <w:rPrChange w:id="493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Cs w:val="21"/>
          <w:rPrChange w:id="494" w:author="Windows 用户" w:date="2021-05-19T23:08:00Z">
            <w:rPr>
              <w:rFonts w:hint="eastAsia"/>
            </w:rPr>
          </w:rPrChange>
        </w:rPr>
        <w:t>解析：</w:t>
      </w:r>
    </w:p>
    <w:p w:rsidR="006226DF" w:rsidRPr="00A74D6F" w:rsidRDefault="00A158D8">
      <w:pPr>
        <w:rPr>
          <w:rFonts w:asciiTheme="minorEastAsia" w:hAnsiTheme="minorEastAsia"/>
          <w:szCs w:val="21"/>
          <w:rPrChange w:id="495" w:author="Windows 用户" w:date="2021-05-19T23:08:00Z">
            <w:rPr/>
          </w:rPrChange>
        </w:rPr>
      </w:pPr>
      <w:r w:rsidRPr="00A74D6F">
        <w:rPr>
          <w:rFonts w:asciiTheme="minorEastAsia" w:hAnsiTheme="minorEastAsia"/>
          <w:szCs w:val="21"/>
          <w:highlight w:val="darkGreen"/>
          <w:rPrChange w:id="496" w:author="Windows 用户" w:date="2021-05-19T23:08:00Z">
            <w:rPr>
              <w:highlight w:val="darkGreen"/>
            </w:rPr>
          </w:rPrChange>
        </w:rPr>
        <w:t>07</w:t>
      </w:r>
      <w:r w:rsidRPr="00A74D6F">
        <w:rPr>
          <w:rFonts w:asciiTheme="minorEastAsia" w:hAnsiTheme="minorEastAsia"/>
          <w:szCs w:val="21"/>
          <w:rPrChange w:id="497" w:author="Windows 用户" w:date="2021-05-19T23:08:00Z">
            <w:rPr/>
          </w:rPrChange>
        </w:rPr>
        <w:t xml:space="preserve"> </w:t>
      </w:r>
      <w:r w:rsidRPr="00A74D6F">
        <w:rPr>
          <w:rFonts w:asciiTheme="minorEastAsia" w:hAnsiTheme="minorEastAsia"/>
          <w:szCs w:val="21"/>
          <w:highlight w:val="red"/>
          <w:rPrChange w:id="498" w:author="Windows 用户" w:date="2021-05-19T23:08:00Z">
            <w:rPr>
              <w:highlight w:val="red"/>
            </w:rPr>
          </w:rPrChange>
        </w:rPr>
        <w:t>01 01 08</w:t>
      </w:r>
      <w:r w:rsidRPr="00A74D6F">
        <w:rPr>
          <w:rFonts w:asciiTheme="minorEastAsia" w:hAnsiTheme="minorEastAsia"/>
          <w:szCs w:val="21"/>
          <w:rPrChange w:id="499" w:author="Windows 用户" w:date="2021-05-19T23:08:00Z">
            <w:rPr/>
          </w:rPrChange>
        </w:rPr>
        <w:t xml:space="preserve"> </w:t>
      </w:r>
      <w:r w:rsidRPr="00A74D6F">
        <w:rPr>
          <w:rFonts w:asciiTheme="minorEastAsia" w:hAnsiTheme="minorEastAsia"/>
          <w:szCs w:val="21"/>
          <w:highlight w:val="darkCyan"/>
          <w:rPrChange w:id="500" w:author="Windows 用户" w:date="2021-05-19T23:08:00Z">
            <w:rPr>
              <w:highlight w:val="darkCyan"/>
            </w:rPr>
          </w:rPrChange>
        </w:rPr>
        <w:t>5E BC E7 96</w:t>
      </w:r>
      <w:del w:id="501" w:author="Windows 用户" w:date="2021-05-19T22:01:00Z">
        <w:r w:rsidRPr="00A74D6F" w:rsidDel="00DD7425">
          <w:rPr>
            <w:rFonts w:asciiTheme="minorEastAsia" w:hAnsiTheme="minorEastAsia"/>
            <w:szCs w:val="21"/>
            <w:rPrChange w:id="502" w:author="Windows 用户" w:date="2021-05-19T23:08:00Z">
              <w:rPr/>
            </w:rPrChange>
          </w:rPr>
          <w:delText xml:space="preserve"> </w:delText>
        </w:r>
        <w:r w:rsidRPr="00A74D6F" w:rsidDel="00DD7425">
          <w:rPr>
            <w:rFonts w:asciiTheme="minorEastAsia" w:hAnsiTheme="minorEastAsia"/>
            <w:szCs w:val="21"/>
            <w:highlight w:val="darkMagenta"/>
            <w:rPrChange w:id="503" w:author="Windows 用户" w:date="2021-05-19T23:08:00Z">
              <w:rPr>
                <w:highlight w:val="darkMagenta"/>
              </w:rPr>
            </w:rPrChange>
          </w:rPr>
          <w:delText>27</w:delText>
        </w:r>
      </w:del>
      <w:r w:rsidRPr="00A74D6F">
        <w:rPr>
          <w:rFonts w:asciiTheme="minorEastAsia" w:hAnsiTheme="minorEastAsia"/>
          <w:szCs w:val="21"/>
          <w:rPrChange w:id="504" w:author="Windows 用户" w:date="2021-05-19T23:08:00Z">
            <w:rPr/>
          </w:rPrChange>
        </w:rPr>
        <w:t xml:space="preserve"> </w:t>
      </w:r>
      <w:r w:rsidRPr="00A74D6F">
        <w:rPr>
          <w:rFonts w:asciiTheme="minorEastAsia" w:hAnsiTheme="minorEastAsia"/>
          <w:szCs w:val="21"/>
          <w:highlight w:val="darkRed"/>
          <w:rPrChange w:id="505" w:author="Windows 用户" w:date="2021-05-19T23:08:00Z">
            <w:rPr>
              <w:highlight w:val="darkRed"/>
            </w:rPr>
          </w:rPrChange>
        </w:rPr>
        <w:t xml:space="preserve">00 </w:t>
      </w:r>
      <w:r w:rsidRPr="00A74D6F">
        <w:rPr>
          <w:rFonts w:asciiTheme="minorEastAsia" w:hAnsiTheme="minorEastAsia" w:hint="eastAsia"/>
          <w:szCs w:val="21"/>
          <w:highlight w:val="darkRed"/>
          <w:rPrChange w:id="506" w:author="Windows 用户" w:date="2021-05-19T23:08:00Z">
            <w:rPr>
              <w:rFonts w:hint="eastAsia"/>
              <w:highlight w:val="darkRed"/>
            </w:rPr>
          </w:rPrChange>
        </w:rPr>
        <w:t>CA</w:t>
      </w:r>
      <w:r w:rsidRPr="00A74D6F">
        <w:rPr>
          <w:rFonts w:asciiTheme="minorEastAsia" w:hAnsiTheme="minorEastAsia"/>
          <w:szCs w:val="21"/>
          <w:rPrChange w:id="507" w:author="Windows 用户" w:date="2021-05-19T23:08:00Z">
            <w:rPr/>
          </w:rPrChange>
        </w:rPr>
        <w:t xml:space="preserve"> </w:t>
      </w:r>
      <w:del w:id="508" w:author="Windows 用户" w:date="2021-05-19T21:58:00Z">
        <w:r w:rsidRPr="00A74D6F" w:rsidDel="00DD7425">
          <w:rPr>
            <w:rFonts w:asciiTheme="minorEastAsia" w:hAnsiTheme="minorEastAsia"/>
            <w:szCs w:val="21"/>
            <w:highlight w:val="darkYellow"/>
            <w:rPrChange w:id="509" w:author="Windows 用户" w:date="2021-05-19T23:08:00Z">
              <w:rPr>
                <w:highlight w:val="darkYellow"/>
              </w:rPr>
            </w:rPrChange>
          </w:rPr>
          <w:delText>02 32</w:delText>
        </w:r>
        <w:r w:rsidRPr="00A74D6F" w:rsidDel="00DD7425">
          <w:rPr>
            <w:rFonts w:asciiTheme="minorEastAsia" w:hAnsiTheme="minorEastAsia"/>
            <w:szCs w:val="21"/>
            <w:rPrChange w:id="510" w:author="Windows 用户" w:date="2021-05-19T23:08:00Z">
              <w:rPr/>
            </w:rPrChange>
          </w:rPr>
          <w:delText xml:space="preserve"> </w:delText>
        </w:r>
        <w:r w:rsidRPr="00A74D6F" w:rsidDel="00DD7425">
          <w:rPr>
            <w:rFonts w:asciiTheme="minorEastAsia" w:hAnsiTheme="minorEastAsia"/>
            <w:szCs w:val="21"/>
            <w:highlight w:val="darkGray"/>
            <w:rPrChange w:id="511" w:author="Windows 用户" w:date="2021-05-19T23:08:00Z">
              <w:rPr>
                <w:highlight w:val="darkGray"/>
              </w:rPr>
            </w:rPrChange>
          </w:rPr>
          <w:delText xml:space="preserve">00 </w:delText>
        </w:r>
        <w:r w:rsidRPr="00A74D6F" w:rsidDel="00DD7425">
          <w:rPr>
            <w:rFonts w:asciiTheme="minorEastAsia" w:hAnsiTheme="minorEastAsia" w:hint="eastAsia"/>
            <w:szCs w:val="21"/>
            <w:highlight w:val="darkGray"/>
            <w:rPrChange w:id="512" w:author="Windows 用户" w:date="2021-05-19T23:08:00Z">
              <w:rPr>
                <w:rFonts w:hint="eastAsia"/>
                <w:highlight w:val="darkGray"/>
              </w:rPr>
            </w:rPrChange>
          </w:rPr>
          <w:delText>C4</w:delText>
        </w:r>
        <w:r w:rsidRPr="00A74D6F" w:rsidDel="00DD7425">
          <w:rPr>
            <w:rFonts w:asciiTheme="minorEastAsia" w:hAnsiTheme="minorEastAsia"/>
            <w:szCs w:val="21"/>
            <w:rPrChange w:id="513" w:author="Windows 用户" w:date="2021-05-19T23:08:00Z">
              <w:rPr/>
            </w:rPrChange>
          </w:rPr>
          <w:delText xml:space="preserve"> </w:delText>
        </w:r>
        <w:r w:rsidRPr="00A74D6F" w:rsidDel="00DD7425">
          <w:rPr>
            <w:rFonts w:asciiTheme="minorEastAsia" w:hAnsiTheme="minorEastAsia"/>
            <w:szCs w:val="21"/>
            <w:highlight w:val="lightGray"/>
            <w:rPrChange w:id="514" w:author="Windows 用户" w:date="2021-05-19T23:08:00Z">
              <w:rPr>
                <w:highlight w:val="lightGray"/>
              </w:rPr>
            </w:rPrChange>
          </w:rPr>
          <w:delText>02 3</w:delText>
        </w:r>
        <w:r w:rsidRPr="00A74D6F" w:rsidDel="00DD7425">
          <w:rPr>
            <w:rFonts w:asciiTheme="minorEastAsia" w:hAnsiTheme="minorEastAsia" w:hint="eastAsia"/>
            <w:szCs w:val="21"/>
            <w:highlight w:val="lightGray"/>
            <w:rPrChange w:id="515" w:author="Windows 用户" w:date="2021-05-19T23:08:00Z">
              <w:rPr>
                <w:rFonts w:hint="eastAsia"/>
                <w:highlight w:val="lightGray"/>
              </w:rPr>
            </w:rPrChange>
          </w:rPr>
          <w:delText>A</w:delText>
        </w:r>
        <w:r w:rsidRPr="00A74D6F" w:rsidDel="00DD7425">
          <w:rPr>
            <w:rFonts w:asciiTheme="minorEastAsia" w:hAnsiTheme="minorEastAsia"/>
            <w:szCs w:val="21"/>
            <w:rPrChange w:id="516" w:author="Windows 用户" w:date="2021-05-19T23:08:00Z">
              <w:rPr/>
            </w:rPrChange>
          </w:rPr>
          <w:delText xml:space="preserve"> </w:delText>
        </w:r>
        <w:r w:rsidRPr="00A74D6F" w:rsidDel="00DD7425">
          <w:rPr>
            <w:rFonts w:asciiTheme="minorEastAsia" w:hAnsiTheme="minorEastAsia"/>
            <w:szCs w:val="21"/>
            <w:highlight w:val="yellow"/>
            <w:rPrChange w:id="517" w:author="Windows 用户" w:date="2021-05-19T23:08:00Z">
              <w:rPr>
                <w:highlight w:val="yellow"/>
              </w:rPr>
            </w:rPrChange>
          </w:rPr>
          <w:delText xml:space="preserve">00 </w:delText>
        </w:r>
        <w:r w:rsidRPr="00A74D6F" w:rsidDel="00DD7425">
          <w:rPr>
            <w:rFonts w:asciiTheme="minorEastAsia" w:hAnsiTheme="minorEastAsia" w:hint="eastAsia"/>
            <w:szCs w:val="21"/>
            <w:highlight w:val="yellow"/>
            <w:rPrChange w:id="518" w:author="Windows 用户" w:date="2021-05-19T23:08:00Z">
              <w:rPr>
                <w:rFonts w:hint="eastAsia"/>
                <w:highlight w:val="yellow"/>
              </w:rPr>
            </w:rPrChange>
          </w:rPr>
          <w:delText>D1</w:delText>
        </w:r>
        <w:r w:rsidRPr="00A74D6F" w:rsidDel="00DD7425">
          <w:rPr>
            <w:rFonts w:asciiTheme="minorEastAsia" w:hAnsiTheme="minorEastAsia"/>
            <w:szCs w:val="21"/>
            <w:rPrChange w:id="519" w:author="Windows 用户" w:date="2021-05-19T23:08:00Z">
              <w:rPr/>
            </w:rPrChange>
          </w:rPr>
          <w:delText xml:space="preserve"> </w:delText>
        </w:r>
        <w:r w:rsidRPr="00A74D6F" w:rsidDel="00DD7425">
          <w:rPr>
            <w:rFonts w:asciiTheme="minorEastAsia" w:hAnsiTheme="minorEastAsia"/>
            <w:szCs w:val="21"/>
            <w:highlight w:val="green"/>
            <w:rPrChange w:id="520" w:author="Windows 用户" w:date="2021-05-19T23:08:00Z">
              <w:rPr>
                <w:highlight w:val="green"/>
              </w:rPr>
            </w:rPrChange>
          </w:rPr>
          <w:delText>02 2</w:delText>
        </w:r>
        <w:r w:rsidRPr="00A74D6F" w:rsidDel="00DD7425">
          <w:rPr>
            <w:rFonts w:asciiTheme="minorEastAsia" w:hAnsiTheme="minorEastAsia" w:hint="eastAsia"/>
            <w:szCs w:val="21"/>
            <w:highlight w:val="green"/>
            <w:rPrChange w:id="521" w:author="Windows 用户" w:date="2021-05-19T23:08:00Z">
              <w:rPr>
                <w:rFonts w:hint="eastAsia"/>
                <w:highlight w:val="green"/>
              </w:rPr>
            </w:rPrChange>
          </w:rPr>
          <w:delText>F</w:delText>
        </w:r>
        <w:r w:rsidRPr="00A74D6F" w:rsidDel="00DD7425">
          <w:rPr>
            <w:rFonts w:asciiTheme="minorEastAsia" w:hAnsiTheme="minorEastAsia"/>
            <w:szCs w:val="21"/>
            <w:rPrChange w:id="522" w:author="Windows 用户" w:date="2021-05-19T23:08:00Z">
              <w:rPr/>
            </w:rPrChange>
          </w:rPr>
          <w:delText xml:space="preserve"> </w:delText>
        </w:r>
        <w:r w:rsidRPr="00A74D6F" w:rsidDel="00DD7425">
          <w:rPr>
            <w:rFonts w:asciiTheme="minorEastAsia" w:hAnsiTheme="minorEastAsia"/>
            <w:szCs w:val="21"/>
            <w:highlight w:val="cyan"/>
            <w:rPrChange w:id="523" w:author="Windows 用户" w:date="2021-05-19T23:08:00Z">
              <w:rPr>
                <w:highlight w:val="cyan"/>
              </w:rPr>
            </w:rPrChange>
          </w:rPr>
          <w:delText xml:space="preserve">29 </w:delText>
        </w:r>
        <w:r w:rsidRPr="00A74D6F" w:rsidDel="00DD7425">
          <w:rPr>
            <w:rFonts w:asciiTheme="minorEastAsia" w:hAnsiTheme="minorEastAsia" w:hint="eastAsia"/>
            <w:szCs w:val="21"/>
            <w:highlight w:val="cyan"/>
            <w:rPrChange w:id="524" w:author="Windows 用户" w:date="2021-05-19T23:08:00Z">
              <w:rPr>
                <w:rFonts w:hint="eastAsia"/>
                <w:highlight w:val="cyan"/>
              </w:rPr>
            </w:rPrChange>
          </w:rPr>
          <w:delText>CE</w:delText>
        </w:r>
        <w:r w:rsidRPr="00A74D6F" w:rsidDel="00DD7425">
          <w:rPr>
            <w:rFonts w:asciiTheme="minorEastAsia" w:hAnsiTheme="minorEastAsia"/>
            <w:szCs w:val="21"/>
            <w:rPrChange w:id="525" w:author="Windows 用户" w:date="2021-05-19T23:08:00Z">
              <w:rPr/>
            </w:rPrChange>
          </w:rPr>
          <w:delText xml:space="preserve"> </w:delText>
        </w:r>
      </w:del>
      <w:r w:rsidRPr="00A74D6F">
        <w:rPr>
          <w:rFonts w:asciiTheme="minorEastAsia" w:hAnsiTheme="minorEastAsia"/>
          <w:szCs w:val="21"/>
          <w:highlight w:val="magenta"/>
          <w:rPrChange w:id="526" w:author="Windows 用户" w:date="2021-05-19T23:08:00Z">
            <w:rPr>
              <w:highlight w:val="magenta"/>
            </w:rPr>
          </w:rPrChange>
        </w:rPr>
        <w:t>5</w:t>
      </w:r>
      <w:r w:rsidRPr="00A74D6F">
        <w:rPr>
          <w:rFonts w:asciiTheme="minorEastAsia" w:hAnsiTheme="minorEastAsia" w:hint="eastAsia"/>
          <w:szCs w:val="21"/>
          <w:highlight w:val="magenta"/>
          <w:rPrChange w:id="527" w:author="Windows 用户" w:date="2021-05-19T23:08:00Z">
            <w:rPr>
              <w:rFonts w:hint="eastAsia"/>
              <w:highlight w:val="magenta"/>
            </w:rPr>
          </w:rPrChange>
        </w:rPr>
        <w:t>C</w:t>
      </w:r>
      <w:r w:rsidRPr="00A74D6F">
        <w:rPr>
          <w:rFonts w:asciiTheme="minorEastAsia" w:hAnsiTheme="minorEastAsia"/>
          <w:szCs w:val="21"/>
          <w:rPrChange w:id="528" w:author="Windows 用户" w:date="2021-05-19T23:08:00Z">
            <w:rPr/>
          </w:rPrChange>
        </w:rPr>
        <w:t xml:space="preserve"> </w:t>
      </w:r>
      <w:r w:rsidRPr="00A74D6F">
        <w:rPr>
          <w:rFonts w:asciiTheme="minorEastAsia" w:hAnsiTheme="minorEastAsia"/>
          <w:szCs w:val="21"/>
          <w:highlight w:val="darkGreen"/>
          <w:rPrChange w:id="529" w:author="Windows 用户" w:date="2021-05-19T23:08:00Z">
            <w:rPr>
              <w:highlight w:val="darkGreen"/>
            </w:rPr>
          </w:rPrChange>
        </w:rPr>
        <w:t>00 01</w:t>
      </w:r>
      <w:r w:rsidRPr="00A74D6F">
        <w:rPr>
          <w:rFonts w:ascii="MS Gothic" w:eastAsia="MS Gothic" w:hAnsi="MS Gothic" w:cs="MS Gothic" w:hint="eastAsia"/>
          <w:szCs w:val="21"/>
          <w:rPrChange w:id="530" w:author="Windows 用户" w:date="2021-05-19T23:08:00Z">
            <w:rPr/>
          </w:rPrChange>
        </w:rPr>
        <w:t>‬</w:t>
      </w:r>
      <w:ins w:id="531" w:author="Windows 用户" w:date="2021-05-19T22:05:00Z">
        <w:r w:rsidR="0008604B" w:rsidRPr="00A74D6F">
          <w:rPr>
            <w:rFonts w:asciiTheme="minorEastAsia" w:hAnsiTheme="minorEastAsia"/>
            <w:szCs w:val="21"/>
            <w:rPrChange w:id="532" w:author="Windows 用户" w:date="2021-05-19T23:08:00Z">
              <w:rPr/>
            </w:rPrChange>
          </w:rPr>
          <w:t xml:space="preserve"> </w:t>
        </w:r>
        <w:r w:rsidR="0008604B" w:rsidRPr="00A74D6F">
          <w:rPr>
            <w:rFonts w:asciiTheme="minorEastAsia" w:hAnsiTheme="minorEastAsia"/>
            <w:szCs w:val="21"/>
            <w:highlight w:val="yellow"/>
            <w:rPrChange w:id="533" w:author="Windows 用户" w:date="2021-05-19T23:08:00Z">
              <w:rPr/>
            </w:rPrChange>
          </w:rPr>
          <w:t>06 5B 4E 6A</w:t>
        </w:r>
        <w:r w:rsidR="0008604B" w:rsidRPr="00A74D6F" w:rsidDel="00DD7425">
          <w:rPr>
            <w:rFonts w:asciiTheme="minorEastAsia" w:hAnsiTheme="minorEastAsia"/>
            <w:szCs w:val="21"/>
            <w:rPrChange w:id="534" w:author="Windows 用户" w:date="2021-05-19T23:08:00Z">
              <w:rPr/>
            </w:rPrChange>
          </w:rPr>
          <w:t xml:space="preserve"> </w:t>
        </w:r>
      </w:ins>
      <w:del w:id="535" w:author="Windows 用户" w:date="2021-05-19T22:02:00Z">
        <w:r w:rsidRPr="00A74D6F" w:rsidDel="00DD7425">
          <w:rPr>
            <w:rFonts w:ascii="MS Gothic" w:eastAsia="MS Gothic" w:hAnsi="MS Gothic" w:cs="MS Gothic" w:hint="eastAsia"/>
            <w:szCs w:val="21"/>
            <w:rPrChange w:id="536" w:author="Windows 用户" w:date="2021-05-19T23:08:00Z">
              <w:rPr/>
            </w:rPrChange>
          </w:rPr>
          <w:delText>‬</w:delText>
        </w:r>
      </w:del>
    </w:p>
    <w:p w:rsidR="006226DF" w:rsidRPr="00A74D6F" w:rsidRDefault="00A158D8">
      <w:pPr>
        <w:rPr>
          <w:rFonts w:asciiTheme="minorEastAsia" w:hAnsiTheme="minorEastAsia"/>
          <w:szCs w:val="21"/>
          <w:highlight w:val="darkGreen"/>
          <w:rPrChange w:id="537" w:author="Windows 用户" w:date="2021-05-19T23:08:00Z">
            <w:rPr>
              <w:highlight w:val="darkGreen"/>
            </w:rPr>
          </w:rPrChange>
        </w:rPr>
      </w:pPr>
      <w:r w:rsidRPr="00A74D6F">
        <w:rPr>
          <w:rFonts w:asciiTheme="minorEastAsia" w:hAnsiTheme="minorEastAsia" w:hint="eastAsia"/>
          <w:szCs w:val="21"/>
          <w:highlight w:val="darkGreen"/>
          <w:rPrChange w:id="538" w:author="Windows 用户" w:date="2021-05-19T23:08:00Z">
            <w:rPr>
              <w:rFonts w:hint="eastAsia"/>
              <w:highlight w:val="darkGreen"/>
            </w:rPr>
          </w:rPrChange>
        </w:rPr>
        <w:t>消息类型：7：扩展数据上报</w:t>
      </w:r>
    </w:p>
    <w:p w:rsidR="006226DF" w:rsidRPr="00A74D6F" w:rsidRDefault="00A158D8">
      <w:pPr>
        <w:rPr>
          <w:rFonts w:asciiTheme="minorEastAsia" w:hAnsiTheme="minorEastAsia"/>
          <w:szCs w:val="21"/>
          <w:highlight w:val="red"/>
          <w:rPrChange w:id="539" w:author="Windows 用户" w:date="2021-05-19T23:08:00Z">
            <w:rPr>
              <w:highlight w:val="red"/>
            </w:rPr>
          </w:rPrChange>
        </w:rPr>
      </w:pPr>
      <w:r w:rsidRPr="00A74D6F">
        <w:rPr>
          <w:rFonts w:asciiTheme="minorEastAsia" w:hAnsiTheme="minorEastAsia" w:hint="eastAsia"/>
          <w:szCs w:val="21"/>
          <w:highlight w:val="red"/>
          <w:rPrChange w:id="540" w:author="Windows 用户" w:date="2021-05-19T23:08:00Z">
            <w:rPr>
              <w:rFonts w:hint="eastAsia"/>
              <w:highlight w:val="red"/>
            </w:rPr>
          </w:rPrChange>
        </w:rPr>
        <w:t>版本号：1.1.8</w:t>
      </w:r>
    </w:p>
    <w:p w:rsidR="006226DF" w:rsidRPr="00A74D6F" w:rsidRDefault="00A158D8">
      <w:pPr>
        <w:rPr>
          <w:rFonts w:asciiTheme="minorEastAsia" w:hAnsiTheme="minorEastAsia"/>
          <w:szCs w:val="21"/>
          <w:highlight w:val="darkCyan"/>
          <w:rPrChange w:id="541" w:author="Windows 用户" w:date="2021-05-19T23:08:00Z">
            <w:rPr>
              <w:highlight w:val="darkCyan"/>
            </w:rPr>
          </w:rPrChange>
        </w:rPr>
      </w:pPr>
      <w:r w:rsidRPr="00A74D6F">
        <w:rPr>
          <w:rFonts w:asciiTheme="minorEastAsia" w:hAnsiTheme="minorEastAsia" w:hint="eastAsia"/>
          <w:szCs w:val="21"/>
          <w:highlight w:val="darkCyan"/>
          <w:rPrChange w:id="542" w:author="Windows 用户" w:date="2021-05-19T23:08:00Z">
            <w:rPr>
              <w:rFonts w:hint="eastAsia"/>
              <w:highlight w:val="darkCyan"/>
            </w:rPr>
          </w:rPrChange>
        </w:rPr>
        <w:t>采集时间：</w:t>
      </w:r>
      <w:r w:rsidRPr="00A74D6F">
        <w:rPr>
          <w:rFonts w:asciiTheme="minorEastAsia" w:hAnsiTheme="minorEastAsia"/>
          <w:szCs w:val="21"/>
          <w:highlight w:val="darkCyan"/>
          <w:rPrChange w:id="543" w:author="Windows 用户" w:date="2021-05-19T23:08:00Z">
            <w:rPr>
              <w:highlight w:val="darkCyan"/>
            </w:rPr>
          </w:rPrChange>
        </w:rPr>
        <w:t>2020/5/14 14:39:18</w:t>
      </w:r>
    </w:p>
    <w:p w:rsidR="006226DF" w:rsidRPr="00A74D6F" w:rsidDel="00DD7425" w:rsidRDefault="00A158D8">
      <w:pPr>
        <w:rPr>
          <w:del w:id="544" w:author="Windows 用户" w:date="2021-05-19T21:57:00Z"/>
          <w:rFonts w:asciiTheme="minorEastAsia" w:hAnsiTheme="minorEastAsia"/>
          <w:szCs w:val="21"/>
          <w:highlight w:val="darkMagenta"/>
          <w:rPrChange w:id="545" w:author="Windows 用户" w:date="2021-05-19T23:08:00Z">
            <w:rPr>
              <w:del w:id="546" w:author="Windows 用户" w:date="2021-05-19T21:57:00Z"/>
              <w:highlight w:val="darkMagenta"/>
            </w:rPr>
          </w:rPrChange>
        </w:rPr>
      </w:pPr>
      <w:del w:id="547" w:author="Windows 用户" w:date="2021-05-19T21:57:00Z">
        <w:r w:rsidRPr="00A74D6F" w:rsidDel="00DD7425">
          <w:rPr>
            <w:rFonts w:asciiTheme="minorEastAsia" w:hAnsiTheme="minorEastAsia" w:hint="eastAsia"/>
            <w:szCs w:val="21"/>
            <w:highlight w:val="darkMagenta"/>
            <w:rPrChange w:id="548" w:author="Windows 用户" w:date="2021-05-19T23:08:00Z">
              <w:rPr>
                <w:rFonts w:hint="eastAsia"/>
                <w:highlight w:val="darkMagenta"/>
              </w:rPr>
            </w:rPrChange>
          </w:rPr>
          <w:delText>信号强度：-36dBm</w:delText>
        </w:r>
      </w:del>
    </w:p>
    <w:p w:rsidR="006226DF" w:rsidRPr="00A74D6F" w:rsidRDefault="00A158D8">
      <w:pPr>
        <w:rPr>
          <w:rFonts w:asciiTheme="minorEastAsia" w:hAnsiTheme="minorEastAsia"/>
          <w:szCs w:val="21"/>
          <w:highlight w:val="darkRed"/>
          <w:rPrChange w:id="549" w:author="Windows 用户" w:date="2021-05-19T23:08:00Z">
            <w:rPr>
              <w:highlight w:val="darkRed"/>
            </w:rPr>
          </w:rPrChange>
        </w:rPr>
      </w:pPr>
      <w:r w:rsidRPr="00A74D6F">
        <w:rPr>
          <w:rFonts w:asciiTheme="minorEastAsia" w:hAnsiTheme="minorEastAsia" w:hint="eastAsia"/>
          <w:szCs w:val="21"/>
          <w:highlight w:val="darkRed"/>
          <w:rPrChange w:id="550" w:author="Windows 用户" w:date="2021-05-19T23:08:00Z">
            <w:rPr>
              <w:rFonts w:hint="eastAsia"/>
              <w:highlight w:val="darkRed"/>
            </w:rPr>
          </w:rPrChange>
        </w:rPr>
        <w:t>温度1：20.2</w:t>
      </w:r>
    </w:p>
    <w:p w:rsidR="006226DF" w:rsidRPr="00A74D6F" w:rsidDel="00DD7425" w:rsidRDefault="00A158D8">
      <w:pPr>
        <w:rPr>
          <w:del w:id="551" w:author="Windows 用户" w:date="2021-05-19T21:57:00Z"/>
          <w:rFonts w:asciiTheme="minorEastAsia" w:hAnsiTheme="minorEastAsia"/>
          <w:szCs w:val="21"/>
          <w:highlight w:val="darkYellow"/>
          <w:rPrChange w:id="552" w:author="Windows 用户" w:date="2021-05-19T23:08:00Z">
            <w:rPr>
              <w:del w:id="553" w:author="Windows 用户" w:date="2021-05-19T21:57:00Z"/>
              <w:highlight w:val="darkYellow"/>
            </w:rPr>
          </w:rPrChange>
        </w:rPr>
      </w:pPr>
      <w:del w:id="554" w:author="Windows 用户" w:date="2021-05-19T21:57:00Z">
        <w:r w:rsidRPr="00A74D6F" w:rsidDel="00DD7425">
          <w:rPr>
            <w:rFonts w:asciiTheme="minorEastAsia" w:hAnsiTheme="minorEastAsia" w:hint="eastAsia"/>
            <w:szCs w:val="21"/>
            <w:highlight w:val="darkYellow"/>
            <w:rPrChange w:id="555" w:author="Windows 用户" w:date="2021-05-19T23:08:00Z">
              <w:rPr>
                <w:rFonts w:hint="eastAsia"/>
                <w:highlight w:val="darkYellow"/>
              </w:rPr>
            </w:rPrChange>
          </w:rPr>
          <w:delText>湿度1：56.2</w:delText>
        </w:r>
      </w:del>
    </w:p>
    <w:p w:rsidR="006226DF" w:rsidRPr="00A74D6F" w:rsidDel="00DD7425" w:rsidRDefault="00A158D8">
      <w:pPr>
        <w:rPr>
          <w:del w:id="556" w:author="Windows 用户" w:date="2021-05-19T21:57:00Z"/>
          <w:rFonts w:asciiTheme="minorEastAsia" w:hAnsiTheme="minorEastAsia"/>
          <w:szCs w:val="21"/>
          <w:highlight w:val="darkGray"/>
          <w:rPrChange w:id="557" w:author="Windows 用户" w:date="2021-05-19T23:08:00Z">
            <w:rPr>
              <w:del w:id="558" w:author="Windows 用户" w:date="2021-05-19T21:57:00Z"/>
              <w:highlight w:val="darkGray"/>
            </w:rPr>
          </w:rPrChange>
        </w:rPr>
      </w:pPr>
      <w:del w:id="559" w:author="Windows 用户" w:date="2021-05-19T21:57:00Z">
        <w:r w:rsidRPr="00A74D6F" w:rsidDel="00DD7425">
          <w:rPr>
            <w:rFonts w:asciiTheme="minorEastAsia" w:hAnsiTheme="minorEastAsia" w:hint="eastAsia"/>
            <w:szCs w:val="21"/>
            <w:highlight w:val="darkGray"/>
            <w:rPrChange w:id="560" w:author="Windows 用户" w:date="2021-05-19T23:08:00Z">
              <w:rPr>
                <w:rFonts w:hint="eastAsia"/>
                <w:highlight w:val="darkGray"/>
              </w:rPr>
            </w:rPrChange>
          </w:rPr>
          <w:delText>温度2：19.6</w:delText>
        </w:r>
      </w:del>
    </w:p>
    <w:p w:rsidR="006226DF" w:rsidRPr="00A74D6F" w:rsidDel="00DD7425" w:rsidRDefault="00A158D8">
      <w:pPr>
        <w:rPr>
          <w:del w:id="561" w:author="Windows 用户" w:date="2021-05-19T21:57:00Z"/>
          <w:rFonts w:asciiTheme="minorEastAsia" w:hAnsiTheme="minorEastAsia"/>
          <w:szCs w:val="21"/>
          <w:highlight w:val="lightGray"/>
          <w:rPrChange w:id="562" w:author="Windows 用户" w:date="2021-05-19T23:08:00Z">
            <w:rPr>
              <w:del w:id="563" w:author="Windows 用户" w:date="2021-05-19T21:57:00Z"/>
              <w:highlight w:val="lightGray"/>
            </w:rPr>
          </w:rPrChange>
        </w:rPr>
      </w:pPr>
      <w:del w:id="564" w:author="Windows 用户" w:date="2021-05-19T21:57:00Z">
        <w:r w:rsidRPr="00A74D6F" w:rsidDel="00DD7425">
          <w:rPr>
            <w:rFonts w:asciiTheme="minorEastAsia" w:hAnsiTheme="minorEastAsia" w:hint="eastAsia"/>
            <w:szCs w:val="21"/>
            <w:highlight w:val="lightGray"/>
            <w:rPrChange w:id="565" w:author="Windows 用户" w:date="2021-05-19T23:08:00Z">
              <w:rPr>
                <w:rFonts w:hint="eastAsia"/>
                <w:highlight w:val="lightGray"/>
              </w:rPr>
            </w:rPrChange>
          </w:rPr>
          <w:delText>湿度2：57.0</w:delText>
        </w:r>
      </w:del>
    </w:p>
    <w:p w:rsidR="006226DF" w:rsidRPr="00A74D6F" w:rsidDel="00DD7425" w:rsidRDefault="00A158D8">
      <w:pPr>
        <w:rPr>
          <w:del w:id="566" w:author="Windows 用户" w:date="2021-05-19T21:57:00Z"/>
          <w:rFonts w:asciiTheme="minorEastAsia" w:hAnsiTheme="minorEastAsia"/>
          <w:szCs w:val="21"/>
          <w:highlight w:val="yellow"/>
          <w:rPrChange w:id="567" w:author="Windows 用户" w:date="2021-05-19T23:08:00Z">
            <w:rPr>
              <w:del w:id="568" w:author="Windows 用户" w:date="2021-05-19T21:57:00Z"/>
              <w:highlight w:val="yellow"/>
            </w:rPr>
          </w:rPrChange>
        </w:rPr>
      </w:pPr>
      <w:del w:id="569" w:author="Windows 用户" w:date="2021-05-19T21:57:00Z">
        <w:r w:rsidRPr="00A74D6F" w:rsidDel="00DD7425">
          <w:rPr>
            <w:rFonts w:asciiTheme="minorEastAsia" w:hAnsiTheme="minorEastAsia" w:hint="eastAsia"/>
            <w:szCs w:val="21"/>
            <w:highlight w:val="yellow"/>
            <w:rPrChange w:id="570" w:author="Windows 用户" w:date="2021-05-19T23:08:00Z">
              <w:rPr>
                <w:rFonts w:hint="eastAsia"/>
                <w:highlight w:val="yellow"/>
              </w:rPr>
            </w:rPrChange>
          </w:rPr>
          <w:delText>温度3：20.9</w:delText>
        </w:r>
      </w:del>
    </w:p>
    <w:p w:rsidR="006226DF" w:rsidRPr="00A74D6F" w:rsidDel="00DD7425" w:rsidRDefault="00A158D8">
      <w:pPr>
        <w:rPr>
          <w:del w:id="571" w:author="Windows 用户" w:date="2021-05-19T21:57:00Z"/>
          <w:rFonts w:asciiTheme="minorEastAsia" w:hAnsiTheme="minorEastAsia"/>
          <w:szCs w:val="21"/>
          <w:highlight w:val="green"/>
          <w:rPrChange w:id="572" w:author="Windows 用户" w:date="2021-05-19T23:08:00Z">
            <w:rPr>
              <w:del w:id="573" w:author="Windows 用户" w:date="2021-05-19T21:57:00Z"/>
              <w:highlight w:val="green"/>
            </w:rPr>
          </w:rPrChange>
        </w:rPr>
      </w:pPr>
      <w:del w:id="574" w:author="Windows 用户" w:date="2021-05-19T21:57:00Z">
        <w:r w:rsidRPr="00A74D6F" w:rsidDel="00DD7425">
          <w:rPr>
            <w:rFonts w:asciiTheme="minorEastAsia" w:hAnsiTheme="minorEastAsia" w:hint="eastAsia"/>
            <w:szCs w:val="21"/>
            <w:highlight w:val="green"/>
            <w:rPrChange w:id="575" w:author="Windows 用户" w:date="2021-05-19T23:08:00Z">
              <w:rPr>
                <w:rFonts w:hint="eastAsia"/>
                <w:highlight w:val="green"/>
              </w:rPr>
            </w:rPrChange>
          </w:rPr>
          <w:delText>湿度3：55.9</w:delText>
        </w:r>
      </w:del>
    </w:p>
    <w:p w:rsidR="006226DF" w:rsidRPr="00A74D6F" w:rsidDel="00DD7425" w:rsidRDefault="00A158D8">
      <w:pPr>
        <w:rPr>
          <w:del w:id="576" w:author="Windows 用户" w:date="2021-05-19T21:57:00Z"/>
          <w:rFonts w:asciiTheme="minorEastAsia" w:hAnsiTheme="minorEastAsia"/>
          <w:szCs w:val="21"/>
          <w:highlight w:val="cyan"/>
          <w:rPrChange w:id="577" w:author="Windows 用户" w:date="2021-05-19T23:08:00Z">
            <w:rPr>
              <w:del w:id="578" w:author="Windows 用户" w:date="2021-05-19T21:57:00Z"/>
              <w:highlight w:val="cyan"/>
            </w:rPr>
          </w:rPrChange>
        </w:rPr>
      </w:pPr>
      <w:del w:id="579" w:author="Windows 用户" w:date="2021-05-19T21:57:00Z">
        <w:r w:rsidRPr="00A74D6F" w:rsidDel="00DD7425">
          <w:rPr>
            <w:rFonts w:asciiTheme="minorEastAsia" w:hAnsiTheme="minorEastAsia" w:hint="eastAsia"/>
            <w:szCs w:val="21"/>
            <w:highlight w:val="cyan"/>
            <w:rPrChange w:id="580" w:author="Windows 用户" w:date="2021-05-19T23:08:00Z">
              <w:rPr>
                <w:rFonts w:hint="eastAsia"/>
                <w:highlight w:val="cyan"/>
              </w:rPr>
            </w:rPrChange>
          </w:rPr>
          <w:delText>气压：1070.2百帕</w:delText>
        </w:r>
      </w:del>
    </w:p>
    <w:p w:rsidR="006226DF" w:rsidRPr="00A74D6F" w:rsidRDefault="00A158D8">
      <w:pPr>
        <w:rPr>
          <w:rFonts w:asciiTheme="minorEastAsia" w:hAnsiTheme="minorEastAsia"/>
          <w:szCs w:val="21"/>
          <w:highlight w:val="magenta"/>
          <w:rPrChange w:id="581" w:author="Windows 用户" w:date="2021-05-19T23:08:00Z">
            <w:rPr>
              <w:highlight w:val="magenta"/>
            </w:rPr>
          </w:rPrChange>
        </w:rPr>
      </w:pPr>
      <w:r w:rsidRPr="00A74D6F">
        <w:rPr>
          <w:rFonts w:asciiTheme="minorEastAsia" w:hAnsiTheme="minorEastAsia" w:hint="eastAsia"/>
          <w:szCs w:val="21"/>
          <w:highlight w:val="magenta"/>
          <w:rPrChange w:id="582" w:author="Windows 用户" w:date="2021-05-19T23:08:00Z">
            <w:rPr>
              <w:rFonts w:hint="eastAsia"/>
              <w:highlight w:val="magenta"/>
            </w:rPr>
          </w:rPrChange>
        </w:rPr>
        <w:t>电量：92%</w:t>
      </w:r>
    </w:p>
    <w:p w:rsidR="006226DF" w:rsidRPr="00A74D6F" w:rsidRDefault="00A158D8">
      <w:pPr>
        <w:rPr>
          <w:ins w:id="583" w:author="Windows 用户" w:date="2021-05-19T22:05:00Z"/>
          <w:rFonts w:asciiTheme="minorEastAsia" w:hAnsiTheme="minorEastAsia"/>
          <w:szCs w:val="21"/>
          <w:highlight w:val="darkGreen"/>
          <w:rPrChange w:id="584" w:author="Windows 用户" w:date="2021-05-19T23:08:00Z">
            <w:rPr>
              <w:ins w:id="585" w:author="Windows 用户" w:date="2021-05-19T22:05:00Z"/>
              <w:highlight w:val="darkGreen"/>
            </w:rPr>
          </w:rPrChange>
        </w:rPr>
      </w:pPr>
      <w:r w:rsidRPr="00A74D6F">
        <w:rPr>
          <w:rFonts w:asciiTheme="minorEastAsia" w:hAnsiTheme="minorEastAsia" w:hint="eastAsia"/>
          <w:szCs w:val="21"/>
          <w:highlight w:val="darkGreen"/>
          <w:rPrChange w:id="586" w:author="Windows 用户" w:date="2021-05-19T23:08:00Z">
            <w:rPr>
              <w:rFonts w:hint="eastAsia"/>
              <w:highlight w:val="darkGreen"/>
            </w:rPr>
          </w:rPrChange>
        </w:rPr>
        <w:t>上报周期：1分钟</w:t>
      </w:r>
    </w:p>
    <w:p w:rsidR="0008604B" w:rsidRPr="00A74D6F" w:rsidRDefault="00002977">
      <w:pPr>
        <w:rPr>
          <w:rFonts w:asciiTheme="minorEastAsia" w:hAnsiTheme="minorEastAsia" w:hint="eastAsia"/>
          <w:szCs w:val="21"/>
          <w:highlight w:val="darkGreen"/>
          <w:rPrChange w:id="587" w:author="Windows 用户" w:date="2021-05-19T23:08:00Z">
            <w:rPr>
              <w:rFonts w:hint="eastAsia"/>
              <w:highlight w:val="darkGreen"/>
            </w:rPr>
          </w:rPrChange>
        </w:rPr>
      </w:pPr>
      <w:ins w:id="588" w:author="Windows 用户" w:date="2021-05-19T22:06:00Z">
        <w:r w:rsidRPr="00A74D6F">
          <w:rPr>
            <w:rFonts w:asciiTheme="minorEastAsia" w:hAnsiTheme="minorEastAsia" w:hint="eastAsia"/>
            <w:szCs w:val="21"/>
            <w:highlight w:val="yellow"/>
            <w:rPrChange w:id="589" w:author="Windows 用户" w:date="2021-05-19T23:08:00Z">
              <w:rPr>
                <w:rFonts w:hint="eastAsia"/>
                <w:highlight w:val="yellow"/>
              </w:rPr>
            </w:rPrChange>
          </w:rPr>
          <w:t>前13个</w:t>
        </w:r>
      </w:ins>
      <w:ins w:id="590" w:author="Windows 用户" w:date="2021-05-19T23:46:00Z">
        <w:r w:rsidR="00A158D8">
          <w:rPr>
            <w:rFonts w:asciiTheme="minorEastAsia" w:hAnsiTheme="minorEastAsia" w:hint="eastAsia"/>
            <w:szCs w:val="21"/>
            <w:highlight w:val="yellow"/>
          </w:rPr>
          <w:t>字节</w:t>
        </w:r>
      </w:ins>
      <w:ins w:id="591" w:author="Windows 用户" w:date="2021-05-19T22:06:00Z">
        <w:r w:rsidRPr="00A74D6F">
          <w:rPr>
            <w:rFonts w:asciiTheme="minorEastAsia" w:hAnsiTheme="minorEastAsia"/>
            <w:szCs w:val="21"/>
            <w:highlight w:val="yellow"/>
            <w:rPrChange w:id="592" w:author="Windows 用户" w:date="2021-05-19T23:08:00Z">
              <w:rPr>
                <w:highlight w:val="yellow"/>
              </w:rPr>
            </w:rPrChange>
          </w:rPr>
          <w:t>数据的</w:t>
        </w:r>
      </w:ins>
      <w:ins w:id="593" w:author="Windows 用户" w:date="2021-05-19T22:05:00Z">
        <w:r w:rsidRPr="00A74D6F">
          <w:rPr>
            <w:rFonts w:asciiTheme="minorEastAsia" w:hAnsiTheme="minorEastAsia"/>
            <w:szCs w:val="21"/>
            <w:highlight w:val="yellow"/>
            <w:rPrChange w:id="594" w:author="Windows 用户" w:date="2021-05-19T23:08:00Z">
              <w:rPr>
                <w:highlight w:val="yellow"/>
              </w:rPr>
            </w:rPrChange>
          </w:rPr>
          <w:t>CRC32</w:t>
        </w:r>
        <w:r w:rsidR="0008604B" w:rsidRPr="00A74D6F">
          <w:rPr>
            <w:rFonts w:asciiTheme="minorEastAsia" w:hAnsiTheme="minorEastAsia" w:hint="eastAsia"/>
            <w:szCs w:val="21"/>
            <w:highlight w:val="yellow"/>
            <w:rPrChange w:id="595" w:author="Windows 用户" w:date="2021-05-19T23:08:00Z">
              <w:rPr>
                <w:rFonts w:hint="eastAsia"/>
                <w:highlight w:val="yellow"/>
              </w:rPr>
            </w:rPrChange>
          </w:rPr>
          <w:t>校验码</w:t>
        </w:r>
      </w:ins>
    </w:p>
    <w:p w:rsidR="006226DF" w:rsidDel="00F72B33" w:rsidRDefault="006226DF">
      <w:pPr>
        <w:rPr>
          <w:del w:id="596" w:author="Windows 用户" w:date="2021-05-19T22:53:00Z"/>
          <w:rFonts w:asciiTheme="minorEastAsia" w:hAnsiTheme="minorEastAsia" w:cs="Courier New"/>
          <w:color w:val="000000"/>
          <w:kern w:val="0"/>
          <w:szCs w:val="21"/>
        </w:rPr>
      </w:pPr>
    </w:p>
    <w:p w:rsidR="00F72B33" w:rsidRDefault="00F72B33">
      <w:pPr>
        <w:rPr>
          <w:ins w:id="597" w:author="Windows 用户" w:date="2021-05-20T00:17:00Z"/>
          <w:rFonts w:asciiTheme="minorEastAsia" w:hAnsiTheme="minorEastAsia" w:cs="Courier New" w:hint="eastAsia"/>
          <w:color w:val="000000"/>
          <w:kern w:val="0"/>
          <w:szCs w:val="21"/>
        </w:rPr>
      </w:pPr>
    </w:p>
    <w:p w:rsidR="000F184A" w:rsidRPr="00A74D6F" w:rsidRDefault="00F72B33">
      <w:pPr>
        <w:rPr>
          <w:ins w:id="598" w:author="Windows 用户" w:date="2021-05-19T23:42:00Z"/>
          <w:rFonts w:asciiTheme="minorEastAsia" w:hAnsiTheme="minorEastAsia" w:cs="Courier New" w:hint="eastAsia"/>
          <w:color w:val="000000"/>
          <w:kern w:val="0"/>
          <w:szCs w:val="21"/>
          <w:rPrChange w:id="599" w:author="Windows 用户" w:date="2021-05-19T23:08:00Z">
            <w:rPr>
              <w:ins w:id="600" w:author="Windows 用户" w:date="2021-05-19T23:42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601" w:author="Windows 用户" w:date="2021-05-20T00:17:00Z">
        <w:r>
          <w:rPr>
            <w:rFonts w:asciiTheme="minorEastAsia" w:hAnsiTheme="minorEastAsia" w:cs="Courier New" w:hint="eastAsia"/>
            <w:color w:val="000000"/>
            <w:kern w:val="0"/>
            <w:szCs w:val="21"/>
          </w:rPr>
          <w:t>下行</w:t>
        </w:r>
      </w:ins>
      <w:ins w:id="602" w:author="Windows 用户" w:date="2021-05-20T00:16:00Z">
        <w:r w:rsidRPr="00F72B33">
          <w:rPr>
            <w:rFonts w:asciiTheme="minorEastAsia" w:hAnsiTheme="minorEastAsia" w:cs="Courier New" w:hint="eastAsia"/>
            <w:color w:val="000000"/>
            <w:kern w:val="0"/>
            <w:szCs w:val="21"/>
            <w:rPrChange w:id="603" w:author="Windows 用户" w:date="2021-05-20T00:17:00Z">
              <w:rPr>
                <w:rFonts w:asciiTheme="minorEastAsia" w:hAnsiTheme="minorEastAsia" w:cs="Courier New" w:hint="eastAsia"/>
                <w:color w:val="000000"/>
                <w:kern w:val="0"/>
                <w:szCs w:val="21"/>
                <w:highlight w:val="darkGray"/>
              </w:rPr>
            </w:rPrChange>
          </w:rPr>
          <w:t>设置上报</w:t>
        </w:r>
        <w:r w:rsidRPr="00F72B33">
          <w:rPr>
            <w:rFonts w:asciiTheme="minorEastAsia" w:hAnsiTheme="minorEastAsia" w:cs="Courier New"/>
            <w:color w:val="000000"/>
            <w:kern w:val="0"/>
            <w:szCs w:val="21"/>
            <w:rPrChange w:id="604" w:author="Windows 用户" w:date="2021-05-20T00:17:00Z">
              <w:rPr>
                <w:rFonts w:asciiTheme="minorEastAsia" w:hAnsiTheme="minorEastAsia" w:cs="Courier New"/>
                <w:color w:val="000000"/>
                <w:kern w:val="0"/>
                <w:szCs w:val="21"/>
                <w:highlight w:val="darkGray"/>
              </w:rPr>
            </w:rPrChange>
          </w:rPr>
          <w:t>周期及频率</w:t>
        </w:r>
      </w:ins>
    </w:p>
    <w:p w:rsidR="00FC5A6B" w:rsidRPr="00A74D6F" w:rsidRDefault="00FC5A6B">
      <w:pPr>
        <w:rPr>
          <w:ins w:id="605" w:author="Windows 用户" w:date="2021-05-19T22:57:00Z"/>
          <w:rFonts w:asciiTheme="minorEastAsia" w:hAnsiTheme="minorEastAsia" w:cs="Courier New" w:hint="eastAsia"/>
          <w:color w:val="000000"/>
          <w:kern w:val="0"/>
          <w:szCs w:val="21"/>
          <w:rPrChange w:id="606" w:author="Windows 用户" w:date="2021-05-19T23:08:00Z">
            <w:rPr>
              <w:ins w:id="607" w:author="Windows 用户" w:date="2021-05-19T22:57:00Z"/>
              <w:rFonts w:ascii="Courier New" w:hAnsi="Courier New" w:cs="Courier New" w:hint="eastAsia"/>
              <w:color w:val="000000"/>
              <w:kern w:val="0"/>
              <w:sz w:val="20"/>
              <w:szCs w:val="20"/>
            </w:rPr>
          </w:rPrChange>
        </w:rPr>
      </w:pPr>
      <w:ins w:id="608" w:author="Windows 用户" w:date="2021-05-19T22:57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rPrChange w:id="60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t>下行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610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：</w:t>
        </w:r>
      </w:ins>
      <w:ins w:id="611" w:author="Windows 用户" w:date="2021-05-19T23:05:00Z">
        <w:r w:rsidRPr="00A74D6F">
          <w:rPr>
            <w:rFonts w:asciiTheme="minorEastAsia" w:hAnsiTheme="minorEastAsia" w:hint="eastAsia"/>
            <w:szCs w:val="21"/>
            <w:rPrChange w:id="612" w:author="Windows 用户" w:date="2021-05-19T23:08:00Z">
              <w:rPr>
                <w:rFonts w:hint="eastAsia"/>
              </w:rPr>
            </w:rPrChange>
          </w:rPr>
          <w:t>定长</w:t>
        </w:r>
        <w:r w:rsidRPr="000F184A">
          <w:rPr>
            <w:rFonts w:asciiTheme="minorEastAsia" w:hAnsiTheme="minorEastAsia" w:hint="eastAsia"/>
            <w:b/>
            <w:szCs w:val="21"/>
            <w:rPrChange w:id="613" w:author="Windows 用户" w:date="2021-05-19T23:40:00Z">
              <w:rPr>
                <w:rFonts w:hint="eastAsia"/>
              </w:rPr>
            </w:rPrChange>
          </w:rPr>
          <w:t>18</w:t>
        </w:r>
        <w:r w:rsidRPr="00A74D6F">
          <w:rPr>
            <w:rFonts w:asciiTheme="minorEastAsia" w:hAnsiTheme="minorEastAsia" w:hint="eastAsia"/>
            <w:szCs w:val="21"/>
            <w:rPrChange w:id="614" w:author="Windows 用户" w:date="2021-05-19T23:08:00Z">
              <w:rPr>
                <w:rFonts w:hint="eastAsia"/>
              </w:rPr>
            </w:rPrChange>
          </w:rPr>
          <w:t>字节</w:t>
        </w:r>
        <w:r w:rsidRPr="00A74D6F">
          <w:rPr>
            <w:rFonts w:asciiTheme="minorEastAsia" w:hAnsiTheme="minorEastAsia"/>
            <w:szCs w:val="21"/>
            <w:rPrChange w:id="615" w:author="Windows 用户" w:date="2021-05-19T23:08:00Z">
              <w:rPr/>
            </w:rPrChange>
          </w:rPr>
          <w:t>，</w:t>
        </w:r>
        <w:r w:rsidRPr="00A74D6F">
          <w:rPr>
            <w:rFonts w:asciiTheme="minorEastAsia" w:hAnsiTheme="minorEastAsia" w:hint="eastAsia"/>
            <w:szCs w:val="21"/>
            <w:rPrChange w:id="616" w:author="Windows 用户" w:date="2021-05-19T23:08:00Z">
              <w:rPr>
                <w:rFonts w:hint="eastAsia"/>
              </w:rPr>
            </w:rPrChange>
          </w:rPr>
          <w:t>必须按先后顺序，没有的填00补足定长</w:t>
        </w:r>
      </w:ins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  <w:tblPrChange w:id="617" w:author="Windows 用户" w:date="2021-05-19T23:11:00Z">
          <w:tblPr>
            <w:tblStyle w:val="a5"/>
            <w:tblW w:w="864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1418"/>
        <w:gridCol w:w="1559"/>
        <w:gridCol w:w="1417"/>
        <w:gridCol w:w="1560"/>
        <w:gridCol w:w="1417"/>
        <w:tblGridChange w:id="618">
          <w:tblGrid>
            <w:gridCol w:w="1271"/>
            <w:gridCol w:w="1418"/>
            <w:gridCol w:w="1417"/>
            <w:gridCol w:w="142"/>
            <w:gridCol w:w="1417"/>
            <w:gridCol w:w="1276"/>
            <w:gridCol w:w="1701"/>
          </w:tblGrid>
        </w:tblGridChange>
      </w:tblGrid>
      <w:tr w:rsidR="00F02F56" w:rsidRPr="00A74D6F" w:rsidTr="00F02F56">
        <w:trPr>
          <w:ins w:id="619" w:author="Windows 用户" w:date="2021-05-19T22:57:00Z"/>
        </w:trPr>
        <w:tc>
          <w:tcPr>
            <w:tcW w:w="1271" w:type="dxa"/>
            <w:vAlign w:val="center"/>
            <w:tcPrChange w:id="620" w:author="Windows 用户" w:date="2021-05-19T23:11:00Z">
              <w:tcPr>
                <w:tcW w:w="1271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621" w:author="Windows 用户" w:date="2021-05-19T23:04:00Z"/>
                <w:rFonts w:asciiTheme="minorEastAsia" w:hAnsiTheme="minorEastAsia"/>
                <w:szCs w:val="21"/>
                <w:rPrChange w:id="622" w:author="Windows 用户" w:date="2021-05-19T23:08:00Z">
                  <w:rPr>
                    <w:ins w:id="623" w:author="Windows 用户" w:date="2021-05-19T23:04:00Z"/>
                  </w:rPr>
                </w:rPrChange>
              </w:rPr>
            </w:pPr>
            <w:ins w:id="624" w:author="Windows 用户" w:date="2021-05-19T22:57:00Z">
              <w:r w:rsidRPr="00A74D6F">
                <w:rPr>
                  <w:rFonts w:asciiTheme="minorEastAsia" w:hAnsiTheme="minorEastAsia" w:hint="eastAsia"/>
                  <w:szCs w:val="21"/>
                  <w:rPrChange w:id="625" w:author="Windows 用户" w:date="2021-05-19T23:08:00Z">
                    <w:rPr>
                      <w:rFonts w:hint="eastAsia"/>
                    </w:rPr>
                  </w:rPrChange>
                </w:rPr>
                <w:t>消息类型</w:t>
              </w:r>
            </w:ins>
          </w:p>
          <w:p w:rsidR="00FC5A6B" w:rsidRPr="00A74D6F" w:rsidRDefault="00FC5A6B" w:rsidP="00A158D8">
            <w:pPr>
              <w:jc w:val="center"/>
              <w:rPr>
                <w:ins w:id="626" w:author="Windows 用户" w:date="2021-05-19T22:57:00Z"/>
                <w:rFonts w:asciiTheme="minorEastAsia" w:hAnsiTheme="minorEastAsia" w:hint="eastAsia"/>
                <w:szCs w:val="21"/>
                <w:rPrChange w:id="627" w:author="Windows 用户" w:date="2021-05-19T23:08:00Z">
                  <w:rPr>
                    <w:ins w:id="628" w:author="Windows 用户" w:date="2021-05-19T22:57:00Z"/>
                    <w:rFonts w:hint="eastAsia"/>
                  </w:rPr>
                </w:rPrChange>
              </w:rPr>
            </w:pPr>
            <w:ins w:id="629" w:author="Windows 用户" w:date="2021-05-19T23:04:00Z">
              <w:r w:rsidRPr="00A74D6F">
                <w:rPr>
                  <w:rFonts w:asciiTheme="minorEastAsia" w:hAnsiTheme="minorEastAsia" w:hint="eastAsia"/>
                  <w:szCs w:val="21"/>
                  <w:rPrChange w:id="630" w:author="Windows 用户" w:date="2021-05-19T23:08:00Z">
                    <w:rPr>
                      <w:rFonts w:hint="eastAsia"/>
                    </w:rPr>
                  </w:rPrChange>
                </w:rPr>
                <w:t>（1）</w:t>
              </w:r>
            </w:ins>
          </w:p>
        </w:tc>
        <w:tc>
          <w:tcPr>
            <w:tcW w:w="1418" w:type="dxa"/>
            <w:vAlign w:val="center"/>
            <w:tcPrChange w:id="631" w:author="Windows 用户" w:date="2021-05-19T23:11:00Z">
              <w:tcPr>
                <w:tcW w:w="1418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632" w:author="Windows 用户" w:date="2021-05-19T22:57:00Z"/>
                <w:rFonts w:asciiTheme="minorEastAsia" w:hAnsiTheme="minorEastAsia"/>
                <w:szCs w:val="21"/>
                <w:rPrChange w:id="633" w:author="Windows 用户" w:date="2021-05-19T23:08:00Z">
                  <w:rPr>
                    <w:ins w:id="634" w:author="Windows 用户" w:date="2021-05-19T22:57:00Z"/>
                  </w:rPr>
                </w:rPrChange>
              </w:rPr>
            </w:pPr>
            <w:ins w:id="635" w:author="Windows 用户" w:date="2021-05-19T22:57:00Z">
              <w:r w:rsidRPr="00A74D6F">
                <w:rPr>
                  <w:rFonts w:asciiTheme="minorEastAsia" w:hAnsiTheme="minorEastAsia" w:hint="eastAsia"/>
                  <w:szCs w:val="21"/>
                  <w:rPrChange w:id="636" w:author="Windows 用户" w:date="2021-05-19T23:08:00Z">
                    <w:rPr>
                      <w:rFonts w:hint="eastAsia"/>
                    </w:rPr>
                  </w:rPrChange>
                </w:rPr>
                <w:t>服务器</w:t>
              </w:r>
              <w:r w:rsidRPr="00A74D6F">
                <w:rPr>
                  <w:rFonts w:asciiTheme="minorEastAsia" w:hAnsiTheme="minorEastAsia"/>
                  <w:szCs w:val="21"/>
                  <w:rPrChange w:id="637" w:author="Windows 用户" w:date="2021-05-19T23:08:00Z">
                    <w:rPr/>
                  </w:rPrChange>
                </w:rPr>
                <w:t>软</w:t>
              </w:r>
              <w:r w:rsidRPr="00A74D6F">
                <w:rPr>
                  <w:rFonts w:asciiTheme="minorEastAsia" w:hAnsiTheme="minorEastAsia" w:hint="eastAsia"/>
                  <w:szCs w:val="21"/>
                  <w:rPrChange w:id="638" w:author="Windows 用户" w:date="2021-05-19T23:08:00Z">
                    <w:rPr>
                      <w:rFonts w:hint="eastAsia"/>
                    </w:rPr>
                  </w:rPrChange>
                </w:rPr>
                <w:t>件版本号</w:t>
              </w:r>
            </w:ins>
            <w:ins w:id="639" w:author="Windows 用户" w:date="2021-05-19T23:04:00Z">
              <w:r w:rsidRPr="00A74D6F">
                <w:rPr>
                  <w:rFonts w:asciiTheme="minorEastAsia" w:hAnsiTheme="minorEastAsia" w:hint="eastAsia"/>
                  <w:szCs w:val="21"/>
                  <w:rPrChange w:id="640" w:author="Windows 用户" w:date="2021-05-19T23:08:00Z">
                    <w:rPr>
                      <w:rFonts w:hint="eastAsia"/>
                    </w:rPr>
                  </w:rPrChange>
                </w:rPr>
                <w:t>（3）</w:t>
              </w:r>
            </w:ins>
          </w:p>
        </w:tc>
        <w:tc>
          <w:tcPr>
            <w:tcW w:w="1559" w:type="dxa"/>
            <w:vAlign w:val="center"/>
            <w:tcPrChange w:id="641" w:author="Windows 用户" w:date="2021-05-19T23:11:00Z">
              <w:tcPr>
                <w:tcW w:w="1559" w:type="dxa"/>
                <w:gridSpan w:val="2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642" w:author="Windows 用户" w:date="2021-05-19T22:57:00Z"/>
                <w:rFonts w:asciiTheme="minorEastAsia" w:hAnsiTheme="minorEastAsia"/>
                <w:szCs w:val="21"/>
                <w:rPrChange w:id="643" w:author="Windows 用户" w:date="2021-05-19T23:08:00Z">
                  <w:rPr>
                    <w:ins w:id="644" w:author="Windows 用户" w:date="2021-05-19T22:57:00Z"/>
                  </w:rPr>
                </w:rPrChange>
              </w:rPr>
            </w:pPr>
            <w:ins w:id="645" w:author="Windows 用户" w:date="2021-05-19T22:57:00Z">
              <w:r w:rsidRPr="00A74D6F">
                <w:rPr>
                  <w:rFonts w:asciiTheme="minorEastAsia" w:hAnsiTheme="minorEastAsia" w:hint="eastAsia"/>
                  <w:szCs w:val="21"/>
                  <w:rPrChange w:id="646" w:author="Windows 用户" w:date="2021-05-19T23:08:00Z">
                    <w:rPr>
                      <w:rFonts w:hint="eastAsia"/>
                    </w:rPr>
                  </w:rPrChange>
                </w:rPr>
                <w:t>服务器当前时间</w:t>
              </w:r>
            </w:ins>
            <w:ins w:id="647" w:author="Windows 用户" w:date="2021-05-19T23:04:00Z">
              <w:r w:rsidRPr="00A74D6F">
                <w:rPr>
                  <w:rFonts w:asciiTheme="minorEastAsia" w:hAnsiTheme="minorEastAsia" w:hint="eastAsia"/>
                  <w:szCs w:val="21"/>
                  <w:rPrChange w:id="648" w:author="Windows 用户" w:date="2021-05-19T23:08:00Z">
                    <w:rPr>
                      <w:rFonts w:hint="eastAsia"/>
                    </w:rPr>
                  </w:rPrChange>
                </w:rPr>
                <w:t>（4）</w:t>
              </w:r>
            </w:ins>
          </w:p>
        </w:tc>
        <w:tc>
          <w:tcPr>
            <w:tcW w:w="1417" w:type="dxa"/>
            <w:vAlign w:val="center"/>
            <w:tcPrChange w:id="649" w:author="Windows 用户" w:date="2021-05-19T23:11:00Z">
              <w:tcPr>
                <w:tcW w:w="1417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650" w:author="Windows 用户" w:date="2021-05-19T22:57:00Z"/>
                <w:rFonts w:asciiTheme="minorEastAsia" w:hAnsiTheme="minorEastAsia"/>
                <w:szCs w:val="21"/>
                <w:rPrChange w:id="651" w:author="Windows 用户" w:date="2021-05-19T23:08:00Z">
                  <w:rPr>
                    <w:ins w:id="652" w:author="Windows 用户" w:date="2021-05-19T22:57:00Z"/>
                  </w:rPr>
                </w:rPrChange>
              </w:rPr>
            </w:pPr>
            <w:ins w:id="653" w:author="Windows 用户" w:date="2021-05-19T22:57:00Z">
              <w:r w:rsidRPr="00A74D6F">
                <w:rPr>
                  <w:rFonts w:asciiTheme="minorEastAsia" w:hAnsiTheme="minorEastAsia" w:hint="eastAsia"/>
                  <w:szCs w:val="21"/>
                  <w:rPrChange w:id="654" w:author="Windows 用户" w:date="2021-05-19T23:08:00Z">
                    <w:rPr>
                      <w:rFonts w:hint="eastAsia"/>
                    </w:rPr>
                  </w:rPrChange>
                </w:rPr>
                <w:t>设置上报周期</w:t>
              </w:r>
            </w:ins>
            <w:ins w:id="655" w:author="Windows 用户" w:date="2021-05-19T23:04:00Z">
              <w:r w:rsidRPr="00A74D6F">
                <w:rPr>
                  <w:rFonts w:asciiTheme="minorEastAsia" w:hAnsiTheme="minorEastAsia" w:hint="eastAsia"/>
                  <w:szCs w:val="21"/>
                  <w:rPrChange w:id="656" w:author="Windows 用户" w:date="2021-05-19T23:08:00Z">
                    <w:rPr>
                      <w:rFonts w:hint="eastAsia"/>
                    </w:rPr>
                  </w:rPrChange>
                </w:rPr>
                <w:t>（2）</w:t>
              </w:r>
            </w:ins>
          </w:p>
        </w:tc>
        <w:tc>
          <w:tcPr>
            <w:tcW w:w="1560" w:type="dxa"/>
            <w:vAlign w:val="center"/>
            <w:tcPrChange w:id="657" w:author="Windows 用户" w:date="2021-05-19T23:11:00Z">
              <w:tcPr>
                <w:tcW w:w="1276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658" w:author="Windows 用户" w:date="2021-05-19T22:57:00Z"/>
                <w:rFonts w:asciiTheme="minorEastAsia" w:hAnsiTheme="minorEastAsia" w:hint="eastAsia"/>
                <w:szCs w:val="21"/>
                <w:rPrChange w:id="659" w:author="Windows 用户" w:date="2021-05-19T23:08:00Z">
                  <w:rPr>
                    <w:ins w:id="660" w:author="Windows 用户" w:date="2021-05-19T22:57:00Z"/>
                    <w:rFonts w:hint="eastAsia"/>
                  </w:rPr>
                </w:rPrChange>
              </w:rPr>
            </w:pPr>
            <w:ins w:id="661" w:author="Windows 用户" w:date="2021-05-19T22:57:00Z">
              <w:r w:rsidRPr="00A74D6F">
                <w:rPr>
                  <w:rFonts w:asciiTheme="minorEastAsia" w:hAnsiTheme="minorEastAsia" w:hint="eastAsia"/>
                  <w:szCs w:val="21"/>
                  <w:rPrChange w:id="662" w:author="Windows 用户" w:date="2021-05-19T23:08:00Z">
                    <w:rPr>
                      <w:rFonts w:hint="eastAsia"/>
                    </w:rPr>
                  </w:rPrChange>
                </w:rPr>
                <w:t>设置频率</w:t>
              </w:r>
            </w:ins>
            <w:ins w:id="663" w:author="Windows 用户" w:date="2021-05-19T23:04:00Z">
              <w:r w:rsidRPr="00A74D6F">
                <w:rPr>
                  <w:rFonts w:asciiTheme="minorEastAsia" w:hAnsiTheme="minorEastAsia" w:hint="eastAsia"/>
                  <w:szCs w:val="21"/>
                  <w:rPrChange w:id="664" w:author="Windows 用户" w:date="2021-05-19T23:08:00Z">
                    <w:rPr>
                      <w:rFonts w:hint="eastAsia"/>
                    </w:rPr>
                  </w:rPrChange>
                </w:rPr>
                <w:t>（4）</w:t>
              </w:r>
            </w:ins>
          </w:p>
        </w:tc>
        <w:tc>
          <w:tcPr>
            <w:tcW w:w="1417" w:type="dxa"/>
            <w:vAlign w:val="center"/>
            <w:tcPrChange w:id="665" w:author="Windows 用户" w:date="2021-05-19T23:11:00Z">
              <w:tcPr>
                <w:tcW w:w="1701" w:type="dxa"/>
                <w:vAlign w:val="center"/>
              </w:tcPr>
            </w:tcPrChange>
          </w:tcPr>
          <w:p w:rsidR="00FC5A6B" w:rsidRPr="00A74D6F" w:rsidRDefault="00FC5A6B" w:rsidP="00A158D8">
            <w:pPr>
              <w:jc w:val="center"/>
              <w:rPr>
                <w:ins w:id="666" w:author="Windows 用户" w:date="2021-05-19T22:57:00Z"/>
                <w:rFonts w:asciiTheme="minorEastAsia" w:hAnsiTheme="minorEastAsia"/>
                <w:szCs w:val="21"/>
                <w:rPrChange w:id="667" w:author="Windows 用户" w:date="2021-05-19T23:08:00Z">
                  <w:rPr>
                    <w:ins w:id="668" w:author="Windows 用户" w:date="2021-05-19T22:57:00Z"/>
                  </w:rPr>
                </w:rPrChange>
              </w:rPr>
            </w:pPr>
            <w:ins w:id="669" w:author="Windows 用户" w:date="2021-05-19T22:57:00Z">
              <w:r w:rsidRPr="00A74D6F">
                <w:rPr>
                  <w:rFonts w:asciiTheme="minorEastAsia" w:hAnsiTheme="minorEastAsia" w:hint="eastAsia"/>
                  <w:szCs w:val="21"/>
                  <w:rPrChange w:id="670" w:author="Windows 用户" w:date="2021-05-19T23:08:00Z">
                    <w:rPr>
                      <w:rFonts w:hint="eastAsia"/>
                    </w:rPr>
                  </w:rPrChange>
                </w:rPr>
                <w:t>CRC32校验</w:t>
              </w:r>
            </w:ins>
            <w:ins w:id="671" w:author="Windows 用户" w:date="2021-05-19T23:04:00Z">
              <w:r w:rsidRPr="00A74D6F">
                <w:rPr>
                  <w:rFonts w:asciiTheme="minorEastAsia" w:hAnsiTheme="minorEastAsia" w:hint="eastAsia"/>
                  <w:szCs w:val="21"/>
                  <w:rPrChange w:id="672" w:author="Windows 用户" w:date="2021-05-19T23:08:00Z">
                    <w:rPr>
                      <w:rFonts w:hint="eastAsia"/>
                    </w:rPr>
                  </w:rPrChange>
                </w:rPr>
                <w:t>（4）</w:t>
              </w:r>
            </w:ins>
          </w:p>
        </w:tc>
      </w:tr>
      <w:tr w:rsidR="00F02F56" w:rsidRPr="00A74D6F" w:rsidTr="00F02F56">
        <w:trPr>
          <w:ins w:id="673" w:author="Windows 用户" w:date="2021-05-19T22:57:00Z"/>
        </w:trPr>
        <w:tc>
          <w:tcPr>
            <w:tcW w:w="1271" w:type="dxa"/>
            <w:vAlign w:val="center"/>
            <w:tcPrChange w:id="674" w:author="Windows 用户" w:date="2021-05-19T23:11:00Z">
              <w:tcPr>
                <w:tcW w:w="1271" w:type="dxa"/>
                <w:vAlign w:val="center"/>
              </w:tcPr>
            </w:tcPrChange>
          </w:tcPr>
          <w:p w:rsidR="00F02F56" w:rsidRPr="00A74D6F" w:rsidRDefault="00F02F56" w:rsidP="00F72B33">
            <w:pPr>
              <w:jc w:val="center"/>
              <w:rPr>
                <w:ins w:id="675" w:author="Windows 用户" w:date="2021-05-19T22:57:00Z"/>
                <w:rFonts w:asciiTheme="minorEastAsia" w:hAnsiTheme="minorEastAsia"/>
                <w:szCs w:val="21"/>
                <w:rPrChange w:id="676" w:author="Windows 用户" w:date="2021-05-19T23:08:00Z">
                  <w:rPr>
                    <w:ins w:id="677" w:author="Windows 用户" w:date="2021-05-19T22:57:00Z"/>
                  </w:rPr>
                </w:rPrChange>
              </w:rPr>
              <w:pPrChange w:id="678" w:author="Windows 用户" w:date="2021-05-20T00:15:00Z">
                <w:pPr>
                  <w:jc w:val="center"/>
                </w:pPr>
              </w:pPrChange>
            </w:pPr>
            <w:ins w:id="679" w:author="Windows 用户" w:date="2021-05-19T23:12:00Z">
              <w:r>
                <w:rPr>
                  <w:rFonts w:asciiTheme="minorEastAsia" w:hAnsiTheme="minorEastAsia"/>
                  <w:szCs w:val="21"/>
                </w:rPr>
                <w:t>0x0</w:t>
              </w:r>
            </w:ins>
            <w:ins w:id="680" w:author="Windows 用户" w:date="2021-05-20T00:15:00Z">
              <w:r w:rsidR="00F72B33">
                <w:rPr>
                  <w:rFonts w:asciiTheme="minorEastAsia" w:hAnsiTheme="minorEastAsia"/>
                  <w:szCs w:val="21"/>
                </w:rPr>
                <w:t>7</w:t>
              </w:r>
            </w:ins>
          </w:p>
        </w:tc>
        <w:tc>
          <w:tcPr>
            <w:tcW w:w="1418" w:type="dxa"/>
            <w:vAlign w:val="center"/>
            <w:tcPrChange w:id="681" w:author="Windows 用户" w:date="2021-05-19T23:11:00Z">
              <w:tcPr>
                <w:tcW w:w="1418" w:type="dxa"/>
                <w:vAlign w:val="center"/>
              </w:tcPr>
            </w:tcPrChange>
          </w:tcPr>
          <w:p w:rsidR="00F02F56" w:rsidRPr="00A74D6F" w:rsidRDefault="00F02F56" w:rsidP="00F02F56">
            <w:pPr>
              <w:jc w:val="center"/>
              <w:rPr>
                <w:ins w:id="682" w:author="Windows 用户" w:date="2021-05-19T22:57:00Z"/>
                <w:rFonts w:asciiTheme="minorEastAsia" w:hAnsiTheme="minorEastAsia"/>
                <w:szCs w:val="21"/>
                <w:rPrChange w:id="683" w:author="Windows 用户" w:date="2021-05-19T23:08:00Z">
                  <w:rPr>
                    <w:ins w:id="684" w:author="Windows 用户" w:date="2021-05-19T22:57:00Z"/>
                  </w:rPr>
                </w:rPrChange>
              </w:rPr>
            </w:pPr>
            <w:ins w:id="685" w:author="Windows 用户" w:date="2021-05-19T23:11:00Z">
              <w:r w:rsidRPr="008C1E3B">
                <w:rPr>
                  <w:rFonts w:asciiTheme="minorEastAsia" w:hAnsiTheme="minorEastAsia"/>
                  <w:szCs w:val="21"/>
                </w:rPr>
                <w:t>0xXX 0xXX 0xXX</w:t>
              </w:r>
            </w:ins>
          </w:p>
        </w:tc>
        <w:tc>
          <w:tcPr>
            <w:tcW w:w="1559" w:type="dxa"/>
            <w:vAlign w:val="center"/>
            <w:tcPrChange w:id="686" w:author="Windows 用户" w:date="2021-05-19T23:11:00Z">
              <w:tcPr>
                <w:tcW w:w="1417" w:type="dxa"/>
                <w:vAlign w:val="center"/>
              </w:tcPr>
            </w:tcPrChange>
          </w:tcPr>
          <w:p w:rsidR="00F02F56" w:rsidRPr="00A74D6F" w:rsidRDefault="00F02F56" w:rsidP="00F02F56">
            <w:pPr>
              <w:jc w:val="center"/>
              <w:rPr>
                <w:ins w:id="687" w:author="Windows 用户" w:date="2021-05-19T22:57:00Z"/>
                <w:rFonts w:asciiTheme="minorEastAsia" w:hAnsiTheme="minorEastAsia"/>
                <w:szCs w:val="21"/>
                <w:rPrChange w:id="688" w:author="Windows 用户" w:date="2021-05-19T23:08:00Z">
                  <w:rPr>
                    <w:ins w:id="689" w:author="Windows 用户" w:date="2021-05-19T22:57:00Z"/>
                  </w:rPr>
                </w:rPrChange>
              </w:rPr>
            </w:pPr>
            <w:ins w:id="690" w:author="Windows 用户" w:date="2021-05-19T23:11:00Z">
              <w:r w:rsidRPr="008C1E3B">
                <w:rPr>
                  <w:rFonts w:asciiTheme="minorEastAsia" w:hAnsiTheme="minorEastAsia"/>
                  <w:szCs w:val="21"/>
                </w:rPr>
                <w:t>0xXX 0xXX 0xXX 0xXX</w:t>
              </w:r>
            </w:ins>
          </w:p>
        </w:tc>
        <w:tc>
          <w:tcPr>
            <w:tcW w:w="1417" w:type="dxa"/>
            <w:vAlign w:val="center"/>
            <w:tcPrChange w:id="691" w:author="Windows 用户" w:date="2021-05-19T23:11:00Z">
              <w:tcPr>
                <w:tcW w:w="1559" w:type="dxa"/>
                <w:gridSpan w:val="2"/>
                <w:vAlign w:val="center"/>
              </w:tcPr>
            </w:tcPrChange>
          </w:tcPr>
          <w:p w:rsidR="00F02F56" w:rsidRPr="00A74D6F" w:rsidRDefault="00F02F56" w:rsidP="00F02F56">
            <w:pPr>
              <w:jc w:val="center"/>
              <w:rPr>
                <w:ins w:id="692" w:author="Windows 用户" w:date="2021-05-19T22:57:00Z"/>
                <w:rFonts w:asciiTheme="minorEastAsia" w:hAnsiTheme="minorEastAsia"/>
                <w:szCs w:val="21"/>
                <w:rPrChange w:id="693" w:author="Windows 用户" w:date="2021-05-19T23:08:00Z">
                  <w:rPr>
                    <w:ins w:id="694" w:author="Windows 用户" w:date="2021-05-19T22:57:00Z"/>
                  </w:rPr>
                </w:rPrChange>
              </w:rPr>
            </w:pPr>
            <w:ins w:id="695" w:author="Windows 用户" w:date="2021-05-19T23:11:00Z">
              <w:r w:rsidRPr="008C1E3B">
                <w:rPr>
                  <w:rFonts w:asciiTheme="minorEastAsia" w:hAnsiTheme="minorEastAsia"/>
                  <w:szCs w:val="21"/>
                </w:rPr>
                <w:t>0xXX 0xXX</w:t>
              </w:r>
            </w:ins>
          </w:p>
        </w:tc>
        <w:tc>
          <w:tcPr>
            <w:tcW w:w="1560" w:type="dxa"/>
            <w:vAlign w:val="center"/>
            <w:tcPrChange w:id="696" w:author="Windows 用户" w:date="2021-05-19T23:11:00Z">
              <w:tcPr>
                <w:tcW w:w="1276" w:type="dxa"/>
                <w:vAlign w:val="center"/>
              </w:tcPr>
            </w:tcPrChange>
          </w:tcPr>
          <w:p w:rsidR="00F02F56" w:rsidRPr="00A74D6F" w:rsidRDefault="00F02F56" w:rsidP="00F02F56">
            <w:pPr>
              <w:jc w:val="center"/>
              <w:rPr>
                <w:ins w:id="697" w:author="Windows 用户" w:date="2021-05-19T22:57:00Z"/>
                <w:rFonts w:asciiTheme="minorEastAsia" w:hAnsiTheme="minorEastAsia" w:hint="eastAsia"/>
                <w:szCs w:val="21"/>
                <w:rPrChange w:id="698" w:author="Windows 用户" w:date="2021-05-19T23:08:00Z">
                  <w:rPr>
                    <w:ins w:id="699" w:author="Windows 用户" w:date="2021-05-19T22:57:00Z"/>
                    <w:rFonts w:hint="eastAsia"/>
                  </w:rPr>
                </w:rPrChange>
              </w:rPr>
            </w:pPr>
            <w:ins w:id="700" w:author="Windows 用户" w:date="2021-05-19T23:11:00Z">
              <w:r w:rsidRPr="008C1E3B">
                <w:rPr>
                  <w:rFonts w:asciiTheme="minorEastAsia" w:hAnsiTheme="minorEastAsia"/>
                  <w:szCs w:val="21"/>
                </w:rPr>
                <w:t>0xXX 0xXX 0xXX</w:t>
              </w:r>
              <w:r>
                <w:rPr>
                  <w:rFonts w:asciiTheme="minorEastAsia" w:hAnsiTheme="minorEastAsia"/>
                  <w:szCs w:val="21"/>
                </w:rPr>
                <w:t xml:space="preserve"> 0xXX</w:t>
              </w:r>
            </w:ins>
          </w:p>
        </w:tc>
        <w:tc>
          <w:tcPr>
            <w:tcW w:w="1417" w:type="dxa"/>
            <w:vAlign w:val="center"/>
            <w:tcPrChange w:id="701" w:author="Windows 用户" w:date="2021-05-19T23:11:00Z">
              <w:tcPr>
                <w:tcW w:w="1701" w:type="dxa"/>
                <w:vAlign w:val="center"/>
              </w:tcPr>
            </w:tcPrChange>
          </w:tcPr>
          <w:p w:rsidR="00F02F56" w:rsidRPr="00A74D6F" w:rsidRDefault="00F02F56" w:rsidP="00F02F56">
            <w:pPr>
              <w:jc w:val="center"/>
              <w:rPr>
                <w:ins w:id="702" w:author="Windows 用户" w:date="2021-05-19T22:57:00Z"/>
                <w:rFonts w:asciiTheme="minorEastAsia" w:hAnsiTheme="minorEastAsia"/>
                <w:szCs w:val="21"/>
                <w:rPrChange w:id="703" w:author="Windows 用户" w:date="2021-05-19T23:08:00Z">
                  <w:rPr>
                    <w:ins w:id="704" w:author="Windows 用户" w:date="2021-05-19T22:57:00Z"/>
                  </w:rPr>
                </w:rPrChange>
              </w:rPr>
            </w:pPr>
            <w:ins w:id="705" w:author="Windows 用户" w:date="2021-05-19T23:11:00Z">
              <w:r w:rsidRPr="008C1E3B">
                <w:rPr>
                  <w:rFonts w:asciiTheme="minorEastAsia" w:hAnsiTheme="minorEastAsia"/>
                  <w:szCs w:val="21"/>
                </w:rPr>
                <w:t>0xXX 0xXX 0xXX 0xXX</w:t>
              </w:r>
            </w:ins>
          </w:p>
        </w:tc>
      </w:tr>
    </w:tbl>
    <w:p w:rsidR="004E3F3F" w:rsidRPr="00A74D6F" w:rsidRDefault="004E3F3F" w:rsidP="004E3F3F">
      <w:pPr>
        <w:rPr>
          <w:ins w:id="706" w:author="Windows 用户" w:date="2021-05-19T23:06:00Z"/>
          <w:rFonts w:asciiTheme="minorEastAsia" w:hAnsiTheme="minorEastAsia" w:cs="Courier New"/>
          <w:color w:val="000000"/>
          <w:kern w:val="0"/>
          <w:szCs w:val="21"/>
          <w:rPrChange w:id="707" w:author="Windows 用户" w:date="2021-05-19T23:08:00Z">
            <w:rPr>
              <w:ins w:id="708" w:author="Windows 用户" w:date="2021-05-19T23:06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709" w:author="Windows 用户" w:date="2021-05-19T23:06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rPrChange w:id="710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t>示例：（定长18字节）</w:t>
        </w:r>
      </w:ins>
    </w:p>
    <w:p w:rsidR="004E3F3F" w:rsidRPr="00A74D6F" w:rsidRDefault="004E3F3F" w:rsidP="004E3F3F">
      <w:pPr>
        <w:rPr>
          <w:ins w:id="711" w:author="Windows 用户" w:date="2021-05-19T23:06:00Z"/>
          <w:rFonts w:asciiTheme="minorEastAsia" w:hAnsiTheme="minorEastAsia" w:cs="Courier New"/>
          <w:color w:val="000000"/>
          <w:kern w:val="0"/>
          <w:szCs w:val="21"/>
          <w:rPrChange w:id="712" w:author="Windows 用户" w:date="2021-05-19T23:08:00Z">
            <w:rPr>
              <w:ins w:id="713" w:author="Windows 用户" w:date="2021-05-19T23:06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714" w:author="Windows 用户" w:date="2021-05-19T23:06:00Z"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71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0</w:t>
        </w:r>
      </w:ins>
      <w:ins w:id="716" w:author="Windows 用户" w:date="2021-05-20T00:15:00Z">
        <w:r w:rsidR="00F72B33">
          <w:rPr>
            <w:rFonts w:asciiTheme="minorEastAsia" w:hAnsiTheme="minorEastAsia" w:cs="Courier New"/>
            <w:color w:val="000000"/>
            <w:kern w:val="0"/>
            <w:szCs w:val="21"/>
          </w:rPr>
          <w:t>7</w:t>
        </w:r>
      </w:ins>
      <w:ins w:id="717" w:author="Windows 用户" w:date="2021-05-19T23:06:00Z"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71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01 01 09 5E BC E7 97 00 3</w:t>
        </w:r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rPrChange w:id="71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t>C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720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A74D6F">
          <w:rPr>
            <w:rFonts w:asciiTheme="minorEastAsia" w:hAnsiTheme="minorEastAsia"/>
            <w:szCs w:val="21"/>
            <w:rPrChange w:id="721" w:author="Windows 用户" w:date="2021-05-19T23:08:00Z">
              <w:rPr/>
            </w:rPrChange>
          </w:rPr>
          <w:t xml:space="preserve">1C 54 80 A0 </w:t>
        </w:r>
      </w:ins>
      <w:ins w:id="722" w:author="Windows 用户" w:date="2021-05-19T23:10:00Z">
        <w:r w:rsidR="00F02F56" w:rsidRPr="00F02F56">
          <w:rPr>
            <w:rFonts w:asciiTheme="minorEastAsia" w:hAnsiTheme="minorEastAsia"/>
            <w:szCs w:val="21"/>
            <w:rPrChange w:id="723" w:author="Windows 用户" w:date="2021-05-19T23:10:00Z">
              <w:rPr>
                <w:rFonts w:asciiTheme="minorEastAsia" w:hAnsiTheme="minorEastAsia"/>
                <w:szCs w:val="21"/>
                <w:highlight w:val="yellow"/>
              </w:rPr>
            </w:rPrChange>
          </w:rPr>
          <w:t>DB 01 99 BF</w:t>
        </w:r>
      </w:ins>
    </w:p>
    <w:p w:rsidR="004E3F3F" w:rsidRPr="00A74D6F" w:rsidRDefault="004E3F3F" w:rsidP="004E3F3F">
      <w:pPr>
        <w:rPr>
          <w:ins w:id="724" w:author="Windows 用户" w:date="2021-05-19T23:06:00Z"/>
          <w:rFonts w:asciiTheme="minorEastAsia" w:hAnsiTheme="minorEastAsia"/>
          <w:szCs w:val="21"/>
          <w:rPrChange w:id="725" w:author="Windows 用户" w:date="2021-05-19T23:08:00Z">
            <w:rPr>
              <w:ins w:id="726" w:author="Windows 用户" w:date="2021-05-19T23:06:00Z"/>
            </w:rPr>
          </w:rPrChange>
        </w:rPr>
      </w:pPr>
      <w:ins w:id="727" w:author="Windows 用户" w:date="2021-05-19T23:06:00Z">
        <w:r w:rsidRPr="00A74D6F">
          <w:rPr>
            <w:rFonts w:asciiTheme="minorEastAsia" w:hAnsiTheme="minorEastAsia" w:hint="eastAsia"/>
            <w:szCs w:val="21"/>
            <w:rPrChange w:id="728" w:author="Windows 用户" w:date="2021-05-19T23:08:00Z">
              <w:rPr>
                <w:rFonts w:hint="eastAsia"/>
              </w:rPr>
            </w:rPrChange>
          </w:rPr>
          <w:t>解析：</w:t>
        </w:r>
      </w:ins>
    </w:p>
    <w:p w:rsidR="004E3F3F" w:rsidRPr="00A74D6F" w:rsidRDefault="004E3F3F" w:rsidP="004E3F3F">
      <w:pPr>
        <w:rPr>
          <w:ins w:id="729" w:author="Windows 用户" w:date="2021-05-19T23:06:00Z"/>
          <w:rFonts w:asciiTheme="minorEastAsia" w:hAnsiTheme="minorEastAsia" w:cs="Courier New"/>
          <w:color w:val="000000"/>
          <w:kern w:val="0"/>
          <w:szCs w:val="21"/>
          <w:rPrChange w:id="730" w:author="Windows 用户" w:date="2021-05-19T23:08:00Z">
            <w:rPr>
              <w:ins w:id="731" w:author="Windows 用户" w:date="2021-05-19T23:06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732" w:author="Windows 用户" w:date="2021-05-19T23:06:00Z"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darkGray"/>
            <w:rPrChange w:id="733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Gray"/>
              </w:rPr>
            </w:rPrChange>
          </w:rPr>
          <w:t>0</w:t>
        </w:r>
      </w:ins>
      <w:ins w:id="734" w:author="Windows 用户" w:date="2021-05-20T00:15:00Z">
        <w:r w:rsidR="00F72B33" w:rsidRPr="00F72B33">
          <w:rPr>
            <w:rFonts w:asciiTheme="minorEastAsia" w:hAnsiTheme="minorEastAsia" w:cs="Courier New"/>
            <w:color w:val="000000"/>
            <w:kern w:val="0"/>
            <w:szCs w:val="21"/>
            <w:highlight w:val="darkGray"/>
            <w:rPrChange w:id="735" w:author="Windows 用户" w:date="2021-05-20T00:15:00Z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rPrChange>
          </w:rPr>
          <w:t>7</w:t>
        </w:r>
      </w:ins>
      <w:ins w:id="736" w:author="Windows 用户" w:date="2021-05-19T23:06:00Z">
        <w:r w:rsidRPr="00F72B33">
          <w:rPr>
            <w:rFonts w:asciiTheme="minorEastAsia" w:hAnsiTheme="minorEastAsia" w:cs="Courier New"/>
            <w:color w:val="FF0000"/>
            <w:kern w:val="0"/>
            <w:szCs w:val="21"/>
            <w:rPrChange w:id="737" w:author="Windows 用户" w:date="2021-05-20T00:15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green"/>
            <w:rPrChange w:id="73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</w:rPrChange>
          </w:rPr>
          <w:t>01 01 09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739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cyan"/>
            <w:rPrChange w:id="740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cyan"/>
              </w:rPr>
            </w:rPrChange>
          </w:rPr>
          <w:t>5E BC E7 97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741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magenta"/>
            <w:rPrChange w:id="742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t>00 3</w:t>
        </w:r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  <w:rPrChange w:id="743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t>C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744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A74D6F">
          <w:rPr>
            <w:rFonts w:asciiTheme="minorEastAsia" w:hAnsiTheme="minorEastAsia"/>
            <w:szCs w:val="21"/>
            <w:highlight w:val="darkYellow"/>
            <w:rPrChange w:id="745" w:author="Windows 用户" w:date="2021-05-19T23:08:00Z">
              <w:rPr>
                <w:highlight w:val="darkYellow"/>
              </w:rPr>
            </w:rPrChange>
          </w:rPr>
          <w:t>1C 54 80 A0</w:t>
        </w:r>
      </w:ins>
      <w:ins w:id="746" w:author="Windows 用户" w:date="2021-05-19T23:07:00Z">
        <w:r w:rsidR="006849AF" w:rsidRPr="00A74D6F">
          <w:rPr>
            <w:rFonts w:asciiTheme="minorEastAsia" w:hAnsiTheme="minorEastAsia"/>
            <w:szCs w:val="21"/>
            <w:rPrChange w:id="747" w:author="Windows 用户" w:date="2021-05-19T23:08:00Z">
              <w:rPr/>
            </w:rPrChange>
          </w:rPr>
          <w:t xml:space="preserve"> </w:t>
        </w:r>
      </w:ins>
      <w:ins w:id="748" w:author="Windows 用户" w:date="2021-05-19T23:09:00Z">
        <w:r w:rsidR="00A74D6F" w:rsidRPr="00A74D6F">
          <w:rPr>
            <w:rFonts w:asciiTheme="minorEastAsia" w:hAnsiTheme="minorEastAsia"/>
            <w:szCs w:val="21"/>
            <w:highlight w:val="yellow"/>
            <w:rPrChange w:id="749" w:author="Windows 用户" w:date="2021-05-19T23:09:00Z">
              <w:rPr>
                <w:rFonts w:asciiTheme="minorEastAsia" w:hAnsiTheme="minorEastAsia"/>
                <w:szCs w:val="21"/>
              </w:rPr>
            </w:rPrChange>
          </w:rPr>
          <w:t>DB 01 99 BF</w:t>
        </w:r>
      </w:ins>
    </w:p>
    <w:p w:rsidR="004E3F3F" w:rsidRPr="00A74D6F" w:rsidRDefault="004E3F3F" w:rsidP="004E3F3F">
      <w:pPr>
        <w:rPr>
          <w:ins w:id="750" w:author="Windows 用户" w:date="2021-05-19T23:06:00Z"/>
          <w:rFonts w:asciiTheme="minorEastAsia" w:hAnsiTheme="minorEastAsia" w:cs="Courier New" w:hint="eastAsia"/>
          <w:color w:val="000000"/>
          <w:kern w:val="0"/>
          <w:szCs w:val="21"/>
          <w:rPrChange w:id="751" w:author="Windows 用户" w:date="2021-05-19T23:08:00Z">
            <w:rPr>
              <w:ins w:id="752" w:author="Windows 用户" w:date="2021-05-19T23:06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753" w:author="Windows 用户" w:date="2021-05-19T23:06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  <w:rPrChange w:id="754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Gray"/>
              </w:rPr>
            </w:rPrChange>
          </w:rPr>
          <w:t>消息类型：0</w:t>
        </w:r>
      </w:ins>
      <w:ins w:id="755" w:author="Windows 用户" w:date="2021-05-20T00:15:00Z">
        <w:r w:rsidR="00F72B33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t>7</w:t>
        </w:r>
      </w:ins>
      <w:ins w:id="756" w:author="Windows 用户" w:date="2021-05-19T23:06:00Z"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darkGray"/>
            <w:rPrChange w:id="757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Gray"/>
              </w:rPr>
            </w:rPrChange>
          </w:rPr>
          <w:t xml:space="preserve"> </w:t>
        </w:r>
      </w:ins>
      <w:ins w:id="758" w:author="Windows 用户" w:date="2021-05-19T23:42:00Z">
        <w:r w:rsidR="000F184A" w:rsidRPr="00F72B33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  <w:rPrChange w:id="759" w:author="Windows 用户" w:date="2021-05-20T00:15:00Z"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</w:rPrChange>
          </w:rPr>
          <w:t>设置</w:t>
        </w:r>
      </w:ins>
      <w:ins w:id="760" w:author="Windows 用户" w:date="2021-05-20T00:15:00Z">
        <w:r w:rsidR="00F72B33" w:rsidRPr="00F72B33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  <w:rPrChange w:id="761" w:author="Windows 用户" w:date="2021-05-20T00:15:00Z">
              <w:rPr>
                <w:rFonts w:asciiTheme="minorEastAsia" w:hAnsiTheme="minorEastAsia" w:hint="eastAsia"/>
                <w:szCs w:val="21"/>
              </w:rPr>
            </w:rPrChange>
          </w:rPr>
          <w:t>上报</w:t>
        </w:r>
        <w:r w:rsidR="00F72B33" w:rsidRPr="00F72B33">
          <w:rPr>
            <w:rFonts w:asciiTheme="minorEastAsia" w:hAnsiTheme="minorEastAsia" w:cs="Courier New"/>
            <w:color w:val="000000"/>
            <w:kern w:val="0"/>
            <w:szCs w:val="21"/>
            <w:highlight w:val="darkGray"/>
            <w:rPrChange w:id="762" w:author="Windows 用户" w:date="2021-05-20T00:15:00Z">
              <w:rPr>
                <w:rFonts w:asciiTheme="minorEastAsia" w:hAnsiTheme="minorEastAsia"/>
                <w:szCs w:val="21"/>
              </w:rPr>
            </w:rPrChange>
          </w:rPr>
          <w:t>周期及频率</w:t>
        </w:r>
      </w:ins>
    </w:p>
    <w:p w:rsidR="004E3F3F" w:rsidRPr="00A74D6F" w:rsidRDefault="004E3F3F" w:rsidP="004E3F3F">
      <w:pPr>
        <w:rPr>
          <w:ins w:id="763" w:author="Windows 用户" w:date="2021-05-19T23:06:00Z"/>
          <w:rFonts w:asciiTheme="minorEastAsia" w:hAnsiTheme="minorEastAsia" w:cs="Courier New"/>
          <w:color w:val="000000"/>
          <w:kern w:val="0"/>
          <w:szCs w:val="21"/>
          <w:highlight w:val="green"/>
          <w:rPrChange w:id="764" w:author="Windows 用户" w:date="2021-05-19T23:08:00Z">
            <w:rPr>
              <w:ins w:id="765" w:author="Windows 用户" w:date="2021-05-19T23:06:00Z"/>
              <w:rFonts w:ascii="Courier New" w:hAnsi="Courier New" w:cs="Courier New"/>
              <w:color w:val="000000"/>
              <w:kern w:val="0"/>
              <w:sz w:val="20"/>
              <w:szCs w:val="20"/>
              <w:highlight w:val="green"/>
            </w:rPr>
          </w:rPrChange>
        </w:rPr>
      </w:pPr>
      <w:ins w:id="766" w:author="Windows 用户" w:date="2021-05-19T23:06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  <w:rPrChange w:id="767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</w:rPrChange>
          </w:rPr>
          <w:t>服务器端软件版本号：1.1.9</w:t>
        </w:r>
      </w:ins>
    </w:p>
    <w:p w:rsidR="004E3F3F" w:rsidRPr="00A74D6F" w:rsidRDefault="004E3F3F" w:rsidP="004E3F3F">
      <w:pPr>
        <w:rPr>
          <w:ins w:id="768" w:author="Windows 用户" w:date="2021-05-19T23:06:00Z"/>
          <w:rFonts w:asciiTheme="minorEastAsia" w:hAnsiTheme="minorEastAsia" w:cs="Courier New"/>
          <w:color w:val="000000"/>
          <w:kern w:val="0"/>
          <w:szCs w:val="21"/>
          <w:highlight w:val="cyan"/>
          <w:rPrChange w:id="769" w:author="Windows 用户" w:date="2021-05-19T23:08:00Z">
            <w:rPr>
              <w:ins w:id="770" w:author="Windows 用户" w:date="2021-05-19T23:06:00Z"/>
              <w:rFonts w:ascii="Courier New" w:hAnsi="Courier New" w:cs="Courier New"/>
              <w:color w:val="000000"/>
              <w:kern w:val="0"/>
              <w:sz w:val="20"/>
              <w:szCs w:val="20"/>
              <w:highlight w:val="cyan"/>
            </w:rPr>
          </w:rPrChange>
        </w:rPr>
      </w:pPr>
      <w:ins w:id="771" w:author="Windows 用户" w:date="2021-05-19T23:06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cyan"/>
            <w:rPrChange w:id="772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cyan"/>
              </w:rPr>
            </w:rPrChange>
          </w:rPr>
          <w:t>服务器端当前时间：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cyan"/>
            <w:rPrChange w:id="773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cyan"/>
              </w:rPr>
            </w:rPrChange>
          </w:rPr>
          <w:t>2020/5/14 14:39:19</w:t>
        </w:r>
      </w:ins>
    </w:p>
    <w:p w:rsidR="004E3F3F" w:rsidRPr="00A74D6F" w:rsidRDefault="004E3F3F" w:rsidP="004E3F3F">
      <w:pPr>
        <w:rPr>
          <w:ins w:id="774" w:author="Windows 用户" w:date="2021-05-19T23:06:00Z"/>
          <w:rFonts w:asciiTheme="minorEastAsia" w:hAnsiTheme="minorEastAsia" w:cs="Courier New"/>
          <w:color w:val="000000"/>
          <w:kern w:val="0"/>
          <w:szCs w:val="21"/>
          <w:highlight w:val="magenta"/>
          <w:rPrChange w:id="775" w:author="Windows 用户" w:date="2021-05-19T23:08:00Z">
            <w:rPr>
              <w:ins w:id="776" w:author="Windows 用户" w:date="2021-05-19T23:06:00Z"/>
              <w:rFonts w:ascii="Courier New" w:hAnsi="Courier New" w:cs="Courier New"/>
              <w:color w:val="000000"/>
              <w:kern w:val="0"/>
              <w:sz w:val="20"/>
              <w:szCs w:val="20"/>
              <w:highlight w:val="magenta"/>
            </w:rPr>
          </w:rPrChange>
        </w:rPr>
      </w:pPr>
      <w:ins w:id="777" w:author="Windows 用户" w:date="2021-05-19T23:06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  <w:rPrChange w:id="778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t>设置的上报周期：1小时</w:t>
        </w:r>
      </w:ins>
    </w:p>
    <w:p w:rsidR="004E3F3F" w:rsidRPr="00A74D6F" w:rsidRDefault="004E3F3F" w:rsidP="004E3F3F">
      <w:pPr>
        <w:rPr>
          <w:ins w:id="779" w:author="Windows 用户" w:date="2021-05-19T23:06:00Z"/>
          <w:rFonts w:asciiTheme="minorEastAsia" w:hAnsiTheme="minorEastAsia"/>
          <w:szCs w:val="21"/>
          <w:highlight w:val="darkYellow"/>
          <w:rPrChange w:id="780" w:author="Windows 用户" w:date="2021-05-19T23:08:00Z">
            <w:rPr>
              <w:ins w:id="781" w:author="Windows 用户" w:date="2021-05-19T23:06:00Z"/>
              <w:highlight w:val="darkYellow"/>
            </w:rPr>
          </w:rPrChange>
        </w:rPr>
      </w:pPr>
      <w:ins w:id="782" w:author="Windows 用户" w:date="2021-05-19T23:06:00Z">
        <w:r w:rsidRPr="00A74D6F">
          <w:rPr>
            <w:rFonts w:asciiTheme="minorEastAsia" w:hAnsiTheme="minorEastAsia" w:hint="eastAsia"/>
            <w:szCs w:val="21"/>
            <w:highlight w:val="darkYellow"/>
            <w:rPrChange w:id="783" w:author="Windows 用户" w:date="2021-05-19T23:08:00Z">
              <w:rPr>
                <w:rFonts w:hint="eastAsia"/>
                <w:highlight w:val="darkYellow"/>
              </w:rPr>
            </w:rPrChange>
          </w:rPr>
          <w:t>设置的频率：</w:t>
        </w:r>
        <w:r w:rsidRPr="00A74D6F">
          <w:rPr>
            <w:rFonts w:asciiTheme="minorEastAsia" w:hAnsiTheme="minorEastAsia"/>
            <w:szCs w:val="21"/>
            <w:highlight w:val="darkYellow"/>
            <w:rPrChange w:id="784" w:author="Windows 用户" w:date="2021-05-19T23:08:00Z">
              <w:rPr>
                <w:highlight w:val="darkYellow"/>
              </w:rPr>
            </w:rPrChange>
          </w:rPr>
          <w:t>475300000</w:t>
        </w:r>
        <w:r w:rsidRPr="00A74D6F">
          <w:rPr>
            <w:rFonts w:asciiTheme="minorEastAsia" w:hAnsiTheme="minorEastAsia" w:hint="eastAsia"/>
            <w:szCs w:val="21"/>
            <w:highlight w:val="darkYellow"/>
            <w:rPrChange w:id="785" w:author="Windows 用户" w:date="2021-05-19T23:08:00Z">
              <w:rPr>
                <w:rFonts w:hint="eastAsia"/>
                <w:highlight w:val="darkYellow"/>
              </w:rPr>
            </w:rPrChange>
          </w:rPr>
          <w:t>Hz</w:t>
        </w:r>
      </w:ins>
    </w:p>
    <w:p w:rsidR="006226DF" w:rsidRPr="00A74D6F" w:rsidDel="006438B5" w:rsidRDefault="006849AF">
      <w:pPr>
        <w:rPr>
          <w:del w:id="786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787" w:author="Windows 用户" w:date="2021-05-19T23:08:00Z">
            <w:rPr>
              <w:del w:id="788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789" w:author="Windows 用户" w:date="2021-05-19T23:08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  <w:rPrChange w:id="790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t>前14个</w:t>
        </w:r>
      </w:ins>
      <w:ins w:id="791" w:author="Windows 用户" w:date="2021-05-19T23:46:00Z">
        <w:r w:rsidR="00A158D8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字节</w:t>
        </w:r>
      </w:ins>
      <w:ins w:id="792" w:author="Windows 用户" w:date="2021-05-19T23:08:00Z"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793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t>数据的</w:t>
        </w:r>
      </w:ins>
      <w:ins w:id="794" w:author="Windows 用户" w:date="2021-05-19T23:07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  <w:rPrChange w:id="795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t>CRC</w: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796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32</w:t>
        </w:r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  <w:rPrChange w:id="797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t>检验码</w:t>
        </w:r>
      </w:ins>
      <w:del w:id="798" w:author="Windows 用户" w:date="2021-05-19T22:53:00Z">
        <w:r w:rsidR="00A158D8"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79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下行：</w:delText>
        </w:r>
      </w:del>
    </w:p>
    <w:p w:rsidR="006226DF" w:rsidRPr="00A74D6F" w:rsidDel="006438B5" w:rsidRDefault="00A158D8">
      <w:pPr>
        <w:rPr>
          <w:del w:id="800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01" w:author="Windows 用户" w:date="2021-05-19T23:08:00Z">
            <w:rPr>
              <w:del w:id="802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03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04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设备号：同上</w:delText>
        </w:r>
      </w:del>
    </w:p>
    <w:p w:rsidR="006226DF" w:rsidRPr="00A74D6F" w:rsidDel="006438B5" w:rsidRDefault="00A158D8">
      <w:pPr>
        <w:rPr>
          <w:del w:id="805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06" w:author="Windows 用户" w:date="2021-05-19T23:08:00Z">
            <w:rPr>
              <w:del w:id="807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08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0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帧序号（同上传帧序号对应）1字节</w:delText>
        </w:r>
      </w:del>
    </w:p>
    <w:p w:rsidR="006226DF" w:rsidRPr="00A74D6F" w:rsidDel="006438B5" w:rsidRDefault="00A158D8">
      <w:pPr>
        <w:rPr>
          <w:del w:id="810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11" w:author="Windows 用户" w:date="2021-05-19T23:08:00Z">
            <w:rPr>
              <w:del w:id="812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13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14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消息类型：1字节</w:delText>
        </w:r>
      </w:del>
    </w:p>
    <w:p w:rsidR="006226DF" w:rsidRPr="00A74D6F" w:rsidDel="006438B5" w:rsidRDefault="00A158D8">
      <w:pPr>
        <w:rPr>
          <w:del w:id="815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16" w:author="Windows 用户" w:date="2021-05-19T23:08:00Z">
            <w:rPr>
              <w:del w:id="817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18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1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服务器端软件版本号（3字节）含义同上 如无此项 则为00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20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00 00</w:delText>
        </w:r>
      </w:del>
    </w:p>
    <w:p w:rsidR="006226DF" w:rsidRPr="00A74D6F" w:rsidDel="006438B5" w:rsidRDefault="00A158D8">
      <w:pPr>
        <w:rPr>
          <w:del w:id="821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22" w:author="Windows 用户" w:date="2021-05-19T23:08:00Z">
            <w:rPr>
              <w:del w:id="823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24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25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 xml:space="preserve">服务器端当前时间：格式同上传的采集时间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26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27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如无此项 则为00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2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00 00 00</w:delText>
        </w:r>
      </w:del>
    </w:p>
    <w:p w:rsidR="006226DF" w:rsidRPr="00A74D6F" w:rsidDel="006438B5" w:rsidRDefault="00A158D8">
      <w:pPr>
        <w:rPr>
          <w:del w:id="829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30" w:author="Windows 用户" w:date="2021-05-19T23:08:00Z">
            <w:rPr>
              <w:del w:id="831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32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33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 xml:space="preserve">设置的上报周期：格式同上报周期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34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35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如无此项 则为00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36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00</w:delText>
        </w:r>
      </w:del>
    </w:p>
    <w:p w:rsidR="006226DF" w:rsidRPr="00A74D6F" w:rsidDel="006438B5" w:rsidRDefault="00A158D8">
      <w:pPr>
        <w:rPr>
          <w:del w:id="837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38" w:author="Windows 用户" w:date="2021-05-19T23:08:00Z">
            <w:rPr>
              <w:del w:id="839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40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41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 xml:space="preserve">后台服务器IP：格式同发送目的IP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42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43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如无此项 则为00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44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00 00 00</w:delText>
        </w:r>
      </w:del>
    </w:p>
    <w:p w:rsidR="006226DF" w:rsidRPr="00A74D6F" w:rsidDel="006438B5" w:rsidRDefault="00A158D8">
      <w:pPr>
        <w:rPr>
          <w:del w:id="845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46" w:author="Windows 用户" w:date="2021-05-19T23:08:00Z">
            <w:rPr>
              <w:del w:id="847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48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4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 xml:space="preserve">后台服务器PORT：格式同发送目的PORT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50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51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如无此项 则为00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52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00</w:delText>
        </w:r>
      </w:del>
    </w:p>
    <w:p w:rsidR="006226DF" w:rsidRPr="00A74D6F" w:rsidDel="006438B5" w:rsidRDefault="00A158D8">
      <w:pPr>
        <w:rPr>
          <w:del w:id="853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54" w:author="Windows 用户" w:date="2021-05-19T23:08:00Z">
            <w:rPr>
              <w:del w:id="855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56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57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 xml:space="preserve">客户服务器IP：格式同发送目的IP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5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5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如无此项 则为00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60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00 00 00</w:delText>
        </w:r>
      </w:del>
    </w:p>
    <w:p w:rsidR="006226DF" w:rsidRPr="00A74D6F" w:rsidDel="006438B5" w:rsidRDefault="00A158D8">
      <w:pPr>
        <w:rPr>
          <w:del w:id="861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862" w:author="Windows 用户" w:date="2021-05-19T23:08:00Z">
            <w:rPr>
              <w:del w:id="863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864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65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 xml:space="preserve">客户服务器PORT：格式同发送目的PORT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66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67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如无此项 则为00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86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00</w:delText>
        </w:r>
      </w:del>
    </w:p>
    <w:p w:rsidR="006226DF" w:rsidRPr="00A74D6F" w:rsidDel="006438B5" w:rsidRDefault="00A158D8">
      <w:pPr>
        <w:rPr>
          <w:del w:id="869" w:author="Windows 用户" w:date="2021-05-19T22:53:00Z"/>
          <w:rFonts w:asciiTheme="minorEastAsia" w:hAnsiTheme="minorEastAsia"/>
          <w:szCs w:val="21"/>
          <w:rPrChange w:id="870" w:author="Windows 用户" w:date="2021-05-19T23:08:00Z">
            <w:rPr>
              <w:del w:id="871" w:author="Windows 用户" w:date="2021-05-19T22:53:00Z"/>
            </w:rPr>
          </w:rPrChange>
        </w:rPr>
      </w:pPr>
      <w:del w:id="872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873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设置的频率（4字节）：</w:delText>
        </w:r>
        <w:r w:rsidRPr="00A74D6F" w:rsidDel="006438B5">
          <w:rPr>
            <w:rFonts w:asciiTheme="minorEastAsia" w:hAnsiTheme="minorEastAsia" w:hint="eastAsia"/>
            <w:szCs w:val="21"/>
            <w:rPrChange w:id="874" w:author="Windows 用户" w:date="2021-05-19T23:08:00Z">
              <w:rPr>
                <w:rFonts w:hint="eastAsia"/>
              </w:rPr>
            </w:rPrChange>
          </w:rPr>
          <w:delText>比如频率是</w:delText>
        </w:r>
        <w:r w:rsidRPr="00A74D6F" w:rsidDel="006438B5">
          <w:rPr>
            <w:rFonts w:asciiTheme="minorEastAsia" w:hAnsiTheme="minorEastAsia"/>
            <w:szCs w:val="21"/>
            <w:rPrChange w:id="875" w:author="Windows 用户" w:date="2021-05-19T23:08:00Z">
              <w:rPr/>
            </w:rPrChange>
          </w:rPr>
          <w:delText>475300000</w:delText>
        </w:r>
        <w:r w:rsidRPr="00A74D6F" w:rsidDel="006438B5">
          <w:rPr>
            <w:rFonts w:asciiTheme="minorEastAsia" w:hAnsiTheme="minorEastAsia" w:hint="eastAsia"/>
            <w:szCs w:val="21"/>
            <w:rPrChange w:id="876" w:author="Windows 用户" w:date="2021-05-19T23:08:00Z">
              <w:rPr>
                <w:rFonts w:hint="eastAsia"/>
              </w:rPr>
            </w:rPrChange>
          </w:rPr>
          <w:delText>Hz</w:delText>
        </w:r>
        <w:r w:rsidRPr="00A74D6F" w:rsidDel="006438B5">
          <w:rPr>
            <w:rFonts w:asciiTheme="minorEastAsia" w:hAnsiTheme="minorEastAsia"/>
            <w:szCs w:val="21"/>
            <w:rPrChange w:id="877" w:author="Windows 用户" w:date="2021-05-19T23:08:00Z">
              <w:rPr/>
            </w:rPrChange>
          </w:rPr>
          <w:delText>，</w:delText>
        </w:r>
        <w:r w:rsidRPr="00A74D6F" w:rsidDel="006438B5">
          <w:rPr>
            <w:rFonts w:asciiTheme="minorEastAsia" w:hAnsiTheme="minorEastAsia" w:hint="eastAsia"/>
            <w:szCs w:val="21"/>
            <w:rPrChange w:id="878" w:author="Windows 用户" w:date="2021-05-19T23:08:00Z">
              <w:rPr>
                <w:rFonts w:hint="eastAsia"/>
              </w:rPr>
            </w:rPrChange>
          </w:rPr>
          <w:delText>则转为16进制为</w:delText>
        </w:r>
        <w:r w:rsidRPr="00A74D6F" w:rsidDel="006438B5">
          <w:rPr>
            <w:rFonts w:asciiTheme="minorEastAsia" w:hAnsiTheme="minorEastAsia"/>
            <w:szCs w:val="21"/>
            <w:rPrChange w:id="879" w:author="Windows 用户" w:date="2021-05-19T23:08:00Z">
              <w:rPr/>
            </w:rPrChange>
          </w:rPr>
          <w:delText xml:space="preserve"> 1C 54 80 A0</w:delText>
        </w:r>
        <w:r w:rsidRPr="00A74D6F" w:rsidDel="006438B5">
          <w:rPr>
            <w:rFonts w:ascii="MS Gothic" w:eastAsia="MS Gothic" w:hAnsi="MS Gothic" w:cs="MS Gothic" w:hint="eastAsia"/>
            <w:szCs w:val="21"/>
            <w:rPrChange w:id="880" w:author="Windows 用户" w:date="2021-05-19T23:08:00Z">
              <w:rPr/>
            </w:rPrChange>
          </w:rPr>
          <w:delText>‬</w:delText>
        </w:r>
        <w:r w:rsidRPr="00A74D6F" w:rsidDel="006438B5">
          <w:rPr>
            <w:rFonts w:asciiTheme="minorEastAsia" w:hAnsiTheme="minorEastAsia"/>
            <w:szCs w:val="21"/>
            <w:rPrChange w:id="881" w:author="Windows 用户" w:date="2021-05-19T23:08:00Z">
              <w:rPr/>
            </w:rPrChange>
          </w:rPr>
          <w:delText>。</w:delText>
        </w:r>
        <w:r w:rsidRPr="00A74D6F" w:rsidDel="006438B5">
          <w:rPr>
            <w:rFonts w:asciiTheme="minorEastAsia" w:hAnsiTheme="minorEastAsia" w:hint="eastAsia"/>
            <w:szCs w:val="21"/>
            <w:rPrChange w:id="882" w:author="Windows 用户" w:date="2021-05-19T23:08:00Z">
              <w:rPr>
                <w:rFonts w:hint="eastAsia"/>
              </w:rPr>
            </w:rPrChange>
          </w:rPr>
          <w:delText>如无此项，则为00</w:delText>
        </w:r>
        <w:r w:rsidRPr="00A74D6F" w:rsidDel="006438B5">
          <w:rPr>
            <w:rFonts w:asciiTheme="minorEastAsia" w:hAnsiTheme="minorEastAsia"/>
            <w:szCs w:val="21"/>
            <w:rPrChange w:id="883" w:author="Windows 用户" w:date="2021-05-19T23:08:00Z">
              <w:rPr/>
            </w:rPrChange>
          </w:rPr>
          <w:delText xml:space="preserve"> 00 00 00</w:delText>
        </w:r>
        <w:r w:rsidRPr="00A74D6F" w:rsidDel="006438B5">
          <w:rPr>
            <w:rFonts w:ascii="MS Gothic" w:eastAsia="MS Gothic" w:hAnsi="MS Gothic" w:cs="MS Gothic" w:hint="eastAsia"/>
            <w:szCs w:val="21"/>
            <w:rPrChange w:id="884" w:author="Windows 用户" w:date="2021-05-19T23:08:00Z">
              <w:rPr/>
            </w:rPrChange>
          </w:rPr>
          <w:delText>‬</w:delText>
        </w:r>
      </w:del>
      <w:del w:id="885" w:author="Windows 用户" w:date="2021-05-19T22:08:00Z">
        <w:r w:rsidRPr="00A74D6F" w:rsidDel="008A58BF">
          <w:rPr>
            <w:rFonts w:ascii="MS Gothic" w:eastAsia="MS Gothic" w:hAnsi="MS Gothic" w:cs="MS Gothic" w:hint="eastAsia"/>
            <w:szCs w:val="21"/>
            <w:rPrChange w:id="886" w:author="Windows 用户" w:date="2021-05-19T23:08:00Z">
              <w:rPr/>
            </w:rPrChange>
          </w:rPr>
          <w:delText>‬</w:delText>
        </w:r>
        <w:r w:rsidRPr="00A74D6F" w:rsidDel="008A58BF">
          <w:rPr>
            <w:rFonts w:ascii="MS Gothic" w:eastAsia="MS Gothic" w:hAnsi="MS Gothic" w:cs="MS Gothic" w:hint="eastAsia"/>
            <w:szCs w:val="21"/>
            <w:rPrChange w:id="887" w:author="Windows 用户" w:date="2021-05-19T23:08:00Z">
              <w:rPr/>
            </w:rPrChange>
          </w:rPr>
          <w:delText>‬</w:delText>
        </w:r>
        <w:r w:rsidRPr="00A74D6F" w:rsidDel="008A58BF">
          <w:rPr>
            <w:rFonts w:ascii="MS Gothic" w:eastAsia="MS Gothic" w:hAnsi="MS Gothic" w:cs="MS Gothic" w:hint="eastAsia"/>
            <w:szCs w:val="21"/>
            <w:rPrChange w:id="888" w:author="Windows 用户" w:date="2021-05-19T23:08:00Z">
              <w:rPr/>
            </w:rPrChange>
          </w:rPr>
          <w:delText>‬</w:delText>
        </w:r>
      </w:del>
    </w:p>
    <w:p w:rsidR="006226DF" w:rsidRPr="00A74D6F" w:rsidDel="006438B5" w:rsidRDefault="00A158D8">
      <w:pPr>
        <w:rPr>
          <w:del w:id="889" w:author="Windows 用户" w:date="2021-05-19T22:53:00Z"/>
          <w:rFonts w:asciiTheme="minorEastAsia" w:hAnsiTheme="minorEastAsia"/>
          <w:szCs w:val="21"/>
          <w:rPrChange w:id="890" w:author="Windows 用户" w:date="2021-05-19T23:08:00Z">
            <w:rPr>
              <w:del w:id="891" w:author="Windows 用户" w:date="2021-05-19T22:53:00Z"/>
            </w:rPr>
          </w:rPrChange>
        </w:rPr>
      </w:pPr>
      <w:del w:id="892" w:author="Windows 用户" w:date="2021-05-19T22:53:00Z">
        <w:r w:rsidRPr="00A74D6F" w:rsidDel="006438B5">
          <w:rPr>
            <w:rFonts w:asciiTheme="minorEastAsia" w:hAnsiTheme="minorEastAsia" w:hint="eastAsia"/>
            <w:szCs w:val="21"/>
            <w:rPrChange w:id="893" w:author="Windows 用户" w:date="2021-05-19T23:08:00Z">
              <w:rPr>
                <w:rFonts w:hint="eastAsia"/>
              </w:rPr>
            </w:rPrChange>
          </w:rPr>
          <w:delText>生产日期：3字节</w:delText>
        </w:r>
        <w:r w:rsidRPr="00A74D6F" w:rsidDel="006438B5">
          <w:rPr>
            <w:rFonts w:asciiTheme="minorEastAsia" w:hAnsiTheme="minorEastAsia"/>
            <w:szCs w:val="21"/>
            <w:rPrChange w:id="894" w:author="Windows 用户" w:date="2021-05-19T23:08:00Z">
              <w:rPr/>
            </w:rPrChange>
          </w:rPr>
          <w:delText>.</w:delText>
        </w:r>
        <w:r w:rsidRPr="00A74D6F" w:rsidDel="006438B5">
          <w:rPr>
            <w:rFonts w:asciiTheme="minorEastAsia" w:hAnsiTheme="minorEastAsia" w:hint="eastAsia"/>
            <w:szCs w:val="21"/>
            <w:rPrChange w:id="895" w:author="Windows 用户" w:date="2021-05-19T23:08:00Z">
              <w:rPr>
                <w:rFonts w:hint="eastAsia"/>
              </w:rPr>
            </w:rPrChange>
          </w:rPr>
          <w:delText>如果上报数据中设备号前3字节为全00，则后台服务器返回当前日期例如20</w:delText>
        </w:r>
        <w:r w:rsidRPr="00A74D6F" w:rsidDel="006438B5">
          <w:rPr>
            <w:rFonts w:asciiTheme="minorEastAsia" w:hAnsiTheme="minorEastAsia"/>
            <w:szCs w:val="21"/>
            <w:rPrChange w:id="896" w:author="Windows 用户" w:date="2021-05-19T23:08:00Z">
              <w:rPr/>
            </w:rPrChange>
          </w:rPr>
          <w:delText xml:space="preserve"> </w:delText>
        </w:r>
        <w:r w:rsidRPr="00A74D6F" w:rsidDel="006438B5">
          <w:rPr>
            <w:rFonts w:asciiTheme="minorEastAsia" w:hAnsiTheme="minorEastAsia" w:hint="eastAsia"/>
            <w:szCs w:val="21"/>
            <w:rPrChange w:id="897" w:author="Windows 用户" w:date="2021-05-19T23:08:00Z">
              <w:rPr>
                <w:rFonts w:hint="eastAsia"/>
              </w:rPr>
            </w:rPrChange>
          </w:rPr>
          <w:delText>05</w:delText>
        </w:r>
        <w:r w:rsidRPr="00A74D6F" w:rsidDel="006438B5">
          <w:rPr>
            <w:rFonts w:asciiTheme="minorEastAsia" w:hAnsiTheme="minorEastAsia"/>
            <w:szCs w:val="21"/>
            <w:rPrChange w:id="898" w:author="Windows 用户" w:date="2021-05-19T23:08:00Z">
              <w:rPr/>
            </w:rPrChange>
          </w:rPr>
          <w:delText xml:space="preserve"> </w:delText>
        </w:r>
        <w:r w:rsidRPr="00A74D6F" w:rsidDel="006438B5">
          <w:rPr>
            <w:rFonts w:asciiTheme="minorEastAsia" w:hAnsiTheme="minorEastAsia" w:hint="eastAsia"/>
            <w:szCs w:val="21"/>
            <w:rPrChange w:id="899" w:author="Windows 用户" w:date="2021-05-19T23:08:00Z">
              <w:rPr>
                <w:rFonts w:hint="eastAsia"/>
              </w:rPr>
            </w:rPrChange>
          </w:rPr>
          <w:delText>15（2020年5月15日）</w:delText>
        </w:r>
      </w:del>
    </w:p>
    <w:p w:rsidR="006226DF" w:rsidRPr="00A74D6F" w:rsidDel="006438B5" w:rsidRDefault="006226DF">
      <w:pPr>
        <w:rPr>
          <w:del w:id="900" w:author="Windows 用户" w:date="2021-05-19T22:53:00Z"/>
          <w:rFonts w:asciiTheme="minorEastAsia" w:hAnsiTheme="minorEastAsia"/>
          <w:szCs w:val="21"/>
          <w:rPrChange w:id="901" w:author="Windows 用户" w:date="2021-05-19T23:08:00Z">
            <w:rPr>
              <w:del w:id="902" w:author="Windows 用户" w:date="2021-05-19T22:53:00Z"/>
            </w:rPr>
          </w:rPrChange>
        </w:rPr>
      </w:pPr>
    </w:p>
    <w:p w:rsidR="006226DF" w:rsidRPr="00A74D6F" w:rsidDel="006438B5" w:rsidRDefault="00A158D8">
      <w:pPr>
        <w:rPr>
          <w:del w:id="903" w:author="Windows 用户" w:date="2021-05-19T22:53:00Z"/>
          <w:rFonts w:asciiTheme="minorEastAsia" w:hAnsiTheme="minorEastAsia"/>
          <w:szCs w:val="21"/>
          <w:rPrChange w:id="904" w:author="Windows 用户" w:date="2021-05-19T23:08:00Z">
            <w:rPr>
              <w:del w:id="905" w:author="Windows 用户" w:date="2021-05-19T22:53:00Z"/>
            </w:rPr>
          </w:rPrChange>
        </w:rPr>
      </w:pPr>
      <w:del w:id="906" w:author="Windows 用户" w:date="2021-05-19T22:53:00Z">
        <w:r w:rsidRPr="00A74D6F" w:rsidDel="006438B5">
          <w:rPr>
            <w:rFonts w:asciiTheme="minorEastAsia" w:hAnsiTheme="minorEastAsia" w:hint="eastAsia"/>
            <w:szCs w:val="21"/>
            <w:rPrChange w:id="907" w:author="Windows 用户" w:date="2021-05-19T23:08:00Z">
              <w:rPr>
                <w:rFonts w:hint="eastAsia"/>
              </w:rPr>
            </w:rPrChange>
          </w:rPr>
          <w:delText>协议转换服务流程：看到上报数据中设备号前3字节为全00，则先向后台服务器提交</w:delText>
        </w:r>
        <w:r w:rsidRPr="00A74D6F" w:rsidDel="006438B5">
          <w:rPr>
            <w:rFonts w:asciiTheme="minorEastAsia" w:hAnsiTheme="minorEastAsia" w:hint="eastAsia"/>
            <w:szCs w:val="21"/>
            <w:highlight w:val="red"/>
            <w:rPrChange w:id="908" w:author="Windows 用户" w:date="2021-05-19T23:08:00Z">
              <w:rPr>
                <w:rFonts w:hint="eastAsia"/>
                <w:highlight w:val="red"/>
              </w:rPr>
            </w:rPrChange>
          </w:rPr>
          <w:delText>N</w:delText>
        </w:r>
        <w:r w:rsidRPr="00A74D6F" w:rsidDel="006438B5">
          <w:rPr>
            <w:rFonts w:asciiTheme="minorEastAsia" w:hAnsiTheme="minorEastAsia"/>
            <w:szCs w:val="21"/>
            <w:highlight w:val="red"/>
            <w:rPrChange w:id="909" w:author="Windows 用户" w:date="2021-05-19T23:08:00Z">
              <w:rPr>
                <w:highlight w:val="red"/>
              </w:rPr>
            </w:rPrChange>
          </w:rPr>
          <w:delText>B</w:delText>
        </w:r>
        <w:r w:rsidRPr="00A74D6F" w:rsidDel="006438B5">
          <w:rPr>
            <w:rFonts w:asciiTheme="minorEastAsia" w:hAnsiTheme="minorEastAsia" w:hint="eastAsia"/>
            <w:szCs w:val="21"/>
            <w:highlight w:val="red"/>
            <w:rPrChange w:id="910" w:author="Windows 用户" w:date="2021-05-19T23:08:00Z">
              <w:rPr>
                <w:rFonts w:hint="eastAsia"/>
                <w:highlight w:val="red"/>
              </w:rPr>
            </w:rPrChange>
          </w:rPr>
          <w:delText>通讯协议</w:delText>
        </w:r>
        <w:r w:rsidRPr="00A74D6F" w:rsidDel="006438B5">
          <w:rPr>
            <w:rFonts w:asciiTheme="minorEastAsia" w:hAnsiTheme="minorEastAsia" w:hint="eastAsia"/>
            <w:szCs w:val="21"/>
            <w:rPrChange w:id="911" w:author="Windows 用户" w:date="2021-05-19T23:08:00Z">
              <w:rPr>
                <w:rFonts w:hint="eastAsia"/>
              </w:rPr>
            </w:rPrChange>
          </w:rPr>
          <w:delText>的请求时间指令，消息头内容按实际填，这时服务器会在返回数据中返回当前日期，比如</w:delText>
        </w:r>
        <w:r w:rsidRPr="00A74D6F" w:rsidDel="006438B5">
          <w:rPr>
            <w:rFonts w:asciiTheme="minorEastAsia" w:hAnsiTheme="minorEastAsia"/>
            <w:szCs w:val="21"/>
            <w:rPrChange w:id="912" w:author="Windows 用户" w:date="2021-05-19T23:08:00Z">
              <w:rPr/>
            </w:rPrChange>
          </w:rPr>
          <w:delText>”sn”:“200515”。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913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这时，将前面上报数据中</w:delText>
        </w:r>
        <w:r w:rsidRPr="00A74D6F" w:rsidDel="006438B5">
          <w:rPr>
            <w:rFonts w:asciiTheme="minorEastAsia" w:hAnsiTheme="minorEastAsia" w:hint="eastAsia"/>
            <w:szCs w:val="21"/>
            <w:rPrChange w:id="914" w:author="Windows 用户" w:date="2021-05-19T23:08:00Z">
              <w:rPr>
                <w:rFonts w:hint="eastAsia"/>
              </w:rPr>
            </w:rPrChange>
          </w:rPr>
          <w:delText>设备号前3字节替换成200515，并再次和后台服务器提交扩展上报信息，将后台服务器返回的数据协议转换后，将生产日期填入200515回给设备。</w:delText>
        </w:r>
      </w:del>
    </w:p>
    <w:p w:rsidR="006226DF" w:rsidRPr="00A74D6F" w:rsidDel="006438B5" w:rsidRDefault="00A158D8">
      <w:pPr>
        <w:rPr>
          <w:del w:id="915" w:author="Windows 用户" w:date="2021-05-19T22:53:00Z"/>
          <w:rFonts w:asciiTheme="minorEastAsia" w:hAnsiTheme="minorEastAsia"/>
          <w:szCs w:val="21"/>
          <w:rPrChange w:id="916" w:author="Windows 用户" w:date="2021-05-19T23:08:00Z">
            <w:rPr>
              <w:del w:id="917" w:author="Windows 用户" w:date="2021-05-19T22:53:00Z"/>
            </w:rPr>
          </w:rPrChange>
        </w:rPr>
      </w:pPr>
      <w:del w:id="918" w:author="Windows 用户" w:date="2021-05-19T22:53:00Z">
        <w:r w:rsidRPr="00A74D6F" w:rsidDel="006438B5">
          <w:rPr>
            <w:rFonts w:asciiTheme="minorEastAsia" w:hAnsiTheme="minorEastAsia" w:hint="eastAsia"/>
            <w:szCs w:val="21"/>
            <w:rPrChange w:id="919" w:author="Windows 用户" w:date="2021-05-19T23:08:00Z">
              <w:rPr>
                <w:rFonts w:hint="eastAsia"/>
              </w:rPr>
            </w:rPrChange>
          </w:rPr>
          <w:delText>如果上报数据中设备号前3字节不是全为00，则正常向后台服务器提交扩展上报信息，将后台服务器返回的数据协议转换后，将生产日期填入000000回给设备。</w:delText>
        </w:r>
      </w:del>
    </w:p>
    <w:p w:rsidR="006226DF" w:rsidRPr="00A74D6F" w:rsidDel="006438B5" w:rsidRDefault="006226DF">
      <w:pPr>
        <w:rPr>
          <w:del w:id="920" w:author="Windows 用户" w:date="2021-05-19T22:53:00Z"/>
          <w:rFonts w:asciiTheme="minorEastAsia" w:hAnsiTheme="minorEastAsia"/>
          <w:szCs w:val="21"/>
          <w:rPrChange w:id="921" w:author="Windows 用户" w:date="2021-05-19T23:08:00Z">
            <w:rPr>
              <w:del w:id="922" w:author="Windows 用户" w:date="2021-05-19T22:53:00Z"/>
            </w:rPr>
          </w:rPrChange>
        </w:rPr>
      </w:pPr>
    </w:p>
    <w:p w:rsidR="006226DF" w:rsidRPr="00A74D6F" w:rsidDel="006438B5" w:rsidRDefault="006226DF">
      <w:pPr>
        <w:rPr>
          <w:del w:id="923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924" w:author="Windows 用户" w:date="2021-05-19T23:08:00Z">
            <w:rPr>
              <w:del w:id="925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</w:p>
    <w:p w:rsidR="006226DF" w:rsidRPr="00A74D6F" w:rsidDel="006438B5" w:rsidRDefault="00A158D8">
      <w:pPr>
        <w:rPr>
          <w:del w:id="926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927" w:author="Windows 用户" w:date="2021-05-19T23:08:00Z">
            <w:rPr>
              <w:del w:id="928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929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930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下行示例：（定长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31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>40</w:delText>
        </w:r>
      </w:del>
      <w:ins w:id="932" w:author="Administrator" w:date="2021-01-14T08:52:00Z">
        <w:del w:id="933" w:author="Windows 用户" w:date="2021-05-19T22:53:00Z">
          <w:r w:rsidRPr="00A74D6F" w:rsidDel="006438B5">
            <w:rPr>
              <w:rFonts w:asciiTheme="minorEastAsia" w:hAnsiTheme="minorEastAsia" w:cs="Courier New" w:hint="eastAsia"/>
              <w:color w:val="000000"/>
              <w:kern w:val="0"/>
              <w:szCs w:val="21"/>
              <w:rPrChange w:id="934" w:author="Windows 用户" w:date="2021-05-19T23:08:00Z"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</w:rPrChange>
            </w:rPr>
            <w:delText>14</w:delText>
          </w:r>
        </w:del>
      </w:ins>
      <w:del w:id="935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93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字节）</w:delText>
        </w:r>
      </w:del>
    </w:p>
    <w:p w:rsidR="006226DF" w:rsidRPr="00A74D6F" w:rsidDel="006438B5" w:rsidRDefault="00A158D8">
      <w:pPr>
        <w:rPr>
          <w:del w:id="937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938" w:author="Windows 用户" w:date="2021-05-19T23:08:00Z">
            <w:rPr>
              <w:del w:id="939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940" w:author="Windows 用户" w:date="2021-05-19T22:53:00Z"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41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>00 00 00 43 50 2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942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D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43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00 00 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944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AE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4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36 01 07 01 01 09 5E BC E7 97 00 3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94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C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47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2F 63 D2 CA 2B 67 2F 63 D2 CA 2B 68 </w:delText>
        </w:r>
        <w:r w:rsidRPr="00A74D6F" w:rsidDel="006438B5">
          <w:rPr>
            <w:rFonts w:asciiTheme="minorEastAsia" w:hAnsiTheme="minorEastAsia"/>
            <w:szCs w:val="21"/>
            <w:rPrChange w:id="948" w:author="Windows 用户" w:date="2021-05-19T23:08:00Z">
              <w:rPr/>
            </w:rPrChange>
          </w:rPr>
          <w:delText xml:space="preserve">1C 54 80 A0 20 05 15 </w:delText>
        </w:r>
      </w:del>
    </w:p>
    <w:p w:rsidR="006226DF" w:rsidRPr="00A74D6F" w:rsidDel="006438B5" w:rsidRDefault="00A158D8">
      <w:pPr>
        <w:rPr>
          <w:del w:id="949" w:author="Windows 用户" w:date="2021-05-19T22:53:00Z"/>
          <w:rFonts w:asciiTheme="minorEastAsia" w:hAnsiTheme="minorEastAsia"/>
          <w:szCs w:val="21"/>
          <w:rPrChange w:id="950" w:author="Windows 用户" w:date="2021-05-19T23:08:00Z">
            <w:rPr>
              <w:del w:id="951" w:author="Windows 用户" w:date="2021-05-19T22:53:00Z"/>
            </w:rPr>
          </w:rPrChange>
        </w:rPr>
      </w:pPr>
      <w:del w:id="952" w:author="Windows 用户" w:date="2021-05-19T22:53:00Z">
        <w:r w:rsidRPr="00A74D6F" w:rsidDel="006438B5">
          <w:rPr>
            <w:rFonts w:asciiTheme="minorEastAsia" w:hAnsiTheme="minorEastAsia" w:hint="eastAsia"/>
            <w:szCs w:val="21"/>
            <w:rPrChange w:id="953" w:author="Windows 用户" w:date="2021-05-19T23:08:00Z">
              <w:rPr>
                <w:rFonts w:hint="eastAsia"/>
              </w:rPr>
            </w:rPrChange>
          </w:rPr>
          <w:delText>解析：</w:delText>
        </w:r>
      </w:del>
    </w:p>
    <w:p w:rsidR="006226DF" w:rsidRPr="00A74D6F" w:rsidDel="006438B5" w:rsidRDefault="00A158D8">
      <w:pPr>
        <w:rPr>
          <w:del w:id="954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955" w:author="Windows 用户" w:date="2021-05-19T23:08:00Z">
            <w:rPr>
              <w:del w:id="956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957" w:author="Windows 用户" w:date="2021-05-19T22:53:00Z"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lightGray"/>
            <w:rPrChange w:id="95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rPrChange>
          </w:rPr>
          <w:delText>00 00 00 43 50 2D 00 00 AE 36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rPrChange w:id="95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960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01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61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darkGray"/>
            <w:rPrChange w:id="962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Gray"/>
              </w:rPr>
            </w:rPrChange>
          </w:rPr>
          <w:delText>07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63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green"/>
            <w:rPrChange w:id="964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</w:rPrChange>
          </w:rPr>
          <w:delText>01 01 09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6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cyan"/>
            <w:rPrChange w:id="966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cyan"/>
              </w:rPr>
            </w:rPrChange>
          </w:rPr>
          <w:delText>5E BC E7 97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67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magenta"/>
            <w:rPrChange w:id="96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delText>00 3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  <w:rPrChange w:id="96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delText>C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70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/>
            <w:kern w:val="0"/>
            <w:szCs w:val="21"/>
            <w:highlight w:val="red"/>
            <w:rPrChange w:id="971" w:author="Windows 用户" w:date="2021-05-19T23:08:00Z">
              <w:rPr>
                <w:rFonts w:ascii="Courier New" w:hAnsi="Courier New" w:cs="Courier New"/>
                <w:kern w:val="0"/>
                <w:sz w:val="20"/>
                <w:szCs w:val="20"/>
                <w:highlight w:val="red"/>
              </w:rPr>
            </w:rPrChange>
          </w:rPr>
          <w:delText>2F 63 D2 CA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72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darkCyan"/>
            <w:rPrChange w:id="973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Cyan"/>
              </w:rPr>
            </w:rPrChange>
          </w:rPr>
          <w:delText>2B 67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74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darkGreen"/>
            <w:rPrChange w:id="97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Green"/>
              </w:rPr>
            </w:rPrChange>
          </w:rPr>
          <w:delText>2F 63 D2 CA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76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darkMagenta"/>
            <w:rPrChange w:id="977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Magenta"/>
              </w:rPr>
            </w:rPrChange>
          </w:rPr>
          <w:delText>2B 68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rPrChange w:id="97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/>
            <w:szCs w:val="21"/>
            <w:highlight w:val="darkYellow"/>
            <w:rPrChange w:id="979" w:author="Windows 用户" w:date="2021-05-19T23:08:00Z">
              <w:rPr>
                <w:highlight w:val="darkYellow"/>
              </w:rPr>
            </w:rPrChange>
          </w:rPr>
          <w:delText>1C 54 80 A0</w:delText>
        </w:r>
        <w:r w:rsidRPr="00A74D6F" w:rsidDel="006438B5">
          <w:rPr>
            <w:rFonts w:asciiTheme="minorEastAsia" w:hAnsiTheme="minorEastAsia"/>
            <w:szCs w:val="21"/>
            <w:rPrChange w:id="980" w:author="Windows 用户" w:date="2021-05-19T23:08:00Z">
              <w:rPr/>
            </w:rPrChange>
          </w:rPr>
          <w:delText xml:space="preserve"> </w:delText>
        </w:r>
        <w:r w:rsidRPr="00A74D6F" w:rsidDel="006438B5">
          <w:rPr>
            <w:rFonts w:asciiTheme="minorEastAsia" w:hAnsiTheme="minorEastAsia"/>
            <w:szCs w:val="21"/>
            <w:highlight w:val="darkGray"/>
            <w:rPrChange w:id="981" w:author="Windows 用户" w:date="2021-05-19T23:08:00Z">
              <w:rPr>
                <w:highlight w:val="darkGray"/>
              </w:rPr>
            </w:rPrChange>
          </w:rPr>
          <w:delText>20 05 15</w:delText>
        </w:r>
      </w:del>
    </w:p>
    <w:p w:rsidR="006226DF" w:rsidRPr="00A74D6F" w:rsidDel="006438B5" w:rsidRDefault="00A158D8">
      <w:pPr>
        <w:rPr>
          <w:del w:id="982" w:author="Windows 用户" w:date="2021-05-19T22:53:00Z"/>
          <w:rFonts w:asciiTheme="minorEastAsia" w:hAnsiTheme="minorEastAsia" w:cs="Courier New"/>
          <w:color w:val="000000"/>
          <w:kern w:val="0"/>
          <w:szCs w:val="21"/>
          <w:highlight w:val="lightGray"/>
          <w:rPrChange w:id="983" w:author="Windows 用户" w:date="2021-05-19T23:08:00Z">
            <w:rPr>
              <w:del w:id="984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  <w:highlight w:val="lightGray"/>
            </w:rPr>
          </w:rPrChange>
        </w:rPr>
      </w:pPr>
      <w:del w:id="985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lightGray"/>
            <w:rPrChange w:id="98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rPrChange>
          </w:rPr>
          <w:delText>设备号：000000CP-000AE36</w:delText>
        </w:r>
      </w:del>
    </w:p>
    <w:p w:rsidR="006226DF" w:rsidRPr="00A74D6F" w:rsidDel="006438B5" w:rsidRDefault="00A158D8">
      <w:pPr>
        <w:rPr>
          <w:del w:id="987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988" w:author="Windows 用户" w:date="2021-05-19T23:08:00Z">
            <w:rPr>
              <w:del w:id="989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990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  <w:rPrChange w:id="991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帧序号：1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992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  <w:rPrChange w:id="993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对应上报帧序号</w:delText>
        </w:r>
      </w:del>
    </w:p>
    <w:p w:rsidR="006226DF" w:rsidRPr="00A74D6F" w:rsidDel="006438B5" w:rsidRDefault="00A158D8">
      <w:pPr>
        <w:rPr>
          <w:del w:id="994" w:author="Windows 用户" w:date="2021-05-19T22:53:00Z"/>
          <w:rFonts w:asciiTheme="minorEastAsia" w:hAnsiTheme="minorEastAsia" w:cs="Courier New"/>
          <w:color w:val="000000"/>
          <w:kern w:val="0"/>
          <w:szCs w:val="21"/>
          <w:rPrChange w:id="995" w:author="Windows 用户" w:date="2021-05-19T23:08:00Z">
            <w:rPr>
              <w:del w:id="996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997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  <w:rPrChange w:id="998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Gray"/>
              </w:rPr>
            </w:rPrChange>
          </w:rPr>
          <w:delText>消息类型：07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darkGray"/>
            <w:rPrChange w:id="999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Gray"/>
              </w:rPr>
            </w:rPrChange>
          </w:rPr>
          <w:delText xml:space="preserve"> </w:delText>
        </w:r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  <w:rPrChange w:id="1000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Gray"/>
              </w:rPr>
            </w:rPrChange>
          </w:rPr>
          <w:delText>扩展上报</w:delText>
        </w:r>
      </w:del>
    </w:p>
    <w:p w:rsidR="006226DF" w:rsidRPr="00A74D6F" w:rsidDel="006438B5" w:rsidRDefault="00A158D8">
      <w:pPr>
        <w:rPr>
          <w:del w:id="1001" w:author="Windows 用户" w:date="2021-05-19T22:53:00Z"/>
          <w:rFonts w:asciiTheme="minorEastAsia" w:hAnsiTheme="minorEastAsia" w:cs="Courier New"/>
          <w:color w:val="000000"/>
          <w:kern w:val="0"/>
          <w:szCs w:val="21"/>
          <w:highlight w:val="green"/>
          <w:rPrChange w:id="1002" w:author="Windows 用户" w:date="2021-05-19T23:08:00Z">
            <w:rPr>
              <w:del w:id="1003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  <w:highlight w:val="green"/>
            </w:rPr>
          </w:rPrChange>
        </w:rPr>
      </w:pPr>
      <w:del w:id="1004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  <w:rPrChange w:id="1005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</w:rPrChange>
          </w:rPr>
          <w:delText>服务器端软件版本号：1.1.9</w:delText>
        </w:r>
      </w:del>
    </w:p>
    <w:p w:rsidR="006226DF" w:rsidRPr="00A74D6F" w:rsidDel="006438B5" w:rsidRDefault="00A158D8">
      <w:pPr>
        <w:rPr>
          <w:del w:id="1006" w:author="Windows 用户" w:date="2021-05-19T22:53:00Z"/>
          <w:rFonts w:asciiTheme="minorEastAsia" w:hAnsiTheme="minorEastAsia" w:cs="Courier New"/>
          <w:color w:val="000000"/>
          <w:kern w:val="0"/>
          <w:szCs w:val="21"/>
          <w:highlight w:val="cyan"/>
          <w:rPrChange w:id="1007" w:author="Windows 用户" w:date="2021-05-19T23:08:00Z">
            <w:rPr>
              <w:del w:id="1008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  <w:highlight w:val="cyan"/>
            </w:rPr>
          </w:rPrChange>
        </w:rPr>
      </w:pPr>
      <w:del w:id="1009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cyan"/>
            <w:rPrChange w:id="1010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cyan"/>
              </w:rPr>
            </w:rPrChange>
          </w:rPr>
          <w:delText>服务器端当前时间：</w:delText>
        </w:r>
        <w:r w:rsidRPr="00A74D6F" w:rsidDel="006438B5">
          <w:rPr>
            <w:rFonts w:asciiTheme="minorEastAsia" w:hAnsiTheme="minorEastAsia" w:cs="Courier New"/>
            <w:color w:val="000000"/>
            <w:kern w:val="0"/>
            <w:szCs w:val="21"/>
            <w:highlight w:val="cyan"/>
            <w:rPrChange w:id="1011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cyan"/>
              </w:rPr>
            </w:rPrChange>
          </w:rPr>
          <w:delText>2020/5/14 14:39:19</w:delText>
        </w:r>
      </w:del>
    </w:p>
    <w:p w:rsidR="006226DF" w:rsidRPr="00A74D6F" w:rsidDel="006438B5" w:rsidRDefault="00A158D8">
      <w:pPr>
        <w:rPr>
          <w:del w:id="1012" w:author="Windows 用户" w:date="2021-05-19T22:53:00Z"/>
          <w:rFonts w:asciiTheme="minorEastAsia" w:hAnsiTheme="minorEastAsia" w:cs="Courier New"/>
          <w:color w:val="000000"/>
          <w:kern w:val="0"/>
          <w:szCs w:val="21"/>
          <w:highlight w:val="magenta"/>
          <w:rPrChange w:id="1013" w:author="Windows 用户" w:date="2021-05-19T23:08:00Z">
            <w:rPr>
              <w:del w:id="1014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  <w:highlight w:val="magenta"/>
            </w:rPr>
          </w:rPrChange>
        </w:rPr>
      </w:pPr>
      <w:del w:id="1015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  <w:rPrChange w:id="101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delText>设置的上报周期：1小时</w:delText>
        </w:r>
      </w:del>
    </w:p>
    <w:p w:rsidR="006226DF" w:rsidRPr="00A74D6F" w:rsidDel="006438B5" w:rsidRDefault="00A158D8">
      <w:pPr>
        <w:rPr>
          <w:del w:id="1017" w:author="Windows 用户" w:date="2021-05-19T22:53:00Z"/>
          <w:rFonts w:asciiTheme="minorEastAsia" w:hAnsiTheme="minorEastAsia" w:cs="Courier New"/>
          <w:kern w:val="0"/>
          <w:szCs w:val="21"/>
          <w:highlight w:val="red"/>
          <w:rPrChange w:id="1018" w:author="Windows 用户" w:date="2021-05-19T23:08:00Z">
            <w:rPr>
              <w:del w:id="1019" w:author="Windows 用户" w:date="2021-05-19T22:53:00Z"/>
              <w:rFonts w:ascii="Courier New" w:hAnsi="Courier New" w:cs="Courier New"/>
              <w:kern w:val="0"/>
              <w:sz w:val="20"/>
              <w:szCs w:val="20"/>
              <w:highlight w:val="red"/>
            </w:rPr>
          </w:rPrChange>
        </w:rPr>
      </w:pPr>
      <w:del w:id="1020" w:author="Windows 用户" w:date="2021-05-19T22:53:00Z">
        <w:r w:rsidRPr="00A74D6F" w:rsidDel="006438B5">
          <w:rPr>
            <w:rFonts w:asciiTheme="minorEastAsia" w:hAnsiTheme="minorEastAsia" w:cs="Courier New" w:hint="eastAsia"/>
            <w:kern w:val="0"/>
            <w:szCs w:val="21"/>
            <w:highlight w:val="red"/>
            <w:rPrChange w:id="1021" w:author="Windows 用户" w:date="2021-05-19T23:08:00Z">
              <w:rPr>
                <w:rFonts w:ascii="Courier New" w:hAnsi="Courier New" w:cs="Courier New" w:hint="eastAsia"/>
                <w:kern w:val="0"/>
                <w:sz w:val="20"/>
                <w:szCs w:val="20"/>
                <w:highlight w:val="red"/>
              </w:rPr>
            </w:rPrChange>
          </w:rPr>
          <w:delText>后台服务器IP：47.99.210.202</w:delText>
        </w:r>
      </w:del>
    </w:p>
    <w:p w:rsidR="006226DF" w:rsidRPr="00A74D6F" w:rsidDel="006438B5" w:rsidRDefault="00A158D8">
      <w:pPr>
        <w:rPr>
          <w:del w:id="1022" w:author="Windows 用户" w:date="2021-05-19T22:53:00Z"/>
          <w:rFonts w:asciiTheme="minorEastAsia" w:hAnsiTheme="minorEastAsia" w:cs="Courier New"/>
          <w:color w:val="000000"/>
          <w:kern w:val="0"/>
          <w:szCs w:val="21"/>
          <w:highlight w:val="darkCyan"/>
          <w:rPrChange w:id="1023" w:author="Windows 用户" w:date="2021-05-19T23:08:00Z">
            <w:rPr>
              <w:del w:id="1024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  <w:highlight w:val="darkCyan"/>
            </w:rPr>
          </w:rPrChange>
        </w:rPr>
      </w:pPr>
      <w:del w:id="1025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darkCyan"/>
            <w:rPrChange w:id="102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Cyan"/>
              </w:rPr>
            </w:rPrChange>
          </w:rPr>
          <w:delText>后台服务器PORT：11111</w:delText>
        </w:r>
      </w:del>
    </w:p>
    <w:p w:rsidR="006226DF" w:rsidRPr="00A74D6F" w:rsidDel="006438B5" w:rsidRDefault="00A158D8">
      <w:pPr>
        <w:rPr>
          <w:del w:id="1027" w:author="Windows 用户" w:date="2021-05-19T22:53:00Z"/>
          <w:rFonts w:asciiTheme="minorEastAsia" w:hAnsiTheme="minorEastAsia" w:cs="Courier New"/>
          <w:color w:val="000000"/>
          <w:kern w:val="0"/>
          <w:szCs w:val="21"/>
          <w:highlight w:val="darkGreen"/>
          <w:rPrChange w:id="1028" w:author="Windows 用户" w:date="2021-05-19T23:08:00Z">
            <w:rPr>
              <w:del w:id="1029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  <w:highlight w:val="darkGreen"/>
            </w:rPr>
          </w:rPrChange>
        </w:rPr>
      </w:pPr>
      <w:del w:id="1030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een"/>
            <w:rPrChange w:id="1031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Green"/>
              </w:rPr>
            </w:rPrChange>
          </w:rPr>
          <w:delText>客户服务器IP：47.99.210.202</w:delText>
        </w:r>
      </w:del>
    </w:p>
    <w:p w:rsidR="006226DF" w:rsidRPr="00A74D6F" w:rsidDel="006438B5" w:rsidRDefault="00A158D8">
      <w:pPr>
        <w:rPr>
          <w:del w:id="1032" w:author="Windows 用户" w:date="2021-05-19T22:53:00Z"/>
          <w:rFonts w:asciiTheme="minorEastAsia" w:hAnsiTheme="minorEastAsia" w:cs="Courier New"/>
          <w:color w:val="000000"/>
          <w:kern w:val="0"/>
          <w:szCs w:val="21"/>
          <w:highlight w:val="darkMagenta"/>
          <w:rPrChange w:id="1033" w:author="Windows 用户" w:date="2021-05-19T23:08:00Z">
            <w:rPr>
              <w:del w:id="1034" w:author="Windows 用户" w:date="2021-05-19T22:53:00Z"/>
              <w:rFonts w:ascii="Courier New" w:hAnsi="Courier New" w:cs="Courier New"/>
              <w:color w:val="000000"/>
              <w:kern w:val="0"/>
              <w:sz w:val="20"/>
              <w:szCs w:val="20"/>
              <w:highlight w:val="darkMagenta"/>
            </w:rPr>
          </w:rPrChange>
        </w:rPr>
      </w:pPr>
      <w:del w:id="1035" w:author="Windows 用户" w:date="2021-05-19T22:53:00Z">
        <w:r w:rsidRPr="00A74D6F" w:rsidDel="006438B5">
          <w:rPr>
            <w:rFonts w:asciiTheme="minorEastAsia" w:hAnsiTheme="minorEastAsia" w:cs="Courier New" w:hint="eastAsia"/>
            <w:color w:val="000000"/>
            <w:kern w:val="0"/>
            <w:szCs w:val="21"/>
            <w:highlight w:val="darkMagenta"/>
            <w:rPrChange w:id="103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Magenta"/>
              </w:rPr>
            </w:rPrChange>
          </w:rPr>
          <w:delText>客户服务器PORT：11112</w:delText>
        </w:r>
      </w:del>
    </w:p>
    <w:p w:rsidR="006226DF" w:rsidRPr="00A74D6F" w:rsidDel="006438B5" w:rsidRDefault="00A158D8">
      <w:pPr>
        <w:rPr>
          <w:del w:id="1037" w:author="Windows 用户" w:date="2021-05-19T22:53:00Z"/>
          <w:rFonts w:asciiTheme="minorEastAsia" w:hAnsiTheme="minorEastAsia"/>
          <w:szCs w:val="21"/>
          <w:highlight w:val="darkYellow"/>
          <w:rPrChange w:id="1038" w:author="Windows 用户" w:date="2021-05-19T23:08:00Z">
            <w:rPr>
              <w:del w:id="1039" w:author="Windows 用户" w:date="2021-05-19T22:53:00Z"/>
              <w:highlight w:val="darkYellow"/>
            </w:rPr>
          </w:rPrChange>
        </w:rPr>
      </w:pPr>
      <w:del w:id="1040" w:author="Windows 用户" w:date="2021-05-19T22:53:00Z">
        <w:r w:rsidRPr="00A74D6F" w:rsidDel="006438B5">
          <w:rPr>
            <w:rFonts w:asciiTheme="minorEastAsia" w:hAnsiTheme="minorEastAsia" w:hint="eastAsia"/>
            <w:szCs w:val="21"/>
            <w:highlight w:val="darkYellow"/>
            <w:rPrChange w:id="1041" w:author="Windows 用户" w:date="2021-05-19T23:08:00Z">
              <w:rPr>
                <w:rFonts w:hint="eastAsia"/>
                <w:highlight w:val="darkYellow"/>
              </w:rPr>
            </w:rPrChange>
          </w:rPr>
          <w:delText>设置的频率：</w:delText>
        </w:r>
        <w:r w:rsidRPr="00A74D6F" w:rsidDel="006438B5">
          <w:rPr>
            <w:rFonts w:asciiTheme="minorEastAsia" w:hAnsiTheme="minorEastAsia"/>
            <w:szCs w:val="21"/>
            <w:highlight w:val="darkYellow"/>
            <w:rPrChange w:id="1042" w:author="Windows 用户" w:date="2021-05-19T23:08:00Z">
              <w:rPr>
                <w:highlight w:val="darkYellow"/>
              </w:rPr>
            </w:rPrChange>
          </w:rPr>
          <w:delText>475300000</w:delText>
        </w:r>
        <w:r w:rsidRPr="00A74D6F" w:rsidDel="006438B5">
          <w:rPr>
            <w:rFonts w:asciiTheme="minorEastAsia" w:hAnsiTheme="minorEastAsia" w:hint="eastAsia"/>
            <w:szCs w:val="21"/>
            <w:highlight w:val="darkYellow"/>
            <w:rPrChange w:id="1043" w:author="Windows 用户" w:date="2021-05-19T23:08:00Z">
              <w:rPr>
                <w:rFonts w:hint="eastAsia"/>
                <w:highlight w:val="darkYellow"/>
              </w:rPr>
            </w:rPrChange>
          </w:rPr>
          <w:delText>Hz</w:delText>
        </w:r>
      </w:del>
    </w:p>
    <w:p w:rsidR="006226DF" w:rsidRPr="00A74D6F" w:rsidRDefault="00A158D8">
      <w:pPr>
        <w:rPr>
          <w:del w:id="1044" w:author="Administrator" w:date="2021-01-14T08:52:00Z"/>
          <w:rFonts w:asciiTheme="minorEastAsia" w:hAnsiTheme="minorEastAsia"/>
          <w:szCs w:val="21"/>
          <w:highlight w:val="darkGray"/>
          <w:rPrChange w:id="1045" w:author="Windows 用户" w:date="2021-05-19T23:08:00Z">
            <w:rPr>
              <w:del w:id="1046" w:author="Administrator" w:date="2021-01-14T08:52:00Z"/>
              <w:highlight w:val="darkGray"/>
            </w:rPr>
          </w:rPrChange>
        </w:rPr>
      </w:pPr>
      <w:del w:id="1047" w:author="Administrator" w:date="2021-01-14T08:52:00Z">
        <w:r w:rsidRPr="00A74D6F">
          <w:rPr>
            <w:rFonts w:asciiTheme="minorEastAsia" w:hAnsiTheme="minorEastAsia" w:hint="eastAsia"/>
            <w:szCs w:val="21"/>
            <w:highlight w:val="darkGray"/>
            <w:rPrChange w:id="1048" w:author="Windows 用户" w:date="2021-05-19T23:08:00Z">
              <w:rPr>
                <w:rFonts w:hint="eastAsia"/>
                <w:highlight w:val="darkGray"/>
              </w:rPr>
            </w:rPrChange>
          </w:rPr>
          <w:delText>带回的生产日期：200215</w:delText>
        </w:r>
      </w:del>
    </w:p>
    <w:p w:rsidR="006226DF" w:rsidRPr="00A74D6F" w:rsidRDefault="006226DF">
      <w:pPr>
        <w:rPr>
          <w:rFonts w:asciiTheme="minorEastAsia" w:hAnsiTheme="minorEastAsia"/>
          <w:szCs w:val="21"/>
          <w:highlight w:val="darkGray"/>
          <w:rPrChange w:id="1049" w:author="Windows 用户" w:date="2021-05-19T23:08:00Z">
            <w:rPr>
              <w:highlight w:val="darkGray"/>
            </w:rPr>
          </w:rPrChange>
        </w:rPr>
      </w:pPr>
    </w:p>
    <w:p w:rsidR="006226DF" w:rsidRPr="00A74D6F" w:rsidRDefault="00A158D8">
      <w:pPr>
        <w:pStyle w:val="3"/>
        <w:rPr>
          <w:rFonts w:asciiTheme="minorEastAsia" w:hAnsiTheme="minorEastAsia"/>
          <w:sz w:val="21"/>
          <w:szCs w:val="21"/>
          <w:rPrChange w:id="1050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 w:val="21"/>
          <w:szCs w:val="21"/>
          <w:rPrChange w:id="1051" w:author="Windows 用户" w:date="2021-05-19T23:08:00Z">
            <w:rPr>
              <w:rFonts w:hint="eastAsia"/>
            </w:rPr>
          </w:rPrChange>
        </w:rPr>
        <w:lastRenderedPageBreak/>
        <w:t>2.</w:t>
      </w:r>
      <w:del w:id="1052" w:author="Windows 用户" w:date="2021-05-19T23:48:00Z">
        <w:r w:rsidRPr="00A74D6F" w:rsidDel="00A158D8">
          <w:rPr>
            <w:rFonts w:asciiTheme="minorEastAsia" w:hAnsiTheme="minorEastAsia" w:hint="eastAsia"/>
            <w:sz w:val="21"/>
            <w:szCs w:val="21"/>
            <w:rPrChange w:id="1053" w:author="Windows 用户" w:date="2021-05-19T23:08:00Z">
              <w:rPr>
                <w:rFonts w:hint="eastAsia"/>
              </w:rPr>
            </w:rPrChange>
          </w:rPr>
          <w:delText>2</w:delText>
        </w:r>
      </w:del>
      <w:ins w:id="1054" w:author="Windows 用户" w:date="2021-05-19T23:48:00Z">
        <w:r w:rsidR="00F72B33">
          <w:rPr>
            <w:rFonts w:asciiTheme="minorEastAsia" w:hAnsiTheme="minorEastAsia"/>
            <w:sz w:val="21"/>
            <w:szCs w:val="21"/>
          </w:rPr>
          <w:t>2</w:t>
        </w:r>
      </w:ins>
      <w:r w:rsidRPr="00A74D6F">
        <w:rPr>
          <w:rFonts w:asciiTheme="minorEastAsia" w:hAnsiTheme="minorEastAsia" w:hint="eastAsia"/>
          <w:sz w:val="21"/>
          <w:szCs w:val="21"/>
          <w:rPrChange w:id="1055" w:author="Windows 用户" w:date="2021-05-19T23:08:00Z">
            <w:rPr>
              <w:rFonts w:hint="eastAsia"/>
            </w:rPr>
          </w:rPrChange>
        </w:rPr>
        <w:t>传感器请求升级文件信息：</w:t>
      </w:r>
    </w:p>
    <w:p w:rsidR="006226DF" w:rsidRPr="00A74D6F" w:rsidDel="00A94162" w:rsidRDefault="00A158D8">
      <w:pPr>
        <w:rPr>
          <w:del w:id="1056" w:author="Windows 用户" w:date="2021-05-19T23:44:00Z"/>
          <w:rFonts w:asciiTheme="minorEastAsia" w:hAnsiTheme="minorEastAsia"/>
          <w:szCs w:val="21"/>
          <w:rPrChange w:id="1057" w:author="Windows 用户" w:date="2021-05-19T23:08:00Z">
            <w:rPr>
              <w:del w:id="1058" w:author="Windows 用户" w:date="2021-05-19T23:44:00Z"/>
            </w:rPr>
          </w:rPrChange>
        </w:rPr>
      </w:pPr>
      <w:del w:id="1059" w:author="Windows 用户" w:date="2021-05-19T23:44:00Z">
        <w:r w:rsidRPr="00A74D6F" w:rsidDel="00A94162">
          <w:rPr>
            <w:rFonts w:asciiTheme="minorEastAsia" w:hAnsiTheme="minorEastAsia" w:hint="eastAsia"/>
            <w:szCs w:val="21"/>
            <w:rPrChange w:id="1060" w:author="Windows 用户" w:date="2021-05-19T23:08:00Z">
              <w:rPr>
                <w:rFonts w:hint="eastAsia"/>
              </w:rPr>
            </w:rPrChange>
          </w:rPr>
          <w:delText>上行：（定长</w:delText>
        </w:r>
        <w:r w:rsidRPr="00A74D6F" w:rsidDel="00A94162">
          <w:rPr>
            <w:rFonts w:asciiTheme="minorEastAsia" w:hAnsiTheme="minorEastAsia"/>
            <w:szCs w:val="21"/>
            <w:rPrChange w:id="1061" w:author="Windows 用户" w:date="2021-05-19T23:08:00Z">
              <w:rPr/>
            </w:rPrChange>
          </w:rPr>
          <w:delText>21</w:delText>
        </w:r>
      </w:del>
      <w:ins w:id="1062" w:author="Administrator" w:date="2021-01-14T08:53:00Z">
        <w:del w:id="1063" w:author="Windows 用户" w:date="2021-05-19T23:44:00Z">
          <w:r w:rsidRPr="00A74D6F" w:rsidDel="00A94162">
            <w:rPr>
              <w:rFonts w:asciiTheme="minorEastAsia" w:hAnsiTheme="minorEastAsia" w:hint="eastAsia"/>
              <w:szCs w:val="21"/>
              <w:rPrChange w:id="1064" w:author="Windows 用户" w:date="2021-05-19T23:08:00Z">
                <w:rPr>
                  <w:rFonts w:hint="eastAsia"/>
                </w:rPr>
              </w:rPrChange>
            </w:rPr>
            <w:delText>4</w:delText>
          </w:r>
        </w:del>
      </w:ins>
      <w:del w:id="1065" w:author="Windows 用户" w:date="2021-05-19T23:44:00Z">
        <w:r w:rsidRPr="00A74D6F" w:rsidDel="00A94162">
          <w:rPr>
            <w:rFonts w:asciiTheme="minorEastAsia" w:hAnsiTheme="minorEastAsia" w:hint="eastAsia"/>
            <w:szCs w:val="21"/>
            <w:rPrChange w:id="1066" w:author="Windows 用户" w:date="2021-05-19T23:08:00Z">
              <w:rPr>
                <w:rFonts w:hint="eastAsia"/>
              </w:rPr>
            </w:rPrChange>
          </w:rPr>
          <w:delText>字节）</w:delText>
        </w:r>
      </w:del>
    </w:p>
    <w:p w:rsidR="00A94162" w:rsidRPr="008C1E3B" w:rsidRDefault="00A94162" w:rsidP="00A94162">
      <w:pPr>
        <w:rPr>
          <w:ins w:id="1067" w:author="Windows 用户" w:date="2021-05-19T23:43:00Z"/>
          <w:rFonts w:asciiTheme="minorEastAsia" w:hAnsiTheme="minorEastAsia" w:hint="eastAsia"/>
          <w:szCs w:val="21"/>
        </w:rPr>
      </w:pPr>
      <w:ins w:id="1068" w:author="Windows 用户" w:date="2021-05-19T23:43:00Z">
        <w:r w:rsidRPr="008C1E3B">
          <w:rPr>
            <w:rFonts w:asciiTheme="minorEastAsia" w:hAnsiTheme="minorEastAsia" w:hint="eastAsia"/>
            <w:szCs w:val="21"/>
          </w:rPr>
          <w:t>上行：定长</w:t>
        </w:r>
      </w:ins>
      <w:ins w:id="1069" w:author="Windows 用户" w:date="2021-05-19T23:44:00Z">
        <w:r>
          <w:rPr>
            <w:rFonts w:asciiTheme="minorEastAsia" w:hAnsiTheme="minorEastAsia"/>
            <w:szCs w:val="21"/>
          </w:rPr>
          <w:t>8</w:t>
        </w:r>
      </w:ins>
      <w:ins w:id="1070" w:author="Windows 用户" w:date="2021-05-19T23:43:00Z">
        <w:r w:rsidRPr="008C1E3B">
          <w:rPr>
            <w:rFonts w:asciiTheme="minorEastAsia" w:hAnsiTheme="minorEastAsia" w:hint="eastAsia"/>
            <w:szCs w:val="21"/>
          </w:rPr>
          <w:t>字节</w:t>
        </w:r>
        <w:r w:rsidRPr="008C1E3B">
          <w:rPr>
            <w:rFonts w:asciiTheme="minorEastAsia" w:hAnsiTheme="minorEastAsia"/>
            <w:szCs w:val="21"/>
          </w:rPr>
          <w:t>，</w:t>
        </w:r>
        <w:r w:rsidRPr="008C1E3B">
          <w:rPr>
            <w:rFonts w:asciiTheme="minorEastAsia" w:hAnsiTheme="minorEastAsia" w:hint="eastAsia"/>
            <w:szCs w:val="21"/>
          </w:rPr>
          <w:t>必须按先后顺序，没有的填00补足定长</w:t>
        </w:r>
      </w:ins>
    </w:p>
    <w:tbl>
      <w:tblPr>
        <w:tblStyle w:val="a5"/>
        <w:tblW w:w="5524" w:type="dxa"/>
        <w:tblLayout w:type="fixed"/>
        <w:tblLook w:val="04A0" w:firstRow="1" w:lastRow="0" w:firstColumn="1" w:lastColumn="0" w:noHBand="0" w:noVBand="1"/>
        <w:tblPrChange w:id="1071" w:author="Windows 用户" w:date="2021-05-19T23:44:00Z">
          <w:tblPr>
            <w:tblStyle w:val="a5"/>
            <w:tblW w:w="892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1701"/>
        <w:gridCol w:w="2552"/>
        <w:tblGridChange w:id="1072">
          <w:tblGrid>
            <w:gridCol w:w="1271"/>
            <w:gridCol w:w="1276"/>
            <w:gridCol w:w="1276"/>
          </w:tblGrid>
        </w:tblGridChange>
      </w:tblGrid>
      <w:tr w:rsidR="00A94162" w:rsidRPr="008C1E3B" w:rsidTr="00A94162">
        <w:trPr>
          <w:ins w:id="1073" w:author="Windows 用户" w:date="2021-05-19T23:43:00Z"/>
        </w:trPr>
        <w:tc>
          <w:tcPr>
            <w:tcW w:w="1271" w:type="dxa"/>
            <w:vAlign w:val="center"/>
            <w:tcPrChange w:id="1074" w:author="Windows 用户" w:date="2021-05-19T23:44:00Z">
              <w:tcPr>
                <w:tcW w:w="1271" w:type="dxa"/>
                <w:vAlign w:val="center"/>
              </w:tcPr>
            </w:tcPrChange>
          </w:tcPr>
          <w:p w:rsidR="00A94162" w:rsidRPr="008C1E3B" w:rsidRDefault="00A94162" w:rsidP="00A158D8">
            <w:pPr>
              <w:jc w:val="center"/>
              <w:rPr>
                <w:ins w:id="1075" w:author="Windows 用户" w:date="2021-05-19T23:43:00Z"/>
                <w:rFonts w:asciiTheme="minorEastAsia" w:hAnsiTheme="minorEastAsia"/>
                <w:szCs w:val="21"/>
              </w:rPr>
            </w:pPr>
            <w:ins w:id="1076" w:author="Windows 用户" w:date="2021-05-19T23:43:00Z">
              <w:r w:rsidRPr="008C1E3B">
                <w:rPr>
                  <w:rFonts w:asciiTheme="minorEastAsia" w:hAnsiTheme="minorEastAsia" w:hint="eastAsia"/>
                  <w:szCs w:val="21"/>
                </w:rPr>
                <w:t>消息类型（1）</w:t>
              </w:r>
            </w:ins>
          </w:p>
        </w:tc>
        <w:tc>
          <w:tcPr>
            <w:tcW w:w="1701" w:type="dxa"/>
            <w:vAlign w:val="center"/>
            <w:tcPrChange w:id="1077" w:author="Windows 用户" w:date="2021-05-19T23:44:00Z">
              <w:tcPr>
                <w:tcW w:w="1276" w:type="dxa"/>
                <w:vAlign w:val="center"/>
              </w:tcPr>
            </w:tcPrChange>
          </w:tcPr>
          <w:p w:rsidR="00A94162" w:rsidRPr="008C1E3B" w:rsidRDefault="00A94162" w:rsidP="00A158D8">
            <w:pPr>
              <w:jc w:val="center"/>
              <w:rPr>
                <w:ins w:id="1078" w:author="Windows 用户" w:date="2021-05-19T23:43:00Z"/>
                <w:rFonts w:asciiTheme="minorEastAsia" w:hAnsiTheme="minorEastAsia"/>
                <w:szCs w:val="21"/>
              </w:rPr>
            </w:pPr>
            <w:ins w:id="1079" w:author="Windows 用户" w:date="2021-05-19T23:43:00Z">
              <w:r w:rsidRPr="008C1E3B">
                <w:rPr>
                  <w:rFonts w:asciiTheme="minorEastAsia" w:hAnsiTheme="minorEastAsia" w:hint="eastAsia"/>
                  <w:szCs w:val="21"/>
                </w:rPr>
                <w:t>版本号（3）</w:t>
              </w:r>
            </w:ins>
          </w:p>
        </w:tc>
        <w:tc>
          <w:tcPr>
            <w:tcW w:w="2552" w:type="dxa"/>
            <w:vAlign w:val="center"/>
            <w:tcPrChange w:id="1080" w:author="Windows 用户" w:date="2021-05-19T23:44:00Z">
              <w:tcPr>
                <w:tcW w:w="1276" w:type="dxa"/>
                <w:vAlign w:val="center"/>
              </w:tcPr>
            </w:tcPrChange>
          </w:tcPr>
          <w:p w:rsidR="00A94162" w:rsidRPr="008C1E3B" w:rsidRDefault="00A94162" w:rsidP="00A158D8">
            <w:pPr>
              <w:jc w:val="center"/>
              <w:rPr>
                <w:ins w:id="1081" w:author="Windows 用户" w:date="2021-05-19T23:43:00Z"/>
                <w:rFonts w:asciiTheme="minorEastAsia" w:hAnsiTheme="minorEastAsia"/>
                <w:szCs w:val="21"/>
              </w:rPr>
            </w:pPr>
            <w:ins w:id="1082" w:author="Windows 用户" w:date="2021-05-19T23:43:00Z">
              <w:r w:rsidRPr="008C1E3B">
                <w:rPr>
                  <w:rFonts w:asciiTheme="minorEastAsia" w:hAnsiTheme="minorEastAsia" w:hint="eastAsia"/>
                  <w:szCs w:val="21"/>
                </w:rPr>
                <w:t>CRC32校验（4）</w:t>
              </w:r>
            </w:ins>
          </w:p>
        </w:tc>
      </w:tr>
      <w:tr w:rsidR="00A94162" w:rsidRPr="008C1E3B" w:rsidTr="00A94162">
        <w:trPr>
          <w:ins w:id="1083" w:author="Windows 用户" w:date="2021-05-19T23:43:00Z"/>
        </w:trPr>
        <w:tc>
          <w:tcPr>
            <w:tcW w:w="1271" w:type="dxa"/>
            <w:vAlign w:val="center"/>
            <w:tcPrChange w:id="1084" w:author="Windows 用户" w:date="2021-05-19T23:44:00Z">
              <w:tcPr>
                <w:tcW w:w="1271" w:type="dxa"/>
                <w:vAlign w:val="center"/>
              </w:tcPr>
            </w:tcPrChange>
          </w:tcPr>
          <w:p w:rsidR="00A94162" w:rsidRPr="008C1E3B" w:rsidRDefault="00A94162" w:rsidP="00A158D8">
            <w:pPr>
              <w:jc w:val="center"/>
              <w:rPr>
                <w:ins w:id="1085" w:author="Windows 用户" w:date="2021-05-19T23:43:00Z"/>
                <w:rFonts w:asciiTheme="minorEastAsia" w:hAnsiTheme="minorEastAsia"/>
                <w:szCs w:val="21"/>
              </w:rPr>
            </w:pPr>
            <w:ins w:id="1086" w:author="Windows 用户" w:date="2021-05-19T23:43:00Z">
              <w:r w:rsidRPr="008C1E3B">
                <w:rPr>
                  <w:rFonts w:asciiTheme="minorEastAsia" w:hAnsiTheme="minorEastAsia"/>
                  <w:szCs w:val="21"/>
                </w:rPr>
                <w:t>0x</w:t>
              </w:r>
              <w:r>
                <w:rPr>
                  <w:rFonts w:asciiTheme="minorEastAsia" w:hAnsiTheme="minorEastAsia"/>
                  <w:szCs w:val="21"/>
                </w:rPr>
                <w:t>03</w:t>
              </w:r>
            </w:ins>
          </w:p>
        </w:tc>
        <w:tc>
          <w:tcPr>
            <w:tcW w:w="1701" w:type="dxa"/>
            <w:vAlign w:val="center"/>
            <w:tcPrChange w:id="1087" w:author="Windows 用户" w:date="2021-05-19T23:44:00Z">
              <w:tcPr>
                <w:tcW w:w="1276" w:type="dxa"/>
                <w:vAlign w:val="center"/>
              </w:tcPr>
            </w:tcPrChange>
          </w:tcPr>
          <w:p w:rsidR="00A94162" w:rsidRPr="008C1E3B" w:rsidRDefault="00A94162" w:rsidP="00A158D8">
            <w:pPr>
              <w:jc w:val="center"/>
              <w:rPr>
                <w:ins w:id="1088" w:author="Windows 用户" w:date="2021-05-19T23:43:00Z"/>
                <w:rFonts w:asciiTheme="minorEastAsia" w:hAnsiTheme="minorEastAsia" w:hint="eastAsia"/>
                <w:szCs w:val="21"/>
              </w:rPr>
            </w:pPr>
            <w:ins w:id="1089" w:author="Windows 用户" w:date="2021-05-19T23:43:00Z">
              <w:r w:rsidRPr="008C1E3B">
                <w:rPr>
                  <w:rFonts w:asciiTheme="minorEastAsia" w:hAnsiTheme="minorEastAsia"/>
                  <w:szCs w:val="21"/>
                </w:rPr>
                <w:t>0xXX 0xXX 0xXX</w:t>
              </w:r>
            </w:ins>
          </w:p>
        </w:tc>
        <w:tc>
          <w:tcPr>
            <w:tcW w:w="2552" w:type="dxa"/>
            <w:vAlign w:val="center"/>
            <w:tcPrChange w:id="1090" w:author="Windows 用户" w:date="2021-05-19T23:44:00Z">
              <w:tcPr>
                <w:tcW w:w="1276" w:type="dxa"/>
                <w:vAlign w:val="center"/>
              </w:tcPr>
            </w:tcPrChange>
          </w:tcPr>
          <w:p w:rsidR="00A94162" w:rsidRPr="008C1E3B" w:rsidRDefault="00A94162" w:rsidP="00A158D8">
            <w:pPr>
              <w:jc w:val="center"/>
              <w:rPr>
                <w:ins w:id="1091" w:author="Windows 用户" w:date="2021-05-19T23:43:00Z"/>
                <w:rFonts w:asciiTheme="minorEastAsia" w:hAnsiTheme="minorEastAsia"/>
                <w:szCs w:val="21"/>
              </w:rPr>
            </w:pPr>
            <w:ins w:id="1092" w:author="Windows 用户" w:date="2021-05-19T23:43:00Z">
              <w:r w:rsidRPr="008C1E3B">
                <w:rPr>
                  <w:rFonts w:asciiTheme="minorEastAsia" w:hAnsiTheme="minorEastAsia"/>
                  <w:szCs w:val="21"/>
                </w:rPr>
                <w:t>0xXX 0xXX 0xXX 0xXX</w:t>
              </w:r>
            </w:ins>
          </w:p>
        </w:tc>
      </w:tr>
    </w:tbl>
    <w:p w:rsidR="006226DF" w:rsidRPr="00A74D6F" w:rsidDel="00A94162" w:rsidRDefault="00A158D8">
      <w:pPr>
        <w:rPr>
          <w:del w:id="1093" w:author="Windows 用户" w:date="2021-05-19T23:43:00Z"/>
          <w:rFonts w:asciiTheme="minorEastAsia" w:hAnsiTheme="minorEastAsia"/>
          <w:color w:val="7030A0"/>
          <w:szCs w:val="21"/>
          <w:rPrChange w:id="1094" w:author="Windows 用户" w:date="2021-05-19T23:08:00Z">
            <w:rPr>
              <w:del w:id="1095" w:author="Windows 用户" w:date="2021-05-19T23:43:00Z"/>
              <w:color w:val="7030A0"/>
            </w:rPr>
          </w:rPrChange>
        </w:rPr>
      </w:pPr>
      <w:del w:id="1096" w:author="Windows 用户" w:date="2021-05-19T23:43:00Z">
        <w:r w:rsidRPr="00A74D6F" w:rsidDel="00A94162">
          <w:rPr>
            <w:rFonts w:asciiTheme="minorEastAsia" w:hAnsiTheme="minorEastAsia" w:hint="eastAsia"/>
            <w:color w:val="7030A0"/>
            <w:szCs w:val="21"/>
            <w:rPrChange w:id="1097" w:author="Windows 用户" w:date="2021-05-19T23:08:00Z">
              <w:rPr>
                <w:rFonts w:hint="eastAsia"/>
                <w:color w:val="7030A0"/>
              </w:rPr>
            </w:rPrChange>
          </w:rPr>
          <w:delText>发送目的IP</w:delText>
        </w:r>
        <w:r w:rsidRPr="00A74D6F" w:rsidDel="00A94162">
          <w:rPr>
            <w:rFonts w:asciiTheme="minorEastAsia" w:hAnsiTheme="minorEastAsia"/>
            <w:color w:val="7030A0"/>
            <w:szCs w:val="21"/>
            <w:rPrChange w:id="1098" w:author="Windows 用户" w:date="2021-05-19T23:08:00Z">
              <w:rPr>
                <w:color w:val="7030A0"/>
              </w:rPr>
            </w:rPrChange>
          </w:rPr>
          <w:delText xml:space="preserve"> </w:delText>
        </w:r>
        <w:r w:rsidRPr="00A74D6F" w:rsidDel="00A94162">
          <w:rPr>
            <w:rFonts w:asciiTheme="minorEastAsia" w:hAnsiTheme="minorEastAsia" w:hint="eastAsia"/>
            <w:color w:val="7030A0"/>
            <w:szCs w:val="21"/>
            <w:rPrChange w:id="1099" w:author="Windows 用户" w:date="2021-05-19T23:08:00Z">
              <w:rPr>
                <w:rFonts w:hint="eastAsia"/>
                <w:color w:val="7030A0"/>
              </w:rPr>
            </w:rPrChange>
          </w:rPr>
          <w:delText>发送目的PORT设备号 帧序号 消息类型 终端当前版本号</w:delText>
        </w:r>
      </w:del>
    </w:p>
    <w:p w:rsidR="006226DF" w:rsidRPr="00A74D6F" w:rsidRDefault="006226DF">
      <w:pPr>
        <w:rPr>
          <w:rFonts w:asciiTheme="minorEastAsia" w:hAnsiTheme="minorEastAsia" w:cs="Courier New"/>
          <w:color w:val="000000"/>
          <w:kern w:val="0"/>
          <w:szCs w:val="21"/>
          <w:rPrChange w:id="1100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</w:p>
    <w:p w:rsidR="006226DF" w:rsidRPr="00A74D6F" w:rsidRDefault="00A158D8">
      <w:pPr>
        <w:rPr>
          <w:rFonts w:asciiTheme="minorEastAsia" w:hAnsiTheme="minorEastAsia"/>
          <w:szCs w:val="21"/>
          <w:rPrChange w:id="1101" w:author="Windows 用户" w:date="2021-05-19T23:08:00Z">
            <w:rPr/>
          </w:rPrChange>
        </w:rPr>
      </w:pPr>
      <w:del w:id="1102" w:author="Windows 用户" w:date="2021-05-19T23:44:00Z">
        <w:r w:rsidRPr="00A74D6F" w:rsidDel="00A94162">
          <w:rPr>
            <w:rFonts w:asciiTheme="minorEastAsia" w:hAnsiTheme="minorEastAsia" w:hint="eastAsia"/>
            <w:szCs w:val="21"/>
            <w:rPrChange w:id="1103" w:author="Windows 用户" w:date="2021-05-19T23:08:00Z">
              <w:rPr>
                <w:rFonts w:hint="eastAsia"/>
              </w:rPr>
            </w:rPrChange>
          </w:rPr>
          <w:delText>上行</w:delText>
        </w:r>
      </w:del>
      <w:r w:rsidRPr="00A74D6F">
        <w:rPr>
          <w:rFonts w:asciiTheme="minorEastAsia" w:hAnsiTheme="minorEastAsia" w:hint="eastAsia"/>
          <w:szCs w:val="21"/>
          <w:rPrChange w:id="1104" w:author="Windows 用户" w:date="2021-05-19T23:08:00Z">
            <w:rPr>
              <w:rFonts w:hint="eastAsia"/>
            </w:rPr>
          </w:rPrChange>
        </w:rPr>
        <w:t>示例：</w:t>
      </w:r>
      <w:ins w:id="1105" w:author="Windows 用户" w:date="2021-05-19T23:44:00Z">
        <w:r w:rsidR="00A94162"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（定长</w:t>
        </w:r>
      </w:ins>
      <w:ins w:id="1106" w:author="Windows 用户" w:date="2021-05-20T00:36:00Z">
        <w:r w:rsidR="00365BA0">
          <w:rPr>
            <w:rFonts w:asciiTheme="minorEastAsia" w:hAnsiTheme="minorEastAsia" w:cs="Courier New"/>
            <w:color w:val="000000"/>
            <w:kern w:val="0"/>
            <w:szCs w:val="21"/>
          </w:rPr>
          <w:t>8</w:t>
        </w:r>
      </w:ins>
      <w:ins w:id="1107" w:author="Windows 用户" w:date="2021-05-19T23:44:00Z">
        <w:r w:rsidR="00A94162"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字节）</w:t>
        </w:r>
      </w:ins>
    </w:p>
    <w:p w:rsidR="006226DF" w:rsidRPr="00A94162" w:rsidRDefault="00A158D8">
      <w:pPr>
        <w:rPr>
          <w:rFonts w:asciiTheme="minorEastAsia" w:hAnsiTheme="minorEastAsia" w:cs="Courier New"/>
          <w:color w:val="000000"/>
          <w:kern w:val="0"/>
          <w:szCs w:val="21"/>
          <w:rPrChange w:id="1108" w:author="Windows 用户" w:date="2021-05-19T23:44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109" w:author="Administrator" w:date="2021-01-14T08:53:00Z">
        <w:r w:rsidRPr="00A74D6F">
          <w:rPr>
            <w:rFonts w:asciiTheme="minorEastAsia" w:hAnsiTheme="minorEastAsia"/>
            <w:szCs w:val="21"/>
            <w:highlight w:val="yellow"/>
            <w:rPrChange w:id="1110" w:author="Windows 用户" w:date="2021-05-19T23:08:00Z">
              <w:rPr>
                <w:highlight w:val="yellow"/>
              </w:rPr>
            </w:rPrChange>
          </w:rPr>
          <w:delText>2F 63 D2 CA</w:delText>
        </w:r>
        <w:r w:rsidRPr="00A74D6F">
          <w:rPr>
            <w:rFonts w:asciiTheme="minorEastAsia" w:hAnsiTheme="minorEastAsia"/>
            <w:szCs w:val="21"/>
            <w:rPrChange w:id="1111" w:author="Windows 用户" w:date="2021-05-19T23:08:00Z">
              <w:rPr/>
            </w:rPrChange>
          </w:rPr>
          <w:delText xml:space="preserve"> </w:delText>
        </w:r>
        <w:r w:rsidRPr="00A74D6F">
          <w:rPr>
            <w:rFonts w:asciiTheme="minorEastAsia" w:hAnsiTheme="minorEastAsia"/>
            <w:szCs w:val="21"/>
            <w:highlight w:val="green"/>
            <w:rPrChange w:id="1112" w:author="Windows 用户" w:date="2021-05-19T23:08:00Z">
              <w:rPr>
                <w:highlight w:val="green"/>
              </w:rPr>
            </w:rPrChange>
          </w:rPr>
          <w:delText>2</w:delText>
        </w:r>
        <w:r w:rsidRPr="00A74D6F">
          <w:rPr>
            <w:rFonts w:asciiTheme="minorEastAsia" w:hAnsiTheme="minorEastAsia" w:hint="eastAsia"/>
            <w:szCs w:val="21"/>
            <w:highlight w:val="green"/>
            <w:rPrChange w:id="1113" w:author="Windows 用户" w:date="2021-05-19T23:08:00Z">
              <w:rPr>
                <w:rFonts w:hint="eastAsia"/>
                <w:highlight w:val="green"/>
              </w:rPr>
            </w:rPrChange>
          </w:rPr>
          <w:delText>B</w:delText>
        </w:r>
        <w:r w:rsidRPr="00A74D6F">
          <w:rPr>
            <w:rFonts w:asciiTheme="minorEastAsia" w:hAnsiTheme="minorEastAsia"/>
            <w:szCs w:val="21"/>
            <w:highlight w:val="green"/>
            <w:rPrChange w:id="1114" w:author="Windows 用户" w:date="2021-05-19T23:08:00Z">
              <w:rPr>
                <w:highlight w:val="green"/>
              </w:rPr>
            </w:rPrChange>
          </w:rPr>
          <w:delText xml:space="preserve"> 67</w:delText>
        </w:r>
        <w:r w:rsidRPr="00A74D6F">
          <w:rPr>
            <w:rFonts w:asciiTheme="minorEastAsia" w:hAnsiTheme="minorEastAsia"/>
            <w:szCs w:val="21"/>
            <w:rPrChange w:id="1115" w:author="Windows 用户" w:date="2021-05-19T23:08:00Z">
              <w:rPr/>
            </w:rPrChange>
          </w:rPr>
          <w:delText xml:space="preserve"> </w:delText>
        </w:r>
        <w:r w:rsidRPr="00A74D6F">
          <w:rPr>
            <w:rFonts w:asciiTheme="minorEastAsia" w:hAnsiTheme="minorEastAsia" w:hint="eastAsia"/>
            <w:szCs w:val="21"/>
            <w:highlight w:val="cyan"/>
            <w:rPrChange w:id="1116" w:author="Windows 用户" w:date="2021-05-19T23:08:00Z">
              <w:rPr>
                <w:rFonts w:hint="eastAsia"/>
                <w:highlight w:val="cyan"/>
              </w:rPr>
            </w:rPrChange>
          </w:rPr>
          <w:delText>00</w:delText>
        </w:r>
        <w:r w:rsidRPr="00A74D6F">
          <w:rPr>
            <w:rFonts w:asciiTheme="minorEastAsia" w:hAnsiTheme="minorEastAsia"/>
            <w:szCs w:val="21"/>
            <w:highlight w:val="cyan"/>
            <w:rPrChange w:id="1117" w:author="Windows 用户" w:date="2021-05-19T23:08:00Z">
              <w:rPr>
                <w:highlight w:val="cyan"/>
              </w:rPr>
            </w:rPrChange>
          </w:rPr>
          <w:delText xml:space="preserve"> </w:delText>
        </w:r>
        <w:r w:rsidRPr="00A74D6F">
          <w:rPr>
            <w:rFonts w:asciiTheme="minorEastAsia" w:hAnsiTheme="minorEastAsia" w:hint="eastAsia"/>
            <w:szCs w:val="21"/>
            <w:highlight w:val="cyan"/>
            <w:rPrChange w:id="1118" w:author="Windows 用户" w:date="2021-05-19T23:08:00Z">
              <w:rPr>
                <w:rFonts w:hint="eastAsia"/>
                <w:highlight w:val="cyan"/>
              </w:rPr>
            </w:rPrChange>
          </w:rPr>
          <w:delText>00</w:delText>
        </w:r>
        <w:r w:rsidRPr="00A74D6F">
          <w:rPr>
            <w:rFonts w:asciiTheme="minorEastAsia" w:hAnsiTheme="minorEastAsia"/>
            <w:szCs w:val="21"/>
            <w:highlight w:val="cyan"/>
            <w:rPrChange w:id="1119" w:author="Windows 用户" w:date="2021-05-19T23:08:00Z">
              <w:rPr>
                <w:highlight w:val="cyan"/>
              </w:rPr>
            </w:rPrChange>
          </w:rPr>
          <w:delText xml:space="preserve"> 00 43 50 2</w:delText>
        </w:r>
        <w:r w:rsidRPr="00A74D6F">
          <w:rPr>
            <w:rFonts w:asciiTheme="minorEastAsia" w:hAnsiTheme="minorEastAsia" w:hint="eastAsia"/>
            <w:szCs w:val="21"/>
            <w:highlight w:val="cyan"/>
            <w:rPrChange w:id="1120" w:author="Windows 用户" w:date="2021-05-19T23:08:00Z">
              <w:rPr>
                <w:rFonts w:hint="eastAsia"/>
                <w:highlight w:val="cyan"/>
              </w:rPr>
            </w:rPrChange>
          </w:rPr>
          <w:delText>D</w:delText>
        </w:r>
        <w:r w:rsidRPr="00A74D6F">
          <w:rPr>
            <w:rFonts w:asciiTheme="minorEastAsia" w:hAnsiTheme="minorEastAsia"/>
            <w:szCs w:val="21"/>
            <w:highlight w:val="cyan"/>
            <w:rPrChange w:id="1121" w:author="Windows 用户" w:date="2021-05-19T23:08:00Z">
              <w:rPr>
                <w:highlight w:val="cyan"/>
              </w:rPr>
            </w:rPrChange>
          </w:rPr>
          <w:delText xml:space="preserve"> 00 00 </w:delText>
        </w:r>
        <w:r w:rsidRPr="00A74D6F">
          <w:rPr>
            <w:rFonts w:asciiTheme="minorEastAsia" w:hAnsiTheme="minorEastAsia" w:hint="eastAsia"/>
            <w:szCs w:val="21"/>
            <w:highlight w:val="cyan"/>
            <w:rPrChange w:id="1122" w:author="Windows 用户" w:date="2021-05-19T23:08:00Z">
              <w:rPr>
                <w:rFonts w:hint="eastAsia"/>
                <w:highlight w:val="cyan"/>
              </w:rPr>
            </w:rPrChange>
          </w:rPr>
          <w:delText>AE</w:delText>
        </w:r>
        <w:r w:rsidRPr="00A74D6F">
          <w:rPr>
            <w:rFonts w:asciiTheme="minorEastAsia" w:hAnsiTheme="minorEastAsia"/>
            <w:szCs w:val="21"/>
            <w:highlight w:val="cyan"/>
            <w:rPrChange w:id="1123" w:author="Windows 用户" w:date="2021-05-19T23:08:00Z">
              <w:rPr>
                <w:highlight w:val="cyan"/>
              </w:rPr>
            </w:rPrChange>
          </w:rPr>
          <w:delText xml:space="preserve"> 36</w:delText>
        </w:r>
        <w:r w:rsidRPr="00A74D6F">
          <w:rPr>
            <w:rFonts w:asciiTheme="minorEastAsia" w:hAnsiTheme="minorEastAsia"/>
            <w:szCs w:val="21"/>
            <w:rPrChange w:id="1124" w:author="Windows 用户" w:date="2021-05-19T23:08:00Z">
              <w:rPr/>
            </w:rPrChange>
          </w:rPr>
          <w:delText xml:space="preserve"> </w:delText>
        </w:r>
        <w:r w:rsidRPr="00A74D6F">
          <w:rPr>
            <w:rFonts w:asciiTheme="minorEastAsia" w:hAnsiTheme="minorEastAsia"/>
            <w:szCs w:val="21"/>
            <w:highlight w:val="magenta"/>
            <w:rPrChange w:id="1125" w:author="Windows 用户" w:date="2021-05-19T23:08:00Z">
              <w:rPr>
                <w:highlight w:val="magenta"/>
              </w:rPr>
            </w:rPrChange>
          </w:rPr>
          <w:delText>02</w:delText>
        </w:r>
        <w:r w:rsidRPr="00A74D6F">
          <w:rPr>
            <w:rFonts w:asciiTheme="minorEastAsia" w:hAnsiTheme="minorEastAsia"/>
            <w:szCs w:val="21"/>
            <w:rPrChange w:id="1126" w:author="Windows 用户" w:date="2021-05-19T23:08:00Z">
              <w:rPr/>
            </w:rPrChange>
          </w:rPr>
          <w:delText xml:space="preserve"> </w:delText>
        </w:r>
      </w:del>
      <w:r w:rsidRPr="00A74D6F">
        <w:rPr>
          <w:rFonts w:asciiTheme="minorEastAsia" w:hAnsiTheme="minorEastAsia"/>
          <w:szCs w:val="21"/>
          <w:highlight w:val="darkGreen"/>
          <w:rPrChange w:id="1127" w:author="Windows 用户" w:date="2021-05-19T23:08:00Z">
            <w:rPr>
              <w:highlight w:val="darkGreen"/>
            </w:rPr>
          </w:rPrChange>
        </w:rPr>
        <w:t>03</w:t>
      </w:r>
      <w:r w:rsidRPr="00A74D6F">
        <w:rPr>
          <w:rFonts w:asciiTheme="minorEastAsia" w:hAnsiTheme="minorEastAsia"/>
          <w:szCs w:val="21"/>
          <w:rPrChange w:id="1128" w:author="Windows 用户" w:date="2021-05-19T23:08:00Z">
            <w:rPr/>
          </w:rPrChange>
        </w:rPr>
        <w:t xml:space="preserve"> </w:t>
      </w:r>
      <w:r w:rsidRPr="00A74D6F">
        <w:rPr>
          <w:rFonts w:asciiTheme="minorEastAsia" w:hAnsiTheme="minorEastAsia"/>
          <w:szCs w:val="21"/>
          <w:highlight w:val="red"/>
          <w:rPrChange w:id="1129" w:author="Windows 用户" w:date="2021-05-19T23:08:00Z">
            <w:rPr>
              <w:highlight w:val="red"/>
            </w:rPr>
          </w:rPrChange>
        </w:rPr>
        <w:t>01 01 08</w:t>
      </w:r>
      <w:ins w:id="1130" w:author="Windows 用户" w:date="2021-05-19T23:44:00Z">
        <w:r w:rsidR="00A94162">
          <w:rPr>
            <w:rFonts w:ascii="MS Gothic" w:hAnsi="MS Gothic" w:cs="MS Gothic" w:hint="eastAsia"/>
            <w:szCs w:val="21"/>
          </w:rPr>
          <w:t xml:space="preserve"> </w:t>
        </w:r>
      </w:ins>
      <w:ins w:id="1131" w:author="Windows 用户" w:date="2021-05-19T23:45:00Z">
        <w:r w:rsidR="00A94162" w:rsidRPr="00A94162">
          <w:rPr>
            <w:rFonts w:asciiTheme="minorEastAsia" w:hAnsiTheme="minorEastAsia" w:cs="MS Gothic"/>
            <w:szCs w:val="21"/>
            <w:highlight w:val="yellow"/>
            <w:rPrChange w:id="1132" w:author="Windows 用户" w:date="2021-05-19T23:45:00Z">
              <w:rPr>
                <w:rFonts w:ascii="MS Gothic" w:hAnsi="MS Gothic" w:cs="MS Gothic"/>
                <w:szCs w:val="21"/>
              </w:rPr>
            </w:rPrChange>
          </w:rPr>
          <w:t>25 F3 A3 B6</w:t>
        </w:r>
      </w:ins>
      <w:del w:id="1133" w:author="Windows 用户" w:date="2021-05-19T23:44:00Z">
        <w:r w:rsidRPr="00A74D6F" w:rsidDel="00A94162">
          <w:rPr>
            <w:rFonts w:asciiTheme="minorEastAsia" w:hAnsiTheme="minorEastAsia"/>
            <w:szCs w:val="21"/>
            <w:rPrChange w:id="1134" w:author="Windows 用户" w:date="2021-05-19T23:08:00Z">
              <w:rPr/>
            </w:rPrChange>
          </w:rPr>
          <w:delText xml:space="preserve"> </w:delText>
        </w:r>
        <w:r w:rsidRPr="00A74D6F" w:rsidDel="00A94162">
          <w:rPr>
            <w:rFonts w:ascii="MS Gothic" w:eastAsia="MS Gothic" w:hAnsi="MS Gothic" w:cs="MS Gothic" w:hint="eastAsia"/>
            <w:szCs w:val="21"/>
            <w:rPrChange w:id="1135" w:author="Windows 用户" w:date="2021-05-19T23:08:00Z">
              <w:rPr/>
            </w:rPrChange>
          </w:rPr>
          <w:delText>‬</w:delText>
        </w:r>
        <w:r w:rsidRPr="00A74D6F" w:rsidDel="00A94162">
          <w:rPr>
            <w:rFonts w:ascii="MS Gothic" w:eastAsia="MS Gothic" w:hAnsi="MS Gothic" w:cs="MS Gothic" w:hint="eastAsia"/>
            <w:szCs w:val="21"/>
            <w:rPrChange w:id="1136" w:author="Windows 用户" w:date="2021-05-19T23:08:00Z">
              <w:rPr/>
            </w:rPrChange>
          </w:rPr>
          <w:delText>‬</w:delText>
        </w:r>
      </w:del>
    </w:p>
    <w:p w:rsidR="006226DF" w:rsidRPr="00A74D6F" w:rsidRDefault="00A158D8">
      <w:pPr>
        <w:rPr>
          <w:del w:id="1137" w:author="Administrator" w:date="2021-01-14T08:53:00Z"/>
          <w:rFonts w:asciiTheme="minorEastAsia" w:hAnsiTheme="minorEastAsia"/>
          <w:color w:val="7030A0"/>
          <w:szCs w:val="21"/>
          <w:rPrChange w:id="1138" w:author="Windows 用户" w:date="2021-05-19T23:08:00Z">
            <w:rPr>
              <w:del w:id="1139" w:author="Administrator" w:date="2021-01-14T08:53:00Z"/>
              <w:color w:val="7030A0"/>
            </w:rPr>
          </w:rPrChange>
        </w:rPr>
      </w:pPr>
      <w:del w:id="1140" w:author="Administrator" w:date="2021-01-14T08:53:00Z">
        <w:r w:rsidRPr="00A74D6F">
          <w:rPr>
            <w:rFonts w:asciiTheme="minorEastAsia" w:hAnsiTheme="minorEastAsia" w:hint="eastAsia"/>
            <w:color w:val="7030A0"/>
            <w:szCs w:val="21"/>
            <w:highlight w:val="yellow"/>
            <w:rPrChange w:id="1141" w:author="Windows 用户" w:date="2021-05-19T23:08:00Z">
              <w:rPr>
                <w:rFonts w:hint="eastAsia"/>
                <w:color w:val="7030A0"/>
                <w:highlight w:val="yellow"/>
              </w:rPr>
            </w:rPrChange>
          </w:rPr>
          <w:delText>发送目的IP：</w:delText>
        </w:r>
        <w:r w:rsidRPr="00A74D6F">
          <w:rPr>
            <w:rFonts w:asciiTheme="minorEastAsia" w:hAnsiTheme="minorEastAsia"/>
            <w:color w:val="7030A0"/>
            <w:szCs w:val="21"/>
            <w:highlight w:val="yellow"/>
            <w:rPrChange w:id="1142" w:author="Windows 用户" w:date="2021-05-19T23:08:00Z">
              <w:rPr>
                <w:color w:val="7030A0"/>
                <w:highlight w:val="yellow"/>
              </w:rPr>
            </w:rPrChange>
          </w:rPr>
          <w:delText>47.99.210.202</w:delText>
        </w:r>
      </w:del>
    </w:p>
    <w:p w:rsidR="006226DF" w:rsidRPr="00A74D6F" w:rsidRDefault="00A158D8">
      <w:pPr>
        <w:rPr>
          <w:del w:id="1143" w:author="Administrator" w:date="2021-01-14T08:53:00Z"/>
          <w:rFonts w:asciiTheme="minorEastAsia" w:hAnsiTheme="minorEastAsia"/>
          <w:szCs w:val="21"/>
          <w:highlight w:val="green"/>
          <w:rPrChange w:id="1144" w:author="Windows 用户" w:date="2021-05-19T23:08:00Z">
            <w:rPr>
              <w:del w:id="1145" w:author="Administrator" w:date="2021-01-14T08:53:00Z"/>
              <w:highlight w:val="green"/>
            </w:rPr>
          </w:rPrChange>
        </w:rPr>
      </w:pPr>
      <w:del w:id="1146" w:author="Administrator" w:date="2021-01-14T08:53:00Z">
        <w:r w:rsidRPr="00A74D6F">
          <w:rPr>
            <w:rFonts w:asciiTheme="minorEastAsia" w:hAnsiTheme="minorEastAsia" w:hint="eastAsia"/>
            <w:szCs w:val="21"/>
            <w:highlight w:val="green"/>
            <w:rPrChange w:id="1147" w:author="Windows 用户" w:date="2021-05-19T23:08:00Z">
              <w:rPr>
                <w:rFonts w:hint="eastAsia"/>
                <w:highlight w:val="green"/>
              </w:rPr>
            </w:rPrChange>
          </w:rPr>
          <w:delText>发送目的PORT：11111</w:delText>
        </w:r>
      </w:del>
    </w:p>
    <w:p w:rsidR="006226DF" w:rsidRPr="00A74D6F" w:rsidRDefault="00A158D8">
      <w:pPr>
        <w:rPr>
          <w:del w:id="1148" w:author="Administrator" w:date="2021-01-14T08:53:00Z"/>
          <w:rFonts w:asciiTheme="minorEastAsia" w:hAnsiTheme="minorEastAsia"/>
          <w:szCs w:val="21"/>
          <w:highlight w:val="cyan"/>
          <w:rPrChange w:id="1149" w:author="Windows 用户" w:date="2021-05-19T23:08:00Z">
            <w:rPr>
              <w:del w:id="1150" w:author="Administrator" w:date="2021-01-14T08:53:00Z"/>
              <w:highlight w:val="cyan"/>
            </w:rPr>
          </w:rPrChange>
        </w:rPr>
      </w:pPr>
      <w:del w:id="1151" w:author="Administrator" w:date="2021-01-14T08:53:00Z">
        <w:r w:rsidRPr="00A74D6F">
          <w:rPr>
            <w:rFonts w:asciiTheme="minorEastAsia" w:hAnsiTheme="minorEastAsia" w:hint="eastAsia"/>
            <w:szCs w:val="21"/>
            <w:highlight w:val="cyan"/>
            <w:rPrChange w:id="1152" w:author="Windows 用户" w:date="2021-05-19T23:08:00Z">
              <w:rPr>
                <w:rFonts w:hint="eastAsia"/>
                <w:highlight w:val="cyan"/>
              </w:rPr>
            </w:rPrChange>
          </w:rPr>
          <w:delText>设备号：000000CP-000AE36</w:delText>
        </w:r>
      </w:del>
    </w:p>
    <w:p w:rsidR="006226DF" w:rsidRPr="00A74D6F" w:rsidRDefault="00A158D8">
      <w:pPr>
        <w:rPr>
          <w:del w:id="1153" w:author="Administrator" w:date="2021-01-14T08:53:00Z"/>
          <w:rFonts w:asciiTheme="minorEastAsia" w:hAnsiTheme="minorEastAsia"/>
          <w:szCs w:val="21"/>
          <w:highlight w:val="magenta"/>
          <w:rPrChange w:id="1154" w:author="Windows 用户" w:date="2021-05-19T23:08:00Z">
            <w:rPr>
              <w:del w:id="1155" w:author="Administrator" w:date="2021-01-14T08:53:00Z"/>
              <w:highlight w:val="magenta"/>
            </w:rPr>
          </w:rPrChange>
        </w:rPr>
      </w:pPr>
      <w:del w:id="1156" w:author="Administrator" w:date="2021-01-14T08:53:00Z">
        <w:r w:rsidRPr="00A74D6F">
          <w:rPr>
            <w:rFonts w:asciiTheme="minorEastAsia" w:hAnsiTheme="minorEastAsia" w:hint="eastAsia"/>
            <w:szCs w:val="21"/>
            <w:highlight w:val="magenta"/>
            <w:rPrChange w:id="1157" w:author="Windows 用户" w:date="2021-05-19T23:08:00Z">
              <w:rPr>
                <w:rFonts w:hint="eastAsia"/>
                <w:highlight w:val="magenta"/>
              </w:rPr>
            </w:rPrChange>
          </w:rPr>
          <w:delText>帧序号：2</w:delText>
        </w:r>
      </w:del>
    </w:p>
    <w:p w:rsidR="006226DF" w:rsidRPr="00A74D6F" w:rsidRDefault="00A158D8">
      <w:pPr>
        <w:rPr>
          <w:rFonts w:asciiTheme="minorEastAsia" w:hAnsiTheme="minorEastAsia"/>
          <w:szCs w:val="21"/>
          <w:highlight w:val="darkGreen"/>
          <w:rPrChange w:id="1158" w:author="Windows 用户" w:date="2021-05-19T23:08:00Z">
            <w:rPr>
              <w:highlight w:val="darkGreen"/>
            </w:rPr>
          </w:rPrChange>
        </w:rPr>
      </w:pPr>
      <w:r w:rsidRPr="00A74D6F">
        <w:rPr>
          <w:rFonts w:asciiTheme="minorEastAsia" w:hAnsiTheme="minorEastAsia" w:hint="eastAsia"/>
          <w:szCs w:val="21"/>
          <w:highlight w:val="darkGreen"/>
          <w:rPrChange w:id="1159" w:author="Windows 用户" w:date="2021-05-19T23:08:00Z">
            <w:rPr>
              <w:rFonts w:hint="eastAsia"/>
              <w:highlight w:val="darkGreen"/>
            </w:rPr>
          </w:rPrChange>
        </w:rPr>
        <w:t>消息类型：3：请求升级信息</w:t>
      </w:r>
    </w:p>
    <w:p w:rsidR="006226DF" w:rsidRDefault="00A158D8">
      <w:pPr>
        <w:rPr>
          <w:ins w:id="1160" w:author="Windows 用户" w:date="2021-05-19T23:45:00Z"/>
          <w:rFonts w:asciiTheme="minorEastAsia" w:hAnsiTheme="minorEastAsia"/>
          <w:szCs w:val="21"/>
          <w:highlight w:val="red"/>
        </w:rPr>
      </w:pPr>
      <w:r w:rsidRPr="00A74D6F">
        <w:rPr>
          <w:rFonts w:asciiTheme="minorEastAsia" w:hAnsiTheme="minorEastAsia" w:hint="eastAsia"/>
          <w:szCs w:val="21"/>
          <w:highlight w:val="red"/>
          <w:rPrChange w:id="1161" w:author="Windows 用户" w:date="2021-05-19T23:08:00Z">
            <w:rPr>
              <w:rFonts w:hint="eastAsia"/>
              <w:highlight w:val="red"/>
            </w:rPr>
          </w:rPrChange>
        </w:rPr>
        <w:t>版本号：1.1.8</w:t>
      </w:r>
    </w:p>
    <w:p w:rsidR="00A94162" w:rsidRPr="00A74D6F" w:rsidRDefault="00A94162">
      <w:pPr>
        <w:rPr>
          <w:rFonts w:asciiTheme="minorEastAsia" w:hAnsiTheme="minorEastAsia"/>
          <w:szCs w:val="21"/>
          <w:highlight w:val="red"/>
          <w:rPrChange w:id="1162" w:author="Windows 用户" w:date="2021-05-19T23:08:00Z">
            <w:rPr>
              <w:highlight w:val="red"/>
            </w:rPr>
          </w:rPrChange>
        </w:rPr>
      </w:pPr>
      <w:ins w:id="1163" w:author="Windows 用户" w:date="2021-05-19T23:45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前</w:t>
        </w:r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4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个</w:t>
        </w:r>
      </w:ins>
      <w:ins w:id="1164" w:author="Windows 用户" w:date="2021-05-19T23:46:00Z">
        <w:r w:rsidR="00A158D8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字节</w:t>
        </w:r>
      </w:ins>
      <w:ins w:id="1165" w:author="Windows 用户" w:date="2021-05-19T23:45:00Z"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数据的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CRC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32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检验码</w:t>
        </w:r>
      </w:ins>
    </w:p>
    <w:p w:rsidR="006226DF" w:rsidRPr="00A74D6F" w:rsidDel="006139FA" w:rsidRDefault="006226DF">
      <w:pPr>
        <w:rPr>
          <w:del w:id="1166" w:author="Windows 用户" w:date="2021-05-20T00:25:00Z"/>
          <w:rFonts w:asciiTheme="minorEastAsia" w:hAnsiTheme="minorEastAsia" w:cs="Courier New"/>
          <w:color w:val="000000"/>
          <w:kern w:val="0"/>
          <w:szCs w:val="21"/>
          <w:highlight w:val="yellow"/>
          <w:rPrChange w:id="1167" w:author="Windows 用户" w:date="2021-05-19T23:08:00Z">
            <w:rPr>
              <w:del w:id="1168" w:author="Windows 用户" w:date="2021-05-20T00:25:00Z"/>
              <w:rFonts w:ascii="Courier New" w:hAnsi="Courier New" w:cs="Courier New"/>
              <w:color w:val="000000"/>
              <w:kern w:val="0"/>
              <w:sz w:val="20"/>
              <w:szCs w:val="20"/>
              <w:highlight w:val="yellow"/>
            </w:rPr>
          </w:rPrChange>
        </w:rPr>
      </w:pPr>
    </w:p>
    <w:p w:rsidR="006226DF" w:rsidRPr="00A74D6F" w:rsidDel="006139FA" w:rsidRDefault="00A158D8">
      <w:pPr>
        <w:rPr>
          <w:del w:id="1169" w:author="Windows 用户" w:date="2021-05-20T00:25:00Z"/>
          <w:rFonts w:asciiTheme="minorEastAsia" w:hAnsiTheme="minorEastAsia" w:cs="Courier New"/>
          <w:color w:val="000000"/>
          <w:kern w:val="0"/>
          <w:szCs w:val="21"/>
          <w:rPrChange w:id="1170" w:author="Windows 用户" w:date="2021-05-19T23:08:00Z">
            <w:rPr>
              <w:del w:id="1171" w:author="Windows 用户" w:date="2021-05-20T00:25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172" w:author="Windows 用户" w:date="2021-05-20T00:25:00Z">
        <w:r w:rsidRPr="00A74D6F" w:rsidDel="006139FA">
          <w:rPr>
            <w:rFonts w:asciiTheme="minorEastAsia" w:hAnsiTheme="minorEastAsia" w:cs="Courier New" w:hint="eastAsia"/>
            <w:color w:val="000000"/>
            <w:kern w:val="0"/>
            <w:szCs w:val="21"/>
            <w:rPrChange w:id="1173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下行：（定长</w:delText>
        </w:r>
        <w:r w:rsidRPr="00A74D6F" w:rsidDel="006139FA">
          <w:rPr>
            <w:rFonts w:asciiTheme="minorEastAsia" w:hAnsiTheme="minorEastAsia" w:cs="Courier New"/>
            <w:color w:val="000000"/>
            <w:kern w:val="0"/>
            <w:szCs w:val="21"/>
            <w:rPrChange w:id="1174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>27</w:delText>
        </w:r>
      </w:del>
      <w:ins w:id="1175" w:author="Administrator" w:date="2021-01-14T08:55:00Z">
        <w:del w:id="1176" w:author="Windows 用户" w:date="2021-05-20T00:25:00Z">
          <w:r w:rsidRPr="00A74D6F" w:rsidDel="006139FA">
            <w:rPr>
              <w:rFonts w:asciiTheme="minorEastAsia" w:hAnsiTheme="minorEastAsia" w:cs="Courier New" w:hint="eastAsia"/>
              <w:color w:val="000000"/>
              <w:kern w:val="0"/>
              <w:szCs w:val="21"/>
              <w:rPrChange w:id="1177" w:author="Windows 用户" w:date="2021-05-19T23:08:00Z"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</w:rPrChange>
            </w:rPr>
            <w:delText>16</w:delText>
          </w:r>
        </w:del>
      </w:ins>
      <w:del w:id="1178" w:author="Windows 用户" w:date="2021-05-20T00:25:00Z">
        <w:r w:rsidRPr="00A74D6F" w:rsidDel="006139FA">
          <w:rPr>
            <w:rFonts w:asciiTheme="minorEastAsia" w:hAnsiTheme="minorEastAsia" w:cs="Courier New" w:hint="eastAsia"/>
            <w:color w:val="000000"/>
            <w:kern w:val="0"/>
            <w:szCs w:val="21"/>
            <w:rPrChange w:id="117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字节）</w:delText>
        </w:r>
      </w:del>
    </w:p>
    <w:p w:rsidR="00A158D8" w:rsidRPr="006139FA" w:rsidDel="006139FA" w:rsidRDefault="00A158D8">
      <w:pPr>
        <w:rPr>
          <w:del w:id="1180" w:author="Windows 用户" w:date="2021-05-20T00:25:00Z"/>
          <w:rFonts w:asciiTheme="minorEastAsia" w:hAnsiTheme="minorEastAsia" w:cs="Courier New" w:hint="eastAsia"/>
          <w:color w:val="7030A0"/>
          <w:kern w:val="0"/>
          <w:szCs w:val="21"/>
          <w:rPrChange w:id="1181" w:author="Windows 用户" w:date="2021-05-20T00:25:00Z">
            <w:rPr>
              <w:del w:id="1182" w:author="Windows 用户" w:date="2021-05-20T00:25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183" w:author="Windows 用户" w:date="2021-05-20T00:25:00Z">
        <w:r w:rsidRPr="00A74D6F" w:rsidDel="006139FA">
          <w:rPr>
            <w:rFonts w:asciiTheme="minorEastAsia" w:hAnsiTheme="minorEastAsia" w:cs="Courier New" w:hint="eastAsia"/>
            <w:color w:val="7030A0"/>
            <w:kern w:val="0"/>
            <w:szCs w:val="21"/>
            <w:rPrChange w:id="1184" w:author="Windows 用户" w:date="2021-05-19T23:08:00Z">
              <w:rPr>
                <w:rFonts w:ascii="Courier New" w:hAnsi="Courier New" w:cs="Courier New" w:hint="eastAsia"/>
                <w:color w:val="7030A0"/>
                <w:kern w:val="0"/>
                <w:sz w:val="20"/>
                <w:szCs w:val="20"/>
              </w:rPr>
            </w:rPrChange>
          </w:rPr>
          <w:delText>设备号10字节 帧序号1字节 消息类型1 服务器端软件版本号（3字节） 服务器端软件固件长度（4字节） 服务器端软件固件全体校验CRC32（4字节） 服务器端当前时间：4字节</w:delText>
        </w:r>
      </w:del>
    </w:p>
    <w:p w:rsidR="006226DF" w:rsidRPr="00A74D6F" w:rsidDel="006139FA" w:rsidRDefault="006226DF">
      <w:pPr>
        <w:rPr>
          <w:del w:id="1185" w:author="Windows 用户" w:date="2021-05-20T00:25:00Z"/>
          <w:rFonts w:asciiTheme="minorEastAsia" w:hAnsiTheme="minorEastAsia" w:cs="Courier New" w:hint="eastAsia"/>
          <w:color w:val="000000"/>
          <w:kern w:val="0"/>
          <w:szCs w:val="21"/>
          <w:rPrChange w:id="1186" w:author="Windows 用户" w:date="2021-05-19T23:08:00Z">
            <w:rPr>
              <w:del w:id="1187" w:author="Windows 用户" w:date="2021-05-20T00:25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</w:p>
    <w:p w:rsidR="006226DF" w:rsidRPr="00ED08E9" w:rsidDel="006139FA" w:rsidRDefault="00A158D8">
      <w:pPr>
        <w:rPr>
          <w:del w:id="1188" w:author="Windows 用户" w:date="2021-05-20T00:25:00Z"/>
          <w:rFonts w:asciiTheme="minorEastAsia" w:hAnsiTheme="minorEastAsia" w:cs="Courier New"/>
          <w:color w:val="000000"/>
          <w:kern w:val="0"/>
          <w:szCs w:val="21"/>
        </w:rPr>
      </w:pPr>
      <w:del w:id="1189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>帧序号（同上传帧序号对应）1字节</w:delText>
        </w:r>
      </w:del>
    </w:p>
    <w:p w:rsidR="006226DF" w:rsidRPr="00ED08E9" w:rsidDel="006139FA" w:rsidRDefault="00A158D8">
      <w:pPr>
        <w:rPr>
          <w:del w:id="1190" w:author="Windows 用户" w:date="2021-05-20T00:25:00Z"/>
          <w:rFonts w:asciiTheme="minorEastAsia" w:hAnsiTheme="minorEastAsia" w:cs="Courier New"/>
          <w:color w:val="000000"/>
          <w:kern w:val="0"/>
          <w:szCs w:val="21"/>
        </w:rPr>
      </w:pPr>
      <w:del w:id="1191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>服务器端软件版本号（3字节）含义同上 如无此项 则为00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00 00</w:delText>
        </w:r>
      </w:del>
    </w:p>
    <w:p w:rsidR="006226DF" w:rsidRPr="00ED08E9" w:rsidDel="006139FA" w:rsidRDefault="00A158D8">
      <w:pPr>
        <w:rPr>
          <w:del w:id="1192" w:author="Windows 用户" w:date="2021-05-20T00:25:00Z"/>
          <w:rFonts w:asciiTheme="minorEastAsia" w:hAnsiTheme="minorEastAsia" w:cs="Courier New"/>
          <w:color w:val="000000"/>
          <w:kern w:val="0"/>
          <w:szCs w:val="21"/>
        </w:rPr>
      </w:pPr>
      <w:del w:id="1193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 xml:space="preserve">服务器端软件固件长度（4字节） 如长度为56288字节 则为 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>00 00 DB E0</w:delText>
        </w:r>
      </w:del>
    </w:p>
    <w:p w:rsidR="006226DF" w:rsidRPr="00ED08E9" w:rsidDel="006139FA" w:rsidRDefault="00A158D8">
      <w:pPr>
        <w:rPr>
          <w:del w:id="1194" w:author="Windows 用户" w:date="2021-05-20T00:25:00Z"/>
          <w:rFonts w:asciiTheme="minorEastAsia" w:hAnsiTheme="minorEastAsia" w:cs="Courier New"/>
          <w:color w:val="000000"/>
          <w:kern w:val="0"/>
          <w:szCs w:val="21"/>
        </w:rPr>
      </w:pPr>
      <w:del w:id="1195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>服务器端软件固件全体校验CRC32（4字节）大端在前 例5E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>C9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73 </w:delText>
        </w:r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>A0</w:delText>
        </w:r>
      </w:del>
    </w:p>
    <w:p w:rsidR="006226DF" w:rsidRPr="00ED08E9" w:rsidDel="006139FA" w:rsidRDefault="00A158D8">
      <w:pPr>
        <w:rPr>
          <w:del w:id="1196" w:author="Windows 用户" w:date="2021-05-20T00:25:00Z"/>
          <w:rFonts w:asciiTheme="minorEastAsia" w:hAnsiTheme="minorEastAsia" w:cs="Courier New"/>
          <w:color w:val="000000"/>
          <w:kern w:val="0"/>
          <w:szCs w:val="21"/>
        </w:rPr>
      </w:pPr>
      <w:del w:id="1197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 xml:space="preserve">服务器端当前时间：格式同上传的采集时间 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>如无此项 则为00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00 00 00</w:delText>
        </w:r>
      </w:del>
    </w:p>
    <w:p w:rsidR="006226DF" w:rsidRPr="00ED08E9" w:rsidDel="006139FA" w:rsidRDefault="006226DF">
      <w:pPr>
        <w:rPr>
          <w:del w:id="1198" w:author="Windows 用户" w:date="2021-05-20T00:25:00Z"/>
          <w:rFonts w:asciiTheme="minorEastAsia" w:hAnsiTheme="minorEastAsia"/>
          <w:szCs w:val="21"/>
        </w:rPr>
      </w:pPr>
    </w:p>
    <w:p w:rsidR="006226DF" w:rsidRPr="00ED08E9" w:rsidDel="006139FA" w:rsidRDefault="00A158D8">
      <w:pPr>
        <w:rPr>
          <w:del w:id="1199" w:author="Windows 用户" w:date="2021-05-20T00:25:00Z"/>
          <w:rFonts w:asciiTheme="minorEastAsia" w:hAnsiTheme="minorEastAsia"/>
          <w:szCs w:val="21"/>
        </w:rPr>
      </w:pPr>
      <w:del w:id="1200" w:author="Windows 用户" w:date="2021-05-20T00:25:00Z">
        <w:r w:rsidRPr="00ED08E9" w:rsidDel="006139FA">
          <w:rPr>
            <w:rFonts w:asciiTheme="minorEastAsia" w:hAnsiTheme="minorEastAsia" w:hint="eastAsia"/>
            <w:szCs w:val="21"/>
          </w:rPr>
          <w:delText>下行示例：</w:delText>
        </w:r>
      </w:del>
    </w:p>
    <w:p w:rsidR="006226DF" w:rsidRPr="00ED08E9" w:rsidDel="00F72B33" w:rsidRDefault="00A158D8">
      <w:pPr>
        <w:rPr>
          <w:del w:id="1201" w:author="Windows 用户" w:date="2021-05-20T00:20:00Z"/>
          <w:rFonts w:asciiTheme="minorEastAsia" w:hAnsiTheme="minorEastAsia" w:cs="Courier New"/>
          <w:color w:val="000000"/>
          <w:kern w:val="0"/>
          <w:szCs w:val="21"/>
        </w:rPr>
      </w:pPr>
      <w:del w:id="1202" w:author="Windows 用户" w:date="2021-05-20T00:25:00Z"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delText>03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  <w:highlight w:val="green"/>
          </w:rPr>
          <w:delText>01 01 09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  <w:highlight w:val="cyan"/>
          </w:rPr>
          <w:delText>00 00 DB E0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delText>5E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  <w:highlight w:val="magenta"/>
          </w:rPr>
          <w:delText xml:space="preserve"> </w:delText>
        </w:r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delText>C9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  <w:highlight w:val="magenta"/>
          </w:rPr>
          <w:delText xml:space="preserve"> 73 </w:delText>
        </w:r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delText>A0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  <w:highlight w:val="red"/>
          </w:rPr>
          <w:delText>5E BC E7 99</w:delText>
        </w:r>
      </w:del>
    </w:p>
    <w:p w:rsidR="006226DF" w:rsidRPr="00ED08E9" w:rsidDel="006139FA" w:rsidRDefault="006226DF">
      <w:pPr>
        <w:rPr>
          <w:del w:id="1203" w:author="Windows 用户" w:date="2021-05-20T00:25:00Z"/>
          <w:rFonts w:asciiTheme="minorEastAsia" w:hAnsiTheme="minorEastAsia" w:cs="Courier New" w:hint="eastAsia"/>
          <w:color w:val="000000"/>
          <w:kern w:val="0"/>
          <w:szCs w:val="21"/>
          <w:highlight w:val="yellow"/>
        </w:rPr>
      </w:pPr>
    </w:p>
    <w:p w:rsidR="006226DF" w:rsidRPr="00ED08E9" w:rsidDel="006139FA" w:rsidRDefault="00A158D8">
      <w:pPr>
        <w:rPr>
          <w:del w:id="1204" w:author="Windows 用户" w:date="2021-05-20T00:25:00Z"/>
          <w:rFonts w:asciiTheme="minorEastAsia" w:hAnsiTheme="minorEastAsia" w:cs="Courier New"/>
          <w:color w:val="000000"/>
          <w:kern w:val="0"/>
          <w:szCs w:val="21"/>
          <w:highlight w:val="darkGray"/>
        </w:rPr>
      </w:pPr>
      <w:del w:id="1205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</w:rPr>
          <w:delText>消息类型：03请求升级信息</w:delText>
        </w:r>
      </w:del>
    </w:p>
    <w:p w:rsidR="006226DF" w:rsidRPr="00ED08E9" w:rsidDel="006139FA" w:rsidRDefault="00A158D8">
      <w:pPr>
        <w:rPr>
          <w:del w:id="1206" w:author="Windows 用户" w:date="2021-05-20T00:25:00Z"/>
          <w:rFonts w:asciiTheme="minorEastAsia" w:hAnsiTheme="minorEastAsia" w:cs="Courier New"/>
          <w:color w:val="000000"/>
          <w:kern w:val="0"/>
          <w:szCs w:val="21"/>
          <w:highlight w:val="green"/>
        </w:rPr>
      </w:pPr>
      <w:del w:id="1207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</w:rPr>
          <w:delText>服务器端软件版本号：1.1.9</w:delText>
        </w:r>
      </w:del>
    </w:p>
    <w:p w:rsidR="006226DF" w:rsidRPr="00ED08E9" w:rsidDel="006139FA" w:rsidRDefault="00A158D8">
      <w:pPr>
        <w:rPr>
          <w:del w:id="1208" w:author="Windows 用户" w:date="2021-05-20T00:25:00Z"/>
          <w:rFonts w:asciiTheme="minorEastAsia" w:hAnsiTheme="minorEastAsia" w:cs="Courier New"/>
          <w:color w:val="000000"/>
          <w:kern w:val="0"/>
          <w:szCs w:val="21"/>
        </w:rPr>
      </w:pPr>
      <w:del w:id="1209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cyan"/>
          </w:rPr>
          <w:delText>服务器端软件固件长度（4字节） 长度为56288字节</w:delText>
        </w:r>
      </w:del>
    </w:p>
    <w:p w:rsidR="006226DF" w:rsidRPr="00ED08E9" w:rsidDel="006139FA" w:rsidRDefault="00A158D8">
      <w:pPr>
        <w:rPr>
          <w:del w:id="1210" w:author="Windows 用户" w:date="2021-05-20T00:25:00Z"/>
          <w:rFonts w:asciiTheme="minorEastAsia" w:hAnsiTheme="minorEastAsia"/>
          <w:szCs w:val="21"/>
        </w:rPr>
      </w:pPr>
      <w:del w:id="1211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delText>服务器端软件固件全体校验CRC32：5E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  <w:highlight w:val="magenta"/>
          </w:rPr>
          <w:delText xml:space="preserve"> </w:delText>
        </w:r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delText>C9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  <w:highlight w:val="magenta"/>
          </w:rPr>
          <w:delText xml:space="preserve"> 73 </w:delText>
        </w:r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delText>A0</w:delText>
        </w:r>
      </w:del>
    </w:p>
    <w:p w:rsidR="00F72B33" w:rsidRPr="00ED08E9" w:rsidDel="006139FA" w:rsidRDefault="00A158D8">
      <w:pPr>
        <w:rPr>
          <w:del w:id="1212" w:author="Windows 用户" w:date="2021-05-20T00:25:00Z"/>
          <w:rFonts w:asciiTheme="minorEastAsia" w:hAnsiTheme="minorEastAsia" w:cs="Courier New" w:hint="eastAsia"/>
          <w:color w:val="000000"/>
          <w:kern w:val="0"/>
          <w:szCs w:val="21"/>
          <w:highlight w:val="red"/>
        </w:rPr>
      </w:pPr>
      <w:del w:id="1213" w:author="Windows 用户" w:date="2021-05-20T00:25:00Z">
        <w:r w:rsidRPr="00ED08E9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red"/>
          </w:rPr>
          <w:delText>服务器端当前时间：</w:delText>
        </w:r>
        <w:r w:rsidRPr="00ED08E9" w:rsidDel="006139FA">
          <w:rPr>
            <w:rFonts w:asciiTheme="minorEastAsia" w:hAnsiTheme="minorEastAsia" w:cs="Courier New"/>
            <w:color w:val="000000"/>
            <w:kern w:val="0"/>
            <w:szCs w:val="21"/>
            <w:highlight w:val="red"/>
          </w:rPr>
          <w:delText>2020/5/14 14:39:21</w:delText>
        </w:r>
      </w:del>
    </w:p>
    <w:p w:rsidR="006226DF" w:rsidRDefault="006226DF">
      <w:pPr>
        <w:rPr>
          <w:rFonts w:asciiTheme="minorEastAsia" w:hAnsiTheme="minorEastAsia"/>
          <w:szCs w:val="21"/>
        </w:rPr>
      </w:pPr>
    </w:p>
    <w:p w:rsidR="00A158D8" w:rsidRPr="008C1E3B" w:rsidRDefault="00F72B33" w:rsidP="00F72B33">
      <w:pPr>
        <w:rPr>
          <w:rFonts w:hint="eastAsia"/>
        </w:rPr>
        <w:pPrChange w:id="1214" w:author="Windows 用户" w:date="2021-05-20T00:16:00Z">
          <w:pPr>
            <w:pStyle w:val="3"/>
          </w:pPr>
        </w:pPrChange>
      </w:pPr>
      <w:ins w:id="1215" w:author="Windows 用户" w:date="2021-05-20T00:17:00Z">
        <w:r>
          <w:rPr>
            <w:rFonts w:hint="eastAsia"/>
          </w:rPr>
          <w:t>下行</w:t>
        </w:r>
      </w:ins>
      <w:del w:id="1216" w:author="Windows 用户" w:date="2021-05-20T00:16:00Z">
        <w:r w:rsidR="00A158D8" w:rsidDel="00F72B33">
          <w:delText>.2</w:delText>
        </w:r>
        <w:r w:rsidR="00A158D8" w:rsidDel="00F72B33">
          <w:rPr>
            <w:rFonts w:hint="eastAsia"/>
          </w:rPr>
          <w:delText>.</w:delText>
        </w:r>
        <w:r w:rsidR="00A158D8" w:rsidDel="00F72B33">
          <w:delText>4</w:delText>
        </w:r>
      </w:del>
      <w:r w:rsidR="00A158D8" w:rsidRPr="008C1E3B">
        <w:rPr>
          <w:rFonts w:hint="eastAsia"/>
        </w:rPr>
        <w:t>升级</w:t>
      </w:r>
      <w:ins w:id="1217" w:author="Windows 用户" w:date="2021-05-20T00:18:00Z">
        <w:r>
          <w:rPr>
            <w:rFonts w:hint="eastAsia"/>
          </w:rPr>
          <w:t>请求</w:t>
        </w:r>
      </w:ins>
      <w:del w:id="1218" w:author="Windows 用户" w:date="2021-05-20T00:18:00Z">
        <w:r w:rsidR="00A158D8" w:rsidRPr="008C1E3B" w:rsidDel="00F72B33">
          <w:rPr>
            <w:rFonts w:hint="eastAsia"/>
          </w:rPr>
          <w:delText>文件</w:delText>
        </w:r>
      </w:del>
      <w:r w:rsidR="00A158D8" w:rsidRPr="008C1E3B">
        <w:rPr>
          <w:rFonts w:hint="eastAsia"/>
        </w:rPr>
        <w:t>信息</w:t>
      </w:r>
      <w:r w:rsidR="00A158D8">
        <w:rPr>
          <w:rFonts w:hint="eastAsia"/>
        </w:rPr>
        <w:t>回复</w:t>
      </w:r>
      <w:r w:rsidR="00A158D8" w:rsidRPr="008C1E3B">
        <w:rPr>
          <w:rFonts w:hint="eastAsia"/>
        </w:rPr>
        <w:t>：</w:t>
      </w:r>
    </w:p>
    <w:p w:rsidR="00A158D8" w:rsidRPr="008C1E3B" w:rsidRDefault="00A158D8" w:rsidP="00A158D8">
      <w:pPr>
        <w:rPr>
          <w:rFonts w:asciiTheme="minorEastAsia" w:hAnsiTheme="minorEastAsia" w:cs="Courier New" w:hint="eastAsia"/>
          <w:color w:val="00000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下行</w:t>
      </w:r>
      <w:r w:rsidRPr="008C1E3B">
        <w:rPr>
          <w:rFonts w:asciiTheme="minorEastAsia" w:hAnsiTheme="minorEastAsia" w:cs="Courier New"/>
          <w:color w:val="000000"/>
          <w:kern w:val="0"/>
          <w:szCs w:val="21"/>
        </w:rPr>
        <w:t>：</w:t>
      </w:r>
      <w:r w:rsidRPr="008C1E3B">
        <w:rPr>
          <w:rFonts w:asciiTheme="minorEastAsia" w:hAnsiTheme="minorEastAsia" w:hint="eastAsia"/>
          <w:szCs w:val="21"/>
        </w:rPr>
        <w:t>定长</w:t>
      </w:r>
      <w:del w:id="1219" w:author="Windows 用户" w:date="2021-05-20T00:17:00Z">
        <w:r w:rsidRPr="008C1E3B" w:rsidDel="00F72B33">
          <w:rPr>
            <w:rFonts w:asciiTheme="minorEastAsia" w:hAnsiTheme="minorEastAsia" w:hint="eastAsia"/>
            <w:b/>
            <w:szCs w:val="21"/>
          </w:rPr>
          <w:delText>18</w:delText>
        </w:r>
      </w:del>
      <w:ins w:id="1220" w:author="Windows 用户" w:date="2021-05-20T00:17:00Z">
        <w:r w:rsidR="00F72B33">
          <w:rPr>
            <w:rFonts w:asciiTheme="minorEastAsia" w:hAnsiTheme="minorEastAsia"/>
            <w:b/>
            <w:szCs w:val="21"/>
          </w:rPr>
          <w:t>20</w:t>
        </w:r>
      </w:ins>
      <w:r w:rsidRPr="008C1E3B">
        <w:rPr>
          <w:rFonts w:asciiTheme="minorEastAsia" w:hAnsiTheme="minorEastAsia" w:hint="eastAsia"/>
          <w:szCs w:val="21"/>
        </w:rPr>
        <w:t>字节</w:t>
      </w:r>
      <w:r w:rsidRPr="008C1E3B">
        <w:rPr>
          <w:rFonts w:asciiTheme="minorEastAsia" w:hAnsiTheme="minorEastAsia"/>
          <w:szCs w:val="21"/>
        </w:rPr>
        <w:t>，</w:t>
      </w:r>
      <w:r w:rsidRPr="008C1E3B">
        <w:rPr>
          <w:rFonts w:asciiTheme="minorEastAsia" w:hAnsiTheme="minorEastAsia" w:hint="eastAsia"/>
          <w:szCs w:val="21"/>
        </w:rPr>
        <w:t>必须按先后顺序，没有的填00补足定长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  <w:tblPrChange w:id="1221" w:author="Windows 用户" w:date="2021-05-20T00:11:00Z">
          <w:tblPr>
            <w:tblStyle w:val="a5"/>
            <w:tblW w:w="1020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1418"/>
        <w:gridCol w:w="1559"/>
        <w:gridCol w:w="1843"/>
        <w:gridCol w:w="1275"/>
        <w:gridCol w:w="1276"/>
        <w:tblGridChange w:id="1222">
          <w:tblGrid>
            <w:gridCol w:w="1271"/>
            <w:gridCol w:w="1418"/>
            <w:gridCol w:w="1559"/>
            <w:gridCol w:w="1417"/>
            <w:gridCol w:w="1560"/>
            <w:gridCol w:w="1417"/>
          </w:tblGrid>
        </w:tblGridChange>
      </w:tblGrid>
      <w:tr w:rsidR="00ED08E9" w:rsidRPr="008C1E3B" w:rsidTr="00ED08E9">
        <w:tc>
          <w:tcPr>
            <w:tcW w:w="1271" w:type="dxa"/>
            <w:vAlign w:val="center"/>
            <w:tcPrChange w:id="1223" w:author="Windows 用户" w:date="2021-05-20T00:11:00Z">
              <w:tcPr>
                <w:tcW w:w="1271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消息类型</w:t>
            </w:r>
          </w:p>
          <w:p w:rsidR="00ED08E9" w:rsidRPr="008C1E3B" w:rsidRDefault="00ED08E9" w:rsidP="00ED08E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（1）</w:t>
            </w:r>
          </w:p>
        </w:tc>
        <w:tc>
          <w:tcPr>
            <w:tcW w:w="1418" w:type="dxa"/>
            <w:vAlign w:val="center"/>
            <w:tcPrChange w:id="1224" w:author="Windows 用户" w:date="2021-05-20T00:11:00Z">
              <w:tcPr>
                <w:tcW w:w="1418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服务器</w:t>
            </w:r>
            <w:r w:rsidRPr="008C1E3B">
              <w:rPr>
                <w:rFonts w:asciiTheme="minorEastAsia" w:hAnsiTheme="minorEastAsia"/>
                <w:szCs w:val="21"/>
              </w:rPr>
              <w:t>软</w:t>
            </w:r>
            <w:r w:rsidRPr="008C1E3B">
              <w:rPr>
                <w:rFonts w:asciiTheme="minorEastAsia" w:hAnsiTheme="minorEastAsia" w:hint="eastAsia"/>
                <w:szCs w:val="21"/>
              </w:rPr>
              <w:t>件版本号（3）</w:t>
            </w:r>
          </w:p>
        </w:tc>
        <w:tc>
          <w:tcPr>
            <w:tcW w:w="1559" w:type="dxa"/>
            <w:vAlign w:val="center"/>
            <w:tcPrChange w:id="1225" w:author="Windows 用户" w:date="2021-05-20T00:11:00Z">
              <w:tcPr>
                <w:tcW w:w="1559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  <w:pPrChange w:id="1226" w:author="Windows 用户" w:date="2021-05-20T00:11:00Z">
                <w:pPr>
                  <w:jc w:val="center"/>
                </w:pPr>
              </w:pPrChange>
            </w:pPr>
            <w:r w:rsidRPr="008C1E3B">
              <w:rPr>
                <w:rFonts w:asciiTheme="minorEastAsia" w:hAnsiTheme="minorEastAsia" w:hint="eastAsia"/>
                <w:szCs w:val="21"/>
              </w:rPr>
              <w:t>服务器</w:t>
            </w:r>
            <w:ins w:id="1227" w:author="Windows 用户" w:date="2021-05-20T00:11:00Z">
              <w:r>
                <w:rPr>
                  <w:rFonts w:asciiTheme="minorEastAsia" w:hAnsiTheme="minorEastAsia" w:hint="eastAsia"/>
                  <w:szCs w:val="21"/>
                </w:rPr>
                <w:t>软件固件长度</w:t>
              </w:r>
            </w:ins>
            <w:del w:id="1228" w:author="Windows 用户" w:date="2021-05-20T00:11:00Z">
              <w:r w:rsidRPr="008C1E3B" w:rsidDel="00ED08E9">
                <w:rPr>
                  <w:rFonts w:asciiTheme="minorEastAsia" w:hAnsiTheme="minorEastAsia" w:hint="eastAsia"/>
                  <w:szCs w:val="21"/>
                </w:rPr>
                <w:delText>当前时间</w:delText>
              </w:r>
            </w:del>
            <w:r w:rsidRPr="008C1E3B">
              <w:rPr>
                <w:rFonts w:asciiTheme="minorEastAsia" w:hAnsiTheme="minorEastAsia" w:hint="eastAsia"/>
                <w:szCs w:val="21"/>
              </w:rPr>
              <w:t>（4）</w:t>
            </w:r>
          </w:p>
        </w:tc>
        <w:tc>
          <w:tcPr>
            <w:tcW w:w="1843" w:type="dxa"/>
            <w:vAlign w:val="center"/>
            <w:tcPrChange w:id="1229" w:author="Windows 用户" w:date="2021-05-20T00:11:00Z">
              <w:tcPr>
                <w:tcW w:w="1417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ins w:id="1230" w:author="Windows 用户" w:date="2021-05-20T00:10:00Z"/>
                <w:rFonts w:asciiTheme="minorEastAsia" w:hAnsiTheme="minorEastAsia" w:hint="eastAsia"/>
                <w:szCs w:val="21"/>
              </w:rPr>
              <w:pPrChange w:id="1231" w:author="Windows 用户" w:date="2021-05-20T00:11:00Z">
                <w:pPr>
                  <w:jc w:val="center"/>
                </w:pPr>
              </w:pPrChange>
            </w:pPr>
            <w:ins w:id="1232" w:author="Windows 用户" w:date="2021-05-20T00:10:00Z">
              <w:r w:rsidRPr="008C1E3B">
                <w:rPr>
                  <w:rFonts w:asciiTheme="minorEastAsia" w:hAnsiTheme="minorEastAsia" w:hint="eastAsia"/>
                  <w:szCs w:val="21"/>
                </w:rPr>
                <w:t>服务器</w:t>
              </w:r>
            </w:ins>
            <w:ins w:id="1233" w:author="Windows 用户" w:date="2021-05-20T00:11:00Z">
              <w:r>
                <w:rPr>
                  <w:rFonts w:asciiTheme="minorEastAsia" w:hAnsiTheme="minorEastAsia" w:hint="eastAsia"/>
                  <w:szCs w:val="21"/>
                </w:rPr>
                <w:t>软件固件</w:t>
              </w:r>
              <w:r>
                <w:rPr>
                  <w:rFonts w:asciiTheme="minorEastAsia" w:hAnsiTheme="minorEastAsia"/>
                  <w:szCs w:val="21"/>
                </w:rPr>
                <w:t>全体CRC32</w:t>
              </w:r>
            </w:ins>
            <w:ins w:id="1234" w:author="Windows 用户" w:date="2021-05-20T00:10:00Z">
              <w:r w:rsidRPr="008C1E3B">
                <w:rPr>
                  <w:rFonts w:asciiTheme="minorEastAsia" w:hAnsiTheme="minorEastAsia" w:hint="eastAsia"/>
                  <w:szCs w:val="21"/>
                </w:rPr>
                <w:t>（4）</w:t>
              </w:r>
            </w:ins>
          </w:p>
        </w:tc>
        <w:tc>
          <w:tcPr>
            <w:tcW w:w="1275" w:type="dxa"/>
            <w:vAlign w:val="center"/>
            <w:tcPrChange w:id="1235" w:author="Windows 用户" w:date="2021-05-20T00:11:00Z">
              <w:tcPr>
                <w:tcW w:w="1560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ins w:id="1236" w:author="Windows 用户" w:date="2021-05-20T00:10:00Z"/>
                <w:rFonts w:asciiTheme="minorEastAsia" w:hAnsiTheme="minorEastAsia" w:hint="eastAsia"/>
                <w:szCs w:val="21"/>
              </w:rPr>
            </w:pPr>
            <w:ins w:id="1237" w:author="Windows 用户" w:date="2021-05-20T00:10:00Z">
              <w:r w:rsidRPr="008C1E3B">
                <w:rPr>
                  <w:rFonts w:asciiTheme="minorEastAsia" w:hAnsiTheme="minorEastAsia" w:hint="eastAsia"/>
                  <w:szCs w:val="21"/>
                </w:rPr>
                <w:t>服务器当前时间（4）</w:t>
              </w:r>
            </w:ins>
          </w:p>
        </w:tc>
        <w:tc>
          <w:tcPr>
            <w:tcW w:w="1276" w:type="dxa"/>
            <w:vAlign w:val="center"/>
            <w:tcPrChange w:id="1238" w:author="Windows 用户" w:date="2021-05-20T00:11:00Z">
              <w:tcPr>
                <w:tcW w:w="1417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CRC32校验（4）</w:t>
            </w:r>
          </w:p>
        </w:tc>
      </w:tr>
      <w:tr w:rsidR="00ED08E9" w:rsidRPr="008C1E3B" w:rsidTr="00ED08E9">
        <w:tc>
          <w:tcPr>
            <w:tcW w:w="1271" w:type="dxa"/>
            <w:vAlign w:val="center"/>
            <w:tcPrChange w:id="1239" w:author="Windows 用户" w:date="2021-05-20T00:11:00Z">
              <w:tcPr>
                <w:tcW w:w="1271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  <w:pPrChange w:id="1240" w:author="Windows 用户" w:date="2021-05-20T00:12:00Z">
                <w:pPr>
                  <w:jc w:val="center"/>
                </w:pPr>
              </w:pPrChange>
            </w:pPr>
            <w:del w:id="1241" w:author="Windows 用户" w:date="2021-05-20T00:12:00Z">
              <w:r w:rsidDel="00ED08E9">
                <w:rPr>
                  <w:rFonts w:asciiTheme="minorEastAsia" w:hAnsiTheme="minorEastAsia"/>
                  <w:szCs w:val="21"/>
                </w:rPr>
                <w:delText>0x01</w:delText>
              </w:r>
            </w:del>
            <w:ins w:id="1242" w:author="Windows 用户" w:date="2021-05-20T00:12:00Z">
              <w:r>
                <w:rPr>
                  <w:rFonts w:asciiTheme="minorEastAsia" w:hAnsiTheme="minorEastAsia"/>
                  <w:szCs w:val="21"/>
                </w:rPr>
                <w:t>0x0</w:t>
              </w:r>
              <w:r>
                <w:rPr>
                  <w:rFonts w:asciiTheme="minorEastAsia" w:hAnsiTheme="minorEastAsia"/>
                  <w:szCs w:val="21"/>
                </w:rPr>
                <w:t>3</w:t>
              </w:r>
            </w:ins>
          </w:p>
        </w:tc>
        <w:tc>
          <w:tcPr>
            <w:tcW w:w="1418" w:type="dxa"/>
            <w:vAlign w:val="center"/>
            <w:tcPrChange w:id="1243" w:author="Windows 用户" w:date="2021-05-20T00:11:00Z">
              <w:tcPr>
                <w:tcW w:w="1418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</w:t>
            </w:r>
          </w:p>
        </w:tc>
        <w:tc>
          <w:tcPr>
            <w:tcW w:w="1559" w:type="dxa"/>
            <w:vAlign w:val="center"/>
            <w:tcPrChange w:id="1244" w:author="Windows 用户" w:date="2021-05-20T00:11:00Z">
              <w:tcPr>
                <w:tcW w:w="1559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  <w:tc>
          <w:tcPr>
            <w:tcW w:w="1843" w:type="dxa"/>
            <w:vAlign w:val="center"/>
            <w:tcPrChange w:id="1245" w:author="Windows 用户" w:date="2021-05-20T00:11:00Z">
              <w:tcPr>
                <w:tcW w:w="1417" w:type="dxa"/>
                <w:vAlign w:val="center"/>
              </w:tcPr>
            </w:tcPrChange>
          </w:tcPr>
          <w:p w:rsidR="00ED08E9" w:rsidRDefault="00ED08E9" w:rsidP="00ED08E9">
            <w:pPr>
              <w:jc w:val="center"/>
              <w:rPr>
                <w:ins w:id="1246" w:author="Windows 用户" w:date="2021-05-20T00:11:00Z"/>
                <w:rFonts w:asciiTheme="minorEastAsia" w:hAnsiTheme="minorEastAsia"/>
                <w:szCs w:val="21"/>
              </w:rPr>
            </w:pPr>
            <w:ins w:id="1247" w:author="Windows 用户" w:date="2021-05-20T00:10:00Z">
              <w:r w:rsidRPr="008C1E3B">
                <w:rPr>
                  <w:rFonts w:asciiTheme="minorEastAsia" w:hAnsiTheme="minorEastAsia"/>
                  <w:szCs w:val="21"/>
                </w:rPr>
                <w:t xml:space="preserve">0xXX 0xXX </w:t>
              </w:r>
            </w:ins>
          </w:p>
          <w:p w:rsidR="00ED08E9" w:rsidRPr="008C1E3B" w:rsidRDefault="00ED08E9" w:rsidP="00ED08E9">
            <w:pPr>
              <w:jc w:val="center"/>
              <w:rPr>
                <w:ins w:id="1248" w:author="Windows 用户" w:date="2021-05-20T00:10:00Z"/>
                <w:rFonts w:asciiTheme="minorEastAsia" w:hAnsiTheme="minorEastAsia"/>
                <w:szCs w:val="21"/>
              </w:rPr>
            </w:pPr>
            <w:ins w:id="1249" w:author="Windows 用户" w:date="2021-05-20T00:10:00Z">
              <w:r w:rsidRPr="008C1E3B">
                <w:rPr>
                  <w:rFonts w:asciiTheme="minorEastAsia" w:hAnsiTheme="minorEastAsia"/>
                  <w:szCs w:val="21"/>
                </w:rPr>
                <w:t>0xXX 0xXX</w:t>
              </w:r>
            </w:ins>
          </w:p>
        </w:tc>
        <w:tc>
          <w:tcPr>
            <w:tcW w:w="1275" w:type="dxa"/>
            <w:vAlign w:val="center"/>
            <w:tcPrChange w:id="1250" w:author="Windows 用户" w:date="2021-05-20T00:11:00Z">
              <w:tcPr>
                <w:tcW w:w="1560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ins w:id="1251" w:author="Windows 用户" w:date="2021-05-20T00:10:00Z"/>
                <w:rFonts w:asciiTheme="minorEastAsia" w:hAnsiTheme="minorEastAsia"/>
                <w:szCs w:val="21"/>
              </w:rPr>
            </w:pPr>
            <w:ins w:id="1252" w:author="Windows 用户" w:date="2021-05-20T00:10:00Z">
              <w:r w:rsidRPr="008C1E3B">
                <w:rPr>
                  <w:rFonts w:asciiTheme="minorEastAsia" w:hAnsiTheme="minorEastAsia"/>
                  <w:szCs w:val="21"/>
                </w:rPr>
                <w:t>0xXX 0xXX 0xXX 0xXX</w:t>
              </w:r>
            </w:ins>
          </w:p>
        </w:tc>
        <w:tc>
          <w:tcPr>
            <w:tcW w:w="1276" w:type="dxa"/>
            <w:vAlign w:val="center"/>
            <w:tcPrChange w:id="1253" w:author="Windows 用户" w:date="2021-05-20T00:11:00Z">
              <w:tcPr>
                <w:tcW w:w="1417" w:type="dxa"/>
                <w:vAlign w:val="center"/>
              </w:tcPr>
            </w:tcPrChange>
          </w:tcPr>
          <w:p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</w:tr>
    </w:tbl>
    <w:p w:rsidR="006139FA" w:rsidRDefault="006139FA" w:rsidP="00491C76">
      <w:pPr>
        <w:rPr>
          <w:ins w:id="1254" w:author="Windows 用户" w:date="2021-05-20T00:25:00Z"/>
          <w:rFonts w:asciiTheme="minorEastAsia" w:hAnsiTheme="minorEastAsia" w:cs="Courier New"/>
          <w:color w:val="000000"/>
          <w:kern w:val="0"/>
          <w:szCs w:val="21"/>
        </w:rPr>
      </w:pPr>
    </w:p>
    <w:p w:rsidR="00A158D8" w:rsidRPr="008C1E3B" w:rsidDel="00491C76" w:rsidRDefault="00A158D8" w:rsidP="00A158D8">
      <w:pPr>
        <w:rPr>
          <w:del w:id="1255" w:author="Windows 用户" w:date="2021-05-20T00:23:00Z"/>
          <w:rFonts w:asciiTheme="minorEastAsia" w:hAnsiTheme="minorEastAsia" w:cs="Courier New"/>
          <w:color w:val="000000"/>
          <w:kern w:val="0"/>
          <w:szCs w:val="21"/>
        </w:rPr>
      </w:pPr>
      <w:del w:id="1256" w:author="Windows 用户" w:date="2021-05-20T00:23:00Z">
        <w:r w:rsidRPr="008C1E3B" w:rsidDel="00491C76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>示例：（定长18字节）</w:delText>
        </w:r>
      </w:del>
    </w:p>
    <w:p w:rsidR="00A158D8" w:rsidRPr="008C1E3B" w:rsidDel="00491C76" w:rsidRDefault="00A158D8" w:rsidP="00A158D8">
      <w:pPr>
        <w:rPr>
          <w:del w:id="1257" w:author="Windows 用户" w:date="2021-05-20T00:23:00Z"/>
          <w:rFonts w:asciiTheme="minorEastAsia" w:hAnsiTheme="minorEastAsia" w:cs="Courier New"/>
          <w:color w:val="000000"/>
          <w:kern w:val="0"/>
          <w:szCs w:val="21"/>
        </w:rPr>
      </w:pPr>
      <w:del w:id="1258" w:author="Windows 用户" w:date="2021-05-20T00:18:00Z">
        <w:r w:rsidRPr="008C1E3B" w:rsidDel="00F72B33">
          <w:rPr>
            <w:rFonts w:asciiTheme="minorEastAsia" w:hAnsiTheme="minorEastAsia" w:cs="Courier New"/>
            <w:color w:val="000000"/>
            <w:kern w:val="0"/>
            <w:szCs w:val="21"/>
          </w:rPr>
          <w:delText>0</w:delText>
        </w:r>
        <w:r w:rsidDel="00F72B33">
          <w:rPr>
            <w:rFonts w:asciiTheme="minorEastAsia" w:hAnsiTheme="minorEastAsia" w:cs="Courier New"/>
            <w:color w:val="000000"/>
            <w:kern w:val="0"/>
            <w:szCs w:val="21"/>
          </w:rPr>
          <w:delText>1</w:delText>
        </w:r>
        <w:r w:rsidRPr="008C1E3B" w:rsidDel="00F72B33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</w:del>
      <w:del w:id="1259" w:author="Windows 用户" w:date="2021-05-20T00:23:00Z">
        <w:r w:rsidRPr="008C1E3B" w:rsidDel="00491C76">
          <w:rPr>
            <w:rFonts w:asciiTheme="minorEastAsia" w:hAnsiTheme="minorEastAsia" w:cs="Courier New"/>
            <w:color w:val="000000"/>
            <w:kern w:val="0"/>
            <w:szCs w:val="21"/>
          </w:rPr>
          <w:delText>01 01 09 5E BC E7 97 00 3</w:delText>
        </w:r>
        <w:r w:rsidRPr="008C1E3B" w:rsidDel="00491C76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>C</w:delText>
        </w:r>
        <w:r w:rsidRPr="008C1E3B" w:rsidDel="00491C76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8C1E3B" w:rsidDel="00491C76">
          <w:rPr>
            <w:rFonts w:asciiTheme="minorEastAsia" w:hAnsiTheme="minorEastAsia"/>
            <w:szCs w:val="21"/>
          </w:rPr>
          <w:delText>1C 54 80 A0 DB 01 99 BF</w:delText>
        </w:r>
      </w:del>
    </w:p>
    <w:p w:rsidR="00A158D8" w:rsidRPr="008C1E3B" w:rsidDel="00491C76" w:rsidRDefault="00A158D8" w:rsidP="00A158D8">
      <w:pPr>
        <w:rPr>
          <w:del w:id="1260" w:author="Windows 用户" w:date="2021-05-20T00:23:00Z"/>
          <w:rFonts w:asciiTheme="minorEastAsia" w:hAnsiTheme="minorEastAsia"/>
          <w:szCs w:val="21"/>
        </w:rPr>
      </w:pPr>
      <w:del w:id="1261" w:author="Windows 用户" w:date="2021-05-20T00:23:00Z">
        <w:r w:rsidRPr="008C1E3B" w:rsidDel="00491C76">
          <w:rPr>
            <w:rFonts w:asciiTheme="minorEastAsia" w:hAnsiTheme="minorEastAsia" w:hint="eastAsia"/>
            <w:szCs w:val="21"/>
          </w:rPr>
          <w:delText>解析：</w:delText>
        </w:r>
      </w:del>
    </w:p>
    <w:p w:rsidR="00A158D8" w:rsidRPr="008C1E3B" w:rsidDel="00491C76" w:rsidRDefault="00A158D8" w:rsidP="00A158D8">
      <w:pPr>
        <w:rPr>
          <w:del w:id="1262" w:author="Windows 用户" w:date="2021-05-20T00:23:00Z"/>
          <w:rFonts w:asciiTheme="minorEastAsia" w:hAnsiTheme="minorEastAsia" w:cs="Courier New"/>
          <w:color w:val="000000"/>
          <w:kern w:val="0"/>
          <w:szCs w:val="21"/>
        </w:rPr>
      </w:pPr>
      <w:del w:id="1263" w:author="Windows 用户" w:date="2021-05-20T00:18:00Z">
        <w:r w:rsidRPr="008C1E3B" w:rsidDel="00F72B33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delText>0</w:delText>
        </w:r>
        <w:r w:rsidDel="00F72B33">
          <w:rPr>
            <w:rFonts w:asciiTheme="minorEastAsia" w:hAnsiTheme="minorEastAsia" w:cs="Courier New"/>
            <w:color w:val="000000"/>
            <w:kern w:val="0"/>
            <w:szCs w:val="21"/>
          </w:rPr>
          <w:delText>1</w:delText>
        </w:r>
        <w:r w:rsidRPr="008C1E3B" w:rsidDel="00F72B33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</w:del>
      <w:del w:id="1264" w:author="Windows 用户" w:date="2021-05-20T00:23:00Z">
        <w:r w:rsidRPr="008C1E3B" w:rsidDel="00491C76">
          <w:rPr>
            <w:rFonts w:asciiTheme="minorEastAsia" w:hAnsiTheme="minorEastAsia" w:cs="Courier New"/>
            <w:color w:val="000000"/>
            <w:kern w:val="0"/>
            <w:szCs w:val="21"/>
            <w:highlight w:val="green"/>
          </w:rPr>
          <w:delText>01 01 09</w:delText>
        </w:r>
        <w:r w:rsidRPr="008C1E3B" w:rsidDel="00491C76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8C1E3B" w:rsidDel="00491C76">
          <w:rPr>
            <w:rFonts w:asciiTheme="minorEastAsia" w:hAnsiTheme="minorEastAsia" w:cs="Courier New"/>
            <w:color w:val="000000"/>
            <w:kern w:val="0"/>
            <w:szCs w:val="21"/>
            <w:highlight w:val="cyan"/>
          </w:rPr>
          <w:delText>5E BC E7 97</w:delText>
        </w:r>
        <w:r w:rsidRPr="008C1E3B" w:rsidDel="00491C76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8C1E3B" w:rsidDel="00491C76">
          <w:rPr>
            <w:rFonts w:asciiTheme="minorEastAsia" w:hAnsiTheme="minorEastAsia" w:cs="Courier New"/>
            <w:color w:val="000000"/>
            <w:kern w:val="0"/>
            <w:szCs w:val="21"/>
            <w:highlight w:val="magenta"/>
          </w:rPr>
          <w:delText>00 3</w:delText>
        </w:r>
        <w:r w:rsidRPr="008C1E3B" w:rsidDel="00491C76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delText>C</w:delText>
        </w:r>
        <w:r w:rsidRPr="008C1E3B" w:rsidDel="00491C76">
          <w:rPr>
            <w:rFonts w:asciiTheme="minorEastAsia" w:hAnsiTheme="minorEastAsia" w:cs="Courier New"/>
            <w:color w:val="000000"/>
            <w:kern w:val="0"/>
            <w:szCs w:val="21"/>
          </w:rPr>
          <w:delText xml:space="preserve"> </w:delText>
        </w:r>
        <w:r w:rsidRPr="008C1E3B" w:rsidDel="00491C76">
          <w:rPr>
            <w:rFonts w:asciiTheme="minorEastAsia" w:hAnsiTheme="minorEastAsia"/>
            <w:szCs w:val="21"/>
            <w:highlight w:val="darkYellow"/>
          </w:rPr>
          <w:delText>1C 54 80 A0</w:delText>
        </w:r>
        <w:r w:rsidRPr="008C1E3B" w:rsidDel="00491C76">
          <w:rPr>
            <w:rFonts w:asciiTheme="minorEastAsia" w:hAnsiTheme="minorEastAsia"/>
            <w:szCs w:val="21"/>
          </w:rPr>
          <w:delText xml:space="preserve"> </w:delText>
        </w:r>
        <w:r w:rsidRPr="008C1E3B" w:rsidDel="00491C76">
          <w:rPr>
            <w:rFonts w:asciiTheme="minorEastAsia" w:hAnsiTheme="minorEastAsia"/>
            <w:szCs w:val="21"/>
            <w:highlight w:val="yellow"/>
          </w:rPr>
          <w:delText>DB 01 99 BF</w:delText>
        </w:r>
      </w:del>
    </w:p>
    <w:p w:rsidR="00A158D8" w:rsidRPr="008C1E3B" w:rsidDel="00491C76" w:rsidRDefault="00A158D8" w:rsidP="00A158D8">
      <w:pPr>
        <w:rPr>
          <w:del w:id="1265" w:author="Windows 用户" w:date="2021-05-20T00:23:00Z"/>
          <w:rFonts w:asciiTheme="minorEastAsia" w:hAnsiTheme="minorEastAsia" w:cs="Courier New" w:hint="eastAsia"/>
          <w:color w:val="000000"/>
          <w:kern w:val="0"/>
          <w:szCs w:val="21"/>
        </w:rPr>
      </w:pPr>
      <w:del w:id="1266" w:author="Windows 用户" w:date="2021-05-20T00:23:00Z">
        <w:r w:rsidRPr="008C1E3B" w:rsidDel="00491C76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</w:rPr>
          <w:delText>消息类型：</w:delText>
        </w:r>
      </w:del>
      <w:del w:id="1267" w:author="Windows 用户" w:date="2021-05-20T00:18:00Z">
        <w:r w:rsidRPr="008C1E3B" w:rsidDel="00F72B33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</w:rPr>
          <w:delText>0</w:delText>
        </w:r>
        <w:r w:rsidDel="00F72B33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delText>1</w:delText>
        </w:r>
        <w:r w:rsidRPr="008C1E3B" w:rsidDel="00F72B33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delText xml:space="preserve"> </w:delText>
        </w:r>
        <w:r w:rsidDel="00F72B33">
          <w:rPr>
            <w:rFonts w:asciiTheme="minorEastAsia" w:hAnsiTheme="minorEastAsia" w:cs="Courier New" w:hint="eastAsia"/>
            <w:color w:val="000000"/>
            <w:kern w:val="0"/>
            <w:szCs w:val="21"/>
          </w:rPr>
          <w:delText>设置</w:delText>
        </w:r>
      </w:del>
    </w:p>
    <w:p w:rsidR="00A158D8" w:rsidRPr="008C1E3B" w:rsidDel="00491C76" w:rsidRDefault="00A158D8" w:rsidP="00A158D8">
      <w:pPr>
        <w:rPr>
          <w:del w:id="1268" w:author="Windows 用户" w:date="2021-05-20T00:23:00Z"/>
          <w:rFonts w:asciiTheme="minorEastAsia" w:hAnsiTheme="minorEastAsia" w:cs="Courier New"/>
          <w:color w:val="000000"/>
          <w:kern w:val="0"/>
          <w:szCs w:val="21"/>
          <w:highlight w:val="green"/>
        </w:rPr>
      </w:pPr>
      <w:del w:id="1269" w:author="Windows 用户" w:date="2021-05-20T00:23:00Z">
        <w:r w:rsidRPr="008C1E3B" w:rsidDel="00491C76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</w:rPr>
          <w:delText>服务器端软件版本号：1.1.9</w:delText>
        </w:r>
      </w:del>
    </w:p>
    <w:p w:rsidR="00A158D8" w:rsidRPr="008C1E3B" w:rsidDel="00491C76" w:rsidRDefault="00A158D8" w:rsidP="00A158D8">
      <w:pPr>
        <w:rPr>
          <w:del w:id="1270" w:author="Windows 用户" w:date="2021-05-20T00:23:00Z"/>
          <w:rFonts w:asciiTheme="minorEastAsia" w:hAnsiTheme="minorEastAsia" w:cs="Courier New"/>
          <w:color w:val="000000"/>
          <w:kern w:val="0"/>
          <w:szCs w:val="21"/>
          <w:highlight w:val="cyan"/>
        </w:rPr>
      </w:pPr>
      <w:del w:id="1271" w:author="Windows 用户" w:date="2021-05-20T00:23:00Z">
        <w:r w:rsidRPr="008C1E3B" w:rsidDel="00491C76">
          <w:rPr>
            <w:rFonts w:asciiTheme="minorEastAsia" w:hAnsiTheme="minorEastAsia" w:cs="Courier New" w:hint="eastAsia"/>
            <w:color w:val="000000"/>
            <w:kern w:val="0"/>
            <w:szCs w:val="21"/>
            <w:highlight w:val="cyan"/>
          </w:rPr>
          <w:delText>服务器端当前时间：</w:delText>
        </w:r>
        <w:r w:rsidRPr="008C1E3B" w:rsidDel="00491C76">
          <w:rPr>
            <w:rFonts w:asciiTheme="minorEastAsia" w:hAnsiTheme="minorEastAsia" w:cs="Courier New"/>
            <w:color w:val="000000"/>
            <w:kern w:val="0"/>
            <w:szCs w:val="21"/>
            <w:highlight w:val="cyan"/>
          </w:rPr>
          <w:delText>2020/5/14 14:39:19</w:delText>
        </w:r>
      </w:del>
    </w:p>
    <w:p w:rsidR="00A158D8" w:rsidRPr="008C1E3B" w:rsidDel="00491C76" w:rsidRDefault="00A158D8" w:rsidP="00A158D8">
      <w:pPr>
        <w:rPr>
          <w:del w:id="1272" w:author="Windows 用户" w:date="2021-05-20T00:23:00Z"/>
          <w:rFonts w:asciiTheme="minorEastAsia" w:hAnsiTheme="minorEastAsia" w:cs="Courier New"/>
          <w:color w:val="000000"/>
          <w:kern w:val="0"/>
          <w:szCs w:val="21"/>
          <w:highlight w:val="magenta"/>
        </w:rPr>
      </w:pPr>
      <w:del w:id="1273" w:author="Windows 用户" w:date="2021-05-20T00:23:00Z">
        <w:r w:rsidRPr="008C1E3B" w:rsidDel="00491C76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delText>设置的上报周期：1小时</w:delText>
        </w:r>
      </w:del>
    </w:p>
    <w:p w:rsidR="00A158D8" w:rsidRPr="008C1E3B" w:rsidDel="00491C76" w:rsidRDefault="00A158D8" w:rsidP="00A158D8">
      <w:pPr>
        <w:rPr>
          <w:del w:id="1274" w:author="Windows 用户" w:date="2021-05-20T00:23:00Z"/>
          <w:rFonts w:asciiTheme="minorEastAsia" w:hAnsiTheme="minorEastAsia"/>
          <w:szCs w:val="21"/>
          <w:highlight w:val="darkYellow"/>
        </w:rPr>
      </w:pPr>
      <w:del w:id="1275" w:author="Windows 用户" w:date="2021-05-20T00:23:00Z">
        <w:r w:rsidRPr="008C1E3B" w:rsidDel="00491C76">
          <w:rPr>
            <w:rFonts w:asciiTheme="minorEastAsia" w:hAnsiTheme="minorEastAsia" w:hint="eastAsia"/>
            <w:szCs w:val="21"/>
            <w:highlight w:val="darkYellow"/>
          </w:rPr>
          <w:delText>设置的频率：</w:delText>
        </w:r>
        <w:r w:rsidRPr="008C1E3B" w:rsidDel="00491C76">
          <w:rPr>
            <w:rFonts w:asciiTheme="minorEastAsia" w:hAnsiTheme="minorEastAsia"/>
            <w:szCs w:val="21"/>
            <w:highlight w:val="darkYellow"/>
          </w:rPr>
          <w:delText>475300000</w:delText>
        </w:r>
        <w:r w:rsidRPr="008C1E3B" w:rsidDel="00491C76">
          <w:rPr>
            <w:rFonts w:asciiTheme="minorEastAsia" w:hAnsiTheme="minorEastAsia" w:hint="eastAsia"/>
            <w:szCs w:val="21"/>
            <w:highlight w:val="darkYellow"/>
          </w:rPr>
          <w:delText>Hz</w:delText>
        </w:r>
      </w:del>
    </w:p>
    <w:p w:rsidR="00A158D8" w:rsidDel="006139FA" w:rsidRDefault="00A158D8" w:rsidP="00A158D8">
      <w:pPr>
        <w:rPr>
          <w:del w:id="1276" w:author="Windows 用户" w:date="2021-05-20T00:25:00Z"/>
          <w:rFonts w:asciiTheme="minorEastAsia" w:hAnsiTheme="minorEastAsia"/>
          <w:szCs w:val="21"/>
        </w:rPr>
      </w:pPr>
      <w:del w:id="1277" w:author="Windows 用户" w:date="2021-05-20T00:25:00Z">
        <w:r w:rsidRPr="008C1E3B" w:rsidDel="006139FA">
          <w:rPr>
            <w:rFonts w:asciiTheme="minorEastAsia" w:hAnsiTheme="minorEastAsia"/>
            <w:szCs w:val="21"/>
            <w:highlight w:val="yellow"/>
          </w:rPr>
          <w:delText>DB 01 99 BF</w:delText>
        </w:r>
        <w:r w:rsidRPr="008C1E3B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delText>：前14个</w:delText>
        </w:r>
        <w:r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delText>字节</w:delText>
        </w:r>
        <w:r w:rsidRPr="008C1E3B" w:rsidDel="006139FA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delText>数据的</w:delText>
        </w:r>
        <w:r w:rsidRPr="008C1E3B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delText>CRC</w:delText>
        </w:r>
        <w:r w:rsidRPr="008C1E3B" w:rsidDel="006139FA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delText>32</w:delText>
        </w:r>
        <w:r w:rsidRPr="008C1E3B" w:rsidDel="006139FA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delText>检验码</w:delText>
        </w:r>
      </w:del>
    </w:p>
    <w:p w:rsidR="00491C76" w:rsidRPr="00ED08E9" w:rsidRDefault="00491C76" w:rsidP="00491C76">
      <w:pPr>
        <w:rPr>
          <w:ins w:id="1278" w:author="Windows 用户" w:date="2021-05-20T00:23:00Z"/>
          <w:rFonts w:asciiTheme="minorEastAsia" w:hAnsiTheme="minorEastAsia" w:hint="eastAsia"/>
          <w:szCs w:val="21"/>
        </w:rPr>
      </w:pPr>
      <w:ins w:id="1279" w:author="Windows 用户" w:date="2021-05-20T00:23:00Z">
        <w:r w:rsidRPr="00ED08E9">
          <w:rPr>
            <w:rFonts w:asciiTheme="minorEastAsia" w:hAnsiTheme="minorEastAsia" w:hint="eastAsia"/>
            <w:szCs w:val="21"/>
          </w:rPr>
          <w:t>示例：</w:t>
        </w:r>
        <w:r>
          <w:rPr>
            <w:rFonts w:asciiTheme="minorEastAsia" w:hAnsiTheme="minorEastAsia" w:hint="eastAsia"/>
            <w:szCs w:val="21"/>
          </w:rPr>
          <w:t>定长20</w:t>
        </w:r>
        <w:r>
          <w:rPr>
            <w:rFonts w:asciiTheme="minorEastAsia" w:hAnsiTheme="minorEastAsia"/>
            <w:szCs w:val="21"/>
          </w:rPr>
          <w:t>字节</w:t>
        </w:r>
      </w:ins>
    </w:p>
    <w:p w:rsidR="006139FA" w:rsidRPr="00ED08E9" w:rsidRDefault="006139FA" w:rsidP="006139FA">
      <w:pPr>
        <w:rPr>
          <w:ins w:id="1280" w:author="Windows 用户" w:date="2021-05-20T00:25:00Z"/>
          <w:rFonts w:asciiTheme="minorEastAsia" w:hAnsiTheme="minorEastAsia" w:cs="Courier New" w:hint="eastAsia"/>
          <w:color w:val="000000"/>
          <w:kern w:val="0"/>
          <w:szCs w:val="21"/>
          <w:highlight w:val="yellow"/>
        </w:rPr>
      </w:pPr>
      <w:ins w:id="1281" w:author="Windows 用户" w:date="2021-05-20T00:25:00Z">
        <w:r w:rsidRPr="00ED08E9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t>03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</w:rPr>
          <w:t xml:space="preserve"> 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  <w:highlight w:val="green"/>
          </w:rPr>
          <w:t>01 01 09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</w:rPr>
          <w:t xml:space="preserve"> 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  <w:highlight w:val="cyan"/>
          </w:rPr>
          <w:t>00 00 DB E0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</w:rPr>
          <w:t xml:space="preserve"> </w:t>
        </w:r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t>5E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  <w:highlight w:val="magenta"/>
          </w:rPr>
          <w:t xml:space="preserve"> </w:t>
        </w:r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t>C9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  <w:highlight w:val="magenta"/>
          </w:rPr>
          <w:t xml:space="preserve"> 73 </w:t>
        </w:r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t>A0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</w:rPr>
          <w:t xml:space="preserve"> 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  <w:highlight w:val="red"/>
          </w:rPr>
          <w:t>5E BC E7 99</w:t>
        </w:r>
        <w:r>
          <w:rPr>
            <w:rFonts w:asciiTheme="minorEastAsia" w:hAnsiTheme="minorEastAsia" w:cs="Courier New"/>
            <w:color w:val="000000"/>
            <w:kern w:val="0"/>
            <w:szCs w:val="21"/>
          </w:rPr>
          <w:t xml:space="preserve"> 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60 17 D0 FF</w:t>
        </w:r>
      </w:ins>
    </w:p>
    <w:p w:rsidR="006139FA" w:rsidRPr="00ED08E9" w:rsidRDefault="006139FA" w:rsidP="006139FA">
      <w:pPr>
        <w:rPr>
          <w:ins w:id="1282" w:author="Windows 用户" w:date="2021-05-20T00:25:00Z"/>
          <w:rFonts w:asciiTheme="minorEastAsia" w:hAnsiTheme="minorEastAsia" w:cs="Courier New"/>
          <w:color w:val="000000"/>
          <w:kern w:val="0"/>
          <w:szCs w:val="21"/>
          <w:highlight w:val="darkGray"/>
        </w:rPr>
      </w:pPr>
      <w:ins w:id="1283" w:author="Windows 用户" w:date="2021-05-20T00:25:00Z"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</w:rPr>
          <w:t>消息类型：03请求升级信息</w:t>
        </w:r>
      </w:ins>
    </w:p>
    <w:p w:rsidR="006139FA" w:rsidRPr="00ED08E9" w:rsidRDefault="006139FA" w:rsidP="006139FA">
      <w:pPr>
        <w:rPr>
          <w:ins w:id="1284" w:author="Windows 用户" w:date="2021-05-20T00:25:00Z"/>
          <w:rFonts w:asciiTheme="minorEastAsia" w:hAnsiTheme="minorEastAsia" w:cs="Courier New"/>
          <w:color w:val="000000"/>
          <w:kern w:val="0"/>
          <w:szCs w:val="21"/>
          <w:highlight w:val="green"/>
        </w:rPr>
      </w:pPr>
      <w:ins w:id="1285" w:author="Windows 用户" w:date="2021-05-20T00:25:00Z"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</w:rPr>
          <w:t>服务器端软件版本号：1.1.9</w:t>
        </w:r>
      </w:ins>
    </w:p>
    <w:p w:rsidR="006139FA" w:rsidRPr="00ED08E9" w:rsidRDefault="006139FA" w:rsidP="006139FA">
      <w:pPr>
        <w:rPr>
          <w:ins w:id="1286" w:author="Windows 用户" w:date="2021-05-20T00:25:00Z"/>
          <w:rFonts w:asciiTheme="minorEastAsia" w:hAnsiTheme="minorEastAsia" w:cs="Courier New"/>
          <w:color w:val="000000"/>
          <w:kern w:val="0"/>
          <w:szCs w:val="21"/>
        </w:rPr>
      </w:pPr>
      <w:ins w:id="1287" w:author="Windows 用户" w:date="2021-05-20T00:25:00Z"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cyan"/>
          </w:rPr>
          <w:t>服务器端软件固件长度（4字节） 长度为56288字节</w:t>
        </w:r>
      </w:ins>
    </w:p>
    <w:p w:rsidR="006139FA" w:rsidRPr="00ED08E9" w:rsidRDefault="006139FA" w:rsidP="006139FA">
      <w:pPr>
        <w:rPr>
          <w:ins w:id="1288" w:author="Windows 用户" w:date="2021-05-20T00:25:00Z"/>
          <w:rFonts w:asciiTheme="minorEastAsia" w:hAnsiTheme="minorEastAsia"/>
          <w:szCs w:val="21"/>
        </w:rPr>
      </w:pPr>
      <w:ins w:id="1289" w:author="Windows 用户" w:date="2021-05-20T00:25:00Z"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t>服务器端软件固件全体校验CRC32：5E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  <w:highlight w:val="magenta"/>
          </w:rPr>
          <w:t xml:space="preserve"> </w:t>
        </w:r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t>C9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  <w:highlight w:val="magenta"/>
          </w:rPr>
          <w:t xml:space="preserve"> 73 </w:t>
        </w:r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</w:rPr>
          <w:t>A0</w:t>
        </w:r>
      </w:ins>
    </w:p>
    <w:p w:rsidR="006139FA" w:rsidRDefault="006139FA" w:rsidP="006139FA">
      <w:pPr>
        <w:rPr>
          <w:ins w:id="1290" w:author="Windows 用户" w:date="2021-05-20T00:25:00Z"/>
          <w:rFonts w:asciiTheme="minorEastAsia" w:hAnsiTheme="minorEastAsia" w:cs="Courier New"/>
          <w:color w:val="000000"/>
          <w:kern w:val="0"/>
          <w:szCs w:val="21"/>
          <w:highlight w:val="red"/>
        </w:rPr>
      </w:pPr>
      <w:ins w:id="1291" w:author="Windows 用户" w:date="2021-05-20T00:25:00Z">
        <w:r w:rsidRPr="00ED08E9">
          <w:rPr>
            <w:rFonts w:asciiTheme="minorEastAsia" w:hAnsiTheme="minorEastAsia" w:cs="Courier New" w:hint="eastAsia"/>
            <w:color w:val="000000"/>
            <w:kern w:val="0"/>
            <w:szCs w:val="21"/>
            <w:highlight w:val="red"/>
          </w:rPr>
          <w:t>服务器端当前时间：</w:t>
        </w:r>
        <w:r w:rsidRPr="00ED08E9">
          <w:rPr>
            <w:rFonts w:asciiTheme="minorEastAsia" w:hAnsiTheme="minorEastAsia" w:cs="Courier New"/>
            <w:color w:val="000000"/>
            <w:kern w:val="0"/>
            <w:szCs w:val="21"/>
            <w:highlight w:val="red"/>
          </w:rPr>
          <w:t>2020/5/14 14:39:21</w:t>
        </w:r>
      </w:ins>
    </w:p>
    <w:p w:rsidR="006139FA" w:rsidRPr="00ED08E9" w:rsidRDefault="006139FA" w:rsidP="006139FA">
      <w:pPr>
        <w:rPr>
          <w:ins w:id="1292" w:author="Windows 用户" w:date="2021-05-20T00:25:00Z"/>
          <w:rFonts w:asciiTheme="minorEastAsia" w:hAnsiTheme="minorEastAsia" w:cs="Courier New" w:hint="eastAsia"/>
          <w:color w:val="000000"/>
          <w:kern w:val="0"/>
          <w:szCs w:val="21"/>
          <w:highlight w:val="red"/>
        </w:rPr>
      </w:pPr>
      <w:ins w:id="1293" w:author="Windows 用户" w:date="2021-05-20T00:25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前</w:t>
        </w:r>
        <w:r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16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个</w:t>
        </w:r>
        <w:r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字节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数据的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CRC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32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检验码</w:t>
        </w:r>
      </w:ins>
    </w:p>
    <w:p w:rsidR="00A158D8" w:rsidRPr="006139FA" w:rsidDel="006139FA" w:rsidRDefault="00A158D8">
      <w:pPr>
        <w:rPr>
          <w:del w:id="1294" w:author="Windows 用户" w:date="2021-05-20T00:26:00Z"/>
          <w:rFonts w:asciiTheme="minorEastAsia" w:hAnsiTheme="minorEastAsia"/>
          <w:szCs w:val="21"/>
          <w:rPrChange w:id="1295" w:author="Windows 用户" w:date="2021-05-20T00:25:00Z">
            <w:rPr>
              <w:del w:id="1296" w:author="Windows 用户" w:date="2021-05-20T00:26:00Z"/>
              <w:rFonts w:asciiTheme="minorEastAsia" w:hAnsiTheme="minorEastAsia"/>
              <w:szCs w:val="21"/>
            </w:rPr>
          </w:rPrChange>
        </w:rPr>
      </w:pPr>
    </w:p>
    <w:p w:rsidR="00A158D8" w:rsidRPr="00A74D6F" w:rsidRDefault="00A158D8">
      <w:pPr>
        <w:rPr>
          <w:rFonts w:asciiTheme="minorEastAsia" w:hAnsiTheme="minorEastAsia" w:hint="eastAsia"/>
          <w:szCs w:val="21"/>
          <w:rPrChange w:id="1297" w:author="Windows 用户" w:date="2021-05-19T23:08:00Z">
            <w:rPr/>
          </w:rPrChange>
        </w:rPr>
      </w:pPr>
    </w:p>
    <w:p w:rsidR="006226DF" w:rsidRPr="00A74D6F" w:rsidRDefault="00A158D8">
      <w:pPr>
        <w:pStyle w:val="3"/>
        <w:rPr>
          <w:rFonts w:asciiTheme="minorEastAsia" w:hAnsiTheme="minorEastAsia"/>
          <w:sz w:val="21"/>
          <w:szCs w:val="21"/>
          <w:rPrChange w:id="1298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 w:val="21"/>
          <w:szCs w:val="21"/>
          <w:rPrChange w:id="1299" w:author="Windows 用户" w:date="2021-05-19T23:08:00Z">
            <w:rPr>
              <w:rFonts w:hint="eastAsia"/>
            </w:rPr>
          </w:rPrChange>
        </w:rPr>
        <w:t>2.3传感器请求升级文件数据包：</w:t>
      </w:r>
    </w:p>
    <w:p w:rsidR="006226DF" w:rsidRPr="00A74D6F" w:rsidDel="00015842" w:rsidRDefault="00A158D8">
      <w:pPr>
        <w:rPr>
          <w:del w:id="1300" w:author="Windows 用户" w:date="2021-05-20T00:34:00Z"/>
          <w:rFonts w:asciiTheme="minorEastAsia" w:hAnsiTheme="minorEastAsia"/>
          <w:szCs w:val="21"/>
          <w:rPrChange w:id="1301" w:author="Windows 用户" w:date="2021-05-19T23:08:00Z">
            <w:rPr>
              <w:del w:id="1302" w:author="Windows 用户" w:date="2021-05-20T00:34:00Z"/>
            </w:rPr>
          </w:rPrChange>
        </w:rPr>
      </w:pPr>
      <w:del w:id="1303" w:author="Windows 用户" w:date="2021-05-20T00:34:00Z">
        <w:r w:rsidRPr="00A74D6F" w:rsidDel="00015842">
          <w:rPr>
            <w:rFonts w:asciiTheme="minorEastAsia" w:hAnsiTheme="minorEastAsia" w:hint="eastAsia"/>
            <w:szCs w:val="21"/>
            <w:rPrChange w:id="1304" w:author="Windows 用户" w:date="2021-05-19T23:08:00Z">
              <w:rPr>
                <w:rFonts w:hint="eastAsia"/>
              </w:rPr>
            </w:rPrChange>
          </w:rPr>
          <w:delText>上行：（定长</w:delText>
        </w:r>
        <w:r w:rsidRPr="00A74D6F" w:rsidDel="00015842">
          <w:rPr>
            <w:rFonts w:asciiTheme="minorEastAsia" w:hAnsiTheme="minorEastAsia"/>
            <w:szCs w:val="21"/>
            <w:rPrChange w:id="1305" w:author="Windows 用户" w:date="2021-05-19T23:08:00Z">
              <w:rPr/>
            </w:rPrChange>
          </w:rPr>
          <w:delText>29</w:delText>
        </w:r>
      </w:del>
      <w:ins w:id="1306" w:author="Administrator" w:date="2021-01-14T10:33:00Z">
        <w:del w:id="1307" w:author="Windows 用户" w:date="2021-05-20T00:34:00Z">
          <w:r w:rsidRPr="00A74D6F" w:rsidDel="00015842">
            <w:rPr>
              <w:rFonts w:asciiTheme="minorEastAsia" w:hAnsiTheme="minorEastAsia" w:hint="eastAsia"/>
              <w:szCs w:val="21"/>
              <w:rPrChange w:id="1308" w:author="Windows 用户" w:date="2021-05-19T23:08:00Z">
                <w:rPr>
                  <w:rFonts w:hint="eastAsia"/>
                </w:rPr>
              </w:rPrChange>
            </w:rPr>
            <w:delText>9</w:delText>
          </w:r>
        </w:del>
      </w:ins>
      <w:del w:id="1309" w:author="Windows 用户" w:date="2021-05-20T00:34:00Z">
        <w:r w:rsidRPr="00A74D6F" w:rsidDel="00015842">
          <w:rPr>
            <w:rFonts w:asciiTheme="minorEastAsia" w:hAnsiTheme="minorEastAsia" w:hint="eastAsia"/>
            <w:szCs w:val="21"/>
            <w:rPrChange w:id="1310" w:author="Windows 用户" w:date="2021-05-19T23:08:00Z">
              <w:rPr>
                <w:rFonts w:hint="eastAsia"/>
              </w:rPr>
            </w:rPrChange>
          </w:rPr>
          <w:delText>字节）</w:delText>
        </w:r>
      </w:del>
    </w:p>
    <w:p w:rsidR="006226DF" w:rsidRPr="00A74D6F" w:rsidDel="00015842" w:rsidRDefault="00A158D8">
      <w:pPr>
        <w:rPr>
          <w:del w:id="1311" w:author="Windows 用户" w:date="2021-05-20T00:34:00Z"/>
          <w:rFonts w:asciiTheme="minorEastAsia" w:hAnsiTheme="minorEastAsia" w:cs="Courier New"/>
          <w:color w:val="7030A0"/>
          <w:kern w:val="0"/>
          <w:szCs w:val="21"/>
          <w:rPrChange w:id="1312" w:author="Windows 用户" w:date="2021-05-19T23:08:00Z">
            <w:rPr>
              <w:del w:id="1313" w:author="Windows 用户" w:date="2021-05-20T00:34:00Z"/>
              <w:rFonts w:ascii="Courier New" w:hAnsi="Courier New" w:cs="Courier New"/>
              <w:color w:val="7030A0"/>
              <w:kern w:val="0"/>
              <w:sz w:val="20"/>
              <w:szCs w:val="20"/>
            </w:rPr>
          </w:rPrChange>
        </w:rPr>
      </w:pPr>
      <w:del w:id="1314" w:author="Windows 用户" w:date="2021-05-20T00:30:00Z">
        <w:r w:rsidRPr="00A74D6F" w:rsidDel="006139FA">
          <w:rPr>
            <w:rFonts w:asciiTheme="minorEastAsia" w:hAnsiTheme="minorEastAsia" w:hint="eastAsia"/>
            <w:color w:val="7030A0"/>
            <w:szCs w:val="21"/>
            <w:rPrChange w:id="1315" w:author="Windows 用户" w:date="2021-05-19T23:08:00Z">
              <w:rPr>
                <w:rFonts w:hint="eastAsia"/>
                <w:color w:val="7030A0"/>
              </w:rPr>
            </w:rPrChange>
          </w:rPr>
          <w:delText>发送目的IP</w:delText>
        </w:r>
        <w:r w:rsidRPr="00A74D6F" w:rsidDel="006139FA">
          <w:rPr>
            <w:rFonts w:asciiTheme="minorEastAsia" w:hAnsiTheme="minorEastAsia"/>
            <w:color w:val="7030A0"/>
            <w:szCs w:val="21"/>
            <w:rPrChange w:id="1316" w:author="Windows 用户" w:date="2021-05-19T23:08:00Z">
              <w:rPr>
                <w:color w:val="7030A0"/>
              </w:rPr>
            </w:rPrChange>
          </w:rPr>
          <w:delText xml:space="preserve"> </w:delText>
        </w:r>
        <w:r w:rsidRPr="00A74D6F" w:rsidDel="006139FA">
          <w:rPr>
            <w:rFonts w:asciiTheme="minorEastAsia" w:hAnsiTheme="minorEastAsia" w:hint="eastAsia"/>
            <w:color w:val="7030A0"/>
            <w:szCs w:val="21"/>
            <w:rPrChange w:id="1317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发送目的PORT设备号 帧序号 </w:delText>
        </w:r>
      </w:del>
      <w:del w:id="1318" w:author="Windows 用户" w:date="2021-05-20T00:34:00Z">
        <w:r w:rsidRPr="00A74D6F" w:rsidDel="00015842">
          <w:rPr>
            <w:rFonts w:asciiTheme="minorEastAsia" w:hAnsiTheme="minorEastAsia" w:hint="eastAsia"/>
            <w:color w:val="7030A0"/>
            <w:szCs w:val="21"/>
            <w:rPrChange w:id="1319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消息类型 请求升级文件的版本号 </w:delText>
        </w:r>
        <w:r w:rsidRPr="00A74D6F" w:rsidDel="00015842">
          <w:rPr>
            <w:rFonts w:asciiTheme="minorEastAsia" w:hAnsiTheme="minorEastAsia" w:cs="Courier New" w:hint="eastAsia"/>
            <w:color w:val="7030A0"/>
            <w:kern w:val="0"/>
            <w:szCs w:val="21"/>
            <w:rPrChange w:id="1320" w:author="Windows 用户" w:date="2021-05-19T23:08:00Z">
              <w:rPr>
                <w:rFonts w:ascii="Courier New" w:hAnsi="Courier New" w:cs="Courier New" w:hint="eastAsia"/>
                <w:color w:val="7030A0"/>
                <w:kern w:val="0"/>
                <w:sz w:val="20"/>
                <w:szCs w:val="20"/>
              </w:rPr>
            </w:rPrChange>
          </w:rPr>
          <w:delText>请求文件的偏移地址 请求文件的长度</w:delText>
        </w:r>
      </w:del>
    </w:p>
    <w:p w:rsidR="006139FA" w:rsidRPr="008C1E3B" w:rsidRDefault="006139FA" w:rsidP="006139FA">
      <w:pPr>
        <w:rPr>
          <w:ins w:id="1321" w:author="Windows 用户" w:date="2021-05-20T00:31:00Z"/>
          <w:rFonts w:asciiTheme="minorEastAsia" w:hAnsiTheme="minorEastAsia" w:hint="eastAsia"/>
          <w:szCs w:val="21"/>
        </w:rPr>
      </w:pPr>
      <w:ins w:id="1322" w:author="Windows 用户" w:date="2021-05-20T00:31:00Z">
        <w:r w:rsidRPr="008C1E3B">
          <w:rPr>
            <w:rFonts w:asciiTheme="minorEastAsia" w:hAnsiTheme="minorEastAsia" w:hint="eastAsia"/>
            <w:szCs w:val="21"/>
          </w:rPr>
          <w:t>上行：定长</w:t>
        </w:r>
        <w:r w:rsidR="00015842">
          <w:rPr>
            <w:rFonts w:asciiTheme="minorEastAsia" w:hAnsiTheme="minorEastAsia"/>
            <w:szCs w:val="21"/>
          </w:rPr>
          <w:t>13</w:t>
        </w:r>
        <w:r w:rsidRPr="008C1E3B">
          <w:rPr>
            <w:rFonts w:asciiTheme="minorEastAsia" w:hAnsiTheme="minorEastAsia" w:hint="eastAsia"/>
            <w:szCs w:val="21"/>
          </w:rPr>
          <w:t>字节</w:t>
        </w:r>
      </w:ins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  <w:tblPrChange w:id="1323" w:author="Windows 用户" w:date="2021-05-20T00:33:00Z">
          <w:tblPr>
            <w:tblStyle w:val="a5"/>
            <w:tblW w:w="1062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9"/>
        <w:gridCol w:w="1560"/>
        <w:gridCol w:w="2126"/>
        <w:gridCol w:w="1559"/>
        <w:gridCol w:w="1701"/>
        <w:tblGridChange w:id="1324">
          <w:tblGrid>
            <w:gridCol w:w="1271"/>
            <w:gridCol w:w="1701"/>
            <w:gridCol w:w="2552"/>
            <w:gridCol w:w="2552"/>
            <w:gridCol w:w="2552"/>
          </w:tblGrid>
        </w:tblGridChange>
      </w:tblGrid>
      <w:tr w:rsidR="006139FA" w:rsidRPr="008C1E3B" w:rsidTr="006139FA">
        <w:trPr>
          <w:trHeight w:val="426"/>
          <w:ins w:id="1325" w:author="Windows 用户" w:date="2021-05-20T00:31:00Z"/>
        </w:trPr>
        <w:tc>
          <w:tcPr>
            <w:tcW w:w="1129" w:type="dxa"/>
            <w:vAlign w:val="center"/>
            <w:tcPrChange w:id="1326" w:author="Windows 用户" w:date="2021-05-20T00:33:00Z">
              <w:tcPr>
                <w:tcW w:w="1271" w:type="dxa"/>
                <w:vAlign w:val="center"/>
              </w:tcPr>
            </w:tcPrChange>
          </w:tcPr>
          <w:p w:rsidR="006139FA" w:rsidRPr="008C1E3B" w:rsidRDefault="006139FA" w:rsidP="006139FA">
            <w:pPr>
              <w:jc w:val="center"/>
              <w:rPr>
                <w:ins w:id="1327" w:author="Windows 用户" w:date="2021-05-20T00:31:00Z"/>
                <w:rFonts w:asciiTheme="minorEastAsia" w:hAnsiTheme="minorEastAsia"/>
                <w:szCs w:val="21"/>
              </w:rPr>
            </w:pPr>
            <w:ins w:id="1328" w:author="Windows 用户" w:date="2021-05-20T00:31:00Z">
              <w:r w:rsidRPr="008C1E3B">
                <w:rPr>
                  <w:rFonts w:asciiTheme="minorEastAsia" w:hAnsiTheme="minorEastAsia" w:hint="eastAsia"/>
                  <w:szCs w:val="21"/>
                </w:rPr>
                <w:t>消息类型（1）</w:t>
              </w:r>
            </w:ins>
          </w:p>
        </w:tc>
        <w:tc>
          <w:tcPr>
            <w:tcW w:w="1560" w:type="dxa"/>
            <w:vAlign w:val="center"/>
            <w:tcPrChange w:id="1329" w:author="Windows 用户" w:date="2021-05-20T00:33:00Z">
              <w:tcPr>
                <w:tcW w:w="1701" w:type="dxa"/>
                <w:vAlign w:val="center"/>
              </w:tcPr>
            </w:tcPrChange>
          </w:tcPr>
          <w:p w:rsidR="006139FA" w:rsidRPr="008C1E3B" w:rsidRDefault="006139FA" w:rsidP="006139FA">
            <w:pPr>
              <w:jc w:val="center"/>
              <w:rPr>
                <w:ins w:id="1330" w:author="Windows 用户" w:date="2021-05-20T00:31:00Z"/>
                <w:rFonts w:asciiTheme="minorEastAsia" w:hAnsiTheme="minorEastAsia"/>
                <w:szCs w:val="21"/>
              </w:rPr>
            </w:pPr>
            <w:ins w:id="1331" w:author="Windows 用户" w:date="2021-05-20T00:31:00Z">
              <w:r>
                <w:rPr>
                  <w:rFonts w:asciiTheme="minorEastAsia" w:hAnsiTheme="minorEastAsia" w:hint="eastAsia"/>
                  <w:szCs w:val="21"/>
                </w:rPr>
                <w:t>请求</w:t>
              </w:r>
              <w:r>
                <w:rPr>
                  <w:rFonts w:asciiTheme="minorEastAsia" w:hAnsiTheme="minorEastAsia"/>
                  <w:szCs w:val="21"/>
                </w:rPr>
                <w:t>升级文件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版本号（3）</w:t>
              </w:r>
            </w:ins>
          </w:p>
        </w:tc>
        <w:tc>
          <w:tcPr>
            <w:tcW w:w="2126" w:type="dxa"/>
            <w:vAlign w:val="center"/>
            <w:tcPrChange w:id="1332" w:author="Windows 用户" w:date="2021-05-20T00:33:00Z">
              <w:tcPr>
                <w:tcW w:w="2552" w:type="dxa"/>
                <w:vAlign w:val="center"/>
              </w:tcPr>
            </w:tcPrChange>
          </w:tcPr>
          <w:p w:rsidR="006139FA" w:rsidRPr="008C1E3B" w:rsidRDefault="006139FA" w:rsidP="006139FA">
            <w:pPr>
              <w:jc w:val="center"/>
              <w:rPr>
                <w:ins w:id="1333" w:author="Windows 用户" w:date="2021-05-20T00:31:00Z"/>
                <w:rFonts w:asciiTheme="minorEastAsia" w:hAnsiTheme="minorEastAsia" w:hint="eastAsia"/>
                <w:szCs w:val="21"/>
              </w:rPr>
            </w:pPr>
            <w:ins w:id="1334" w:author="Windows 用户" w:date="2021-05-20T00:32:00Z">
              <w:r>
                <w:rPr>
                  <w:rFonts w:asciiTheme="minorEastAsia" w:hAnsiTheme="minorEastAsia" w:hint="eastAsia"/>
                  <w:szCs w:val="21"/>
                </w:rPr>
                <w:t>本次</w:t>
              </w:r>
              <w:r>
                <w:rPr>
                  <w:rFonts w:asciiTheme="minorEastAsia" w:hAnsiTheme="minorEastAsia"/>
                  <w:szCs w:val="21"/>
                </w:rPr>
                <w:t>请求数据在文件中的</w:t>
              </w:r>
              <w:r>
                <w:rPr>
                  <w:rFonts w:asciiTheme="minorEastAsia" w:hAnsiTheme="minorEastAsia" w:hint="eastAsia"/>
                  <w:szCs w:val="21"/>
                </w:rPr>
                <w:t>偏移</w:t>
              </w:r>
              <w:r>
                <w:rPr>
                  <w:rFonts w:asciiTheme="minorEastAsia" w:hAnsiTheme="minorEastAsia"/>
                  <w:szCs w:val="21"/>
                </w:rPr>
                <w:t>地址</w:t>
              </w:r>
            </w:ins>
            <w:ins w:id="1335" w:author="Windows 用户" w:date="2021-05-20T00:31:00Z">
              <w:r w:rsidRPr="008C1E3B">
                <w:rPr>
                  <w:rFonts w:asciiTheme="minorEastAsia" w:hAnsiTheme="minorEastAsia" w:hint="eastAsia"/>
                  <w:szCs w:val="21"/>
                </w:rPr>
                <w:t>（</w:t>
              </w:r>
              <w:r>
                <w:rPr>
                  <w:rFonts w:asciiTheme="minorEastAsia" w:hAnsiTheme="minorEastAsia" w:hint="eastAsia"/>
                  <w:szCs w:val="21"/>
                </w:rPr>
                <w:t>4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1559" w:type="dxa"/>
            <w:vAlign w:val="center"/>
            <w:tcPrChange w:id="1336" w:author="Windows 用户" w:date="2021-05-20T00:33:00Z">
              <w:tcPr>
                <w:tcW w:w="2552" w:type="dxa"/>
              </w:tcPr>
            </w:tcPrChange>
          </w:tcPr>
          <w:p w:rsidR="006139FA" w:rsidRPr="008C1E3B" w:rsidRDefault="006139FA" w:rsidP="006139FA">
            <w:pPr>
              <w:jc w:val="center"/>
              <w:rPr>
                <w:ins w:id="1337" w:author="Windows 用户" w:date="2021-05-20T00:31:00Z"/>
                <w:rFonts w:asciiTheme="minorEastAsia" w:hAnsiTheme="minorEastAsia" w:hint="eastAsia"/>
                <w:szCs w:val="21"/>
              </w:rPr>
              <w:pPrChange w:id="1338" w:author="Windows 用户" w:date="2021-05-20T00:32:00Z">
                <w:pPr>
                  <w:jc w:val="center"/>
                </w:pPr>
              </w:pPrChange>
            </w:pPr>
            <w:ins w:id="1339" w:author="Windows 用户" w:date="2021-05-20T00:32:00Z">
              <w:r w:rsidRPr="008C1E3B">
                <w:rPr>
                  <w:rFonts w:asciiTheme="minorEastAsia" w:hAnsiTheme="minorEastAsia" w:cs="Courier New" w:hint="eastAsia"/>
                  <w:color w:val="000000"/>
                  <w:kern w:val="0"/>
                  <w:szCs w:val="21"/>
                </w:rPr>
                <w:t>本次请求数据的长度</w:t>
              </w:r>
            </w:ins>
            <w:ins w:id="1340" w:author="Windows 用户" w:date="2021-05-20T00:31:00Z">
              <w:r w:rsidRPr="008C1E3B">
                <w:rPr>
                  <w:rFonts w:asciiTheme="minorEastAsia" w:hAnsiTheme="minorEastAsia" w:hint="eastAsia"/>
                  <w:szCs w:val="21"/>
                </w:rPr>
                <w:t>（</w:t>
              </w:r>
            </w:ins>
            <w:ins w:id="1341" w:author="Windows 用户" w:date="2021-05-20T00:32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  <w:ins w:id="1342" w:author="Windows 用户" w:date="2021-05-20T00:31:00Z"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1701" w:type="dxa"/>
            <w:vAlign w:val="center"/>
            <w:tcPrChange w:id="1343" w:author="Windows 用户" w:date="2021-05-20T00:33:00Z">
              <w:tcPr>
                <w:tcW w:w="2552" w:type="dxa"/>
                <w:vAlign w:val="center"/>
              </w:tcPr>
            </w:tcPrChange>
          </w:tcPr>
          <w:p w:rsidR="006139FA" w:rsidRPr="008C1E3B" w:rsidRDefault="006139FA" w:rsidP="006139FA">
            <w:pPr>
              <w:jc w:val="center"/>
              <w:rPr>
                <w:ins w:id="1344" w:author="Windows 用户" w:date="2021-05-20T00:31:00Z"/>
                <w:rFonts w:asciiTheme="minorEastAsia" w:hAnsiTheme="minorEastAsia"/>
                <w:szCs w:val="21"/>
              </w:rPr>
            </w:pPr>
            <w:ins w:id="1345" w:author="Windows 用户" w:date="2021-05-20T00:31:00Z">
              <w:r w:rsidRPr="008C1E3B">
                <w:rPr>
                  <w:rFonts w:asciiTheme="minorEastAsia" w:hAnsiTheme="minorEastAsia" w:hint="eastAsia"/>
                  <w:szCs w:val="21"/>
                </w:rPr>
                <w:t>CRC32校验（4）</w:t>
              </w:r>
            </w:ins>
          </w:p>
        </w:tc>
      </w:tr>
      <w:tr w:rsidR="006139FA" w:rsidRPr="008C1E3B" w:rsidTr="006139FA">
        <w:trPr>
          <w:trHeight w:val="205"/>
          <w:ins w:id="1346" w:author="Windows 用户" w:date="2021-05-20T00:31:00Z"/>
        </w:trPr>
        <w:tc>
          <w:tcPr>
            <w:tcW w:w="1129" w:type="dxa"/>
            <w:vAlign w:val="center"/>
            <w:tcPrChange w:id="1347" w:author="Windows 用户" w:date="2021-05-20T00:33:00Z">
              <w:tcPr>
                <w:tcW w:w="1271" w:type="dxa"/>
                <w:vAlign w:val="center"/>
              </w:tcPr>
            </w:tcPrChange>
          </w:tcPr>
          <w:p w:rsidR="006139FA" w:rsidRPr="008C1E3B" w:rsidRDefault="006139FA" w:rsidP="006139FA">
            <w:pPr>
              <w:jc w:val="center"/>
              <w:rPr>
                <w:ins w:id="1348" w:author="Windows 用户" w:date="2021-05-20T00:31:00Z"/>
                <w:rFonts w:asciiTheme="minorEastAsia" w:hAnsiTheme="minorEastAsia"/>
                <w:szCs w:val="21"/>
              </w:rPr>
            </w:pPr>
            <w:ins w:id="1349" w:author="Windows 用户" w:date="2021-05-20T00:31:00Z">
              <w:r w:rsidRPr="008C1E3B">
                <w:rPr>
                  <w:rFonts w:asciiTheme="minorEastAsia" w:hAnsiTheme="minorEastAsia"/>
                  <w:szCs w:val="21"/>
                </w:rPr>
                <w:t>0x</w:t>
              </w:r>
              <w:r>
                <w:rPr>
                  <w:rFonts w:asciiTheme="minorEastAsia" w:hAnsiTheme="minorEastAsia"/>
                  <w:szCs w:val="21"/>
                </w:rPr>
                <w:t>08</w:t>
              </w:r>
            </w:ins>
          </w:p>
        </w:tc>
        <w:tc>
          <w:tcPr>
            <w:tcW w:w="1560" w:type="dxa"/>
            <w:vAlign w:val="center"/>
            <w:tcPrChange w:id="1350" w:author="Windows 用户" w:date="2021-05-20T00:33:00Z">
              <w:tcPr>
                <w:tcW w:w="1701" w:type="dxa"/>
                <w:vAlign w:val="center"/>
              </w:tcPr>
            </w:tcPrChange>
          </w:tcPr>
          <w:p w:rsidR="006139FA" w:rsidRPr="008C1E3B" w:rsidRDefault="006139FA" w:rsidP="006139FA">
            <w:pPr>
              <w:jc w:val="center"/>
              <w:rPr>
                <w:ins w:id="1351" w:author="Windows 用户" w:date="2021-05-20T00:31:00Z"/>
                <w:rFonts w:asciiTheme="minorEastAsia" w:hAnsiTheme="minorEastAsia" w:hint="eastAsia"/>
                <w:szCs w:val="21"/>
              </w:rPr>
            </w:pPr>
            <w:ins w:id="1352" w:author="Windows 用户" w:date="2021-05-20T00:31:00Z">
              <w:r w:rsidRPr="008C1E3B">
                <w:rPr>
                  <w:rFonts w:asciiTheme="minorEastAsia" w:hAnsiTheme="minorEastAsia"/>
                  <w:szCs w:val="21"/>
                </w:rPr>
                <w:t>0xXX 0xXX 0xXX</w:t>
              </w:r>
            </w:ins>
          </w:p>
        </w:tc>
        <w:tc>
          <w:tcPr>
            <w:tcW w:w="2126" w:type="dxa"/>
            <w:vAlign w:val="center"/>
            <w:tcPrChange w:id="1353" w:author="Windows 用户" w:date="2021-05-20T00:33:00Z">
              <w:tcPr>
                <w:tcW w:w="2552" w:type="dxa"/>
                <w:vAlign w:val="center"/>
              </w:tcPr>
            </w:tcPrChange>
          </w:tcPr>
          <w:p w:rsidR="006139FA" w:rsidRDefault="006139FA" w:rsidP="006139FA">
            <w:pPr>
              <w:jc w:val="center"/>
              <w:rPr>
                <w:ins w:id="1354" w:author="Windows 用户" w:date="2021-05-20T00:33:00Z"/>
                <w:rFonts w:asciiTheme="minorEastAsia" w:hAnsiTheme="minorEastAsia"/>
                <w:szCs w:val="21"/>
              </w:rPr>
            </w:pPr>
            <w:ins w:id="1355" w:author="Windows 用户" w:date="2021-05-20T00:31:00Z">
              <w:r w:rsidRPr="008C1E3B">
                <w:rPr>
                  <w:rFonts w:asciiTheme="minorEastAsia" w:hAnsiTheme="minorEastAsia"/>
                  <w:szCs w:val="21"/>
                </w:rPr>
                <w:t xml:space="preserve">0xXX 0xXX </w:t>
              </w:r>
            </w:ins>
          </w:p>
          <w:p w:rsidR="006139FA" w:rsidRPr="008C1E3B" w:rsidRDefault="006139FA" w:rsidP="006139FA">
            <w:pPr>
              <w:jc w:val="center"/>
              <w:rPr>
                <w:ins w:id="1356" w:author="Windows 用户" w:date="2021-05-20T00:31:00Z"/>
                <w:rFonts w:asciiTheme="minorEastAsia" w:hAnsiTheme="minorEastAsia"/>
                <w:szCs w:val="21"/>
              </w:rPr>
            </w:pPr>
            <w:ins w:id="1357" w:author="Windows 用户" w:date="2021-05-20T00:31:00Z">
              <w:r w:rsidRPr="008C1E3B">
                <w:rPr>
                  <w:rFonts w:asciiTheme="minorEastAsia" w:hAnsiTheme="minorEastAsia"/>
                  <w:szCs w:val="21"/>
                </w:rPr>
                <w:t>0xXX</w:t>
              </w:r>
            </w:ins>
            <w:ins w:id="1358" w:author="Windows 用户" w:date="2021-05-20T00:32:00Z"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8C1E3B">
                <w:rPr>
                  <w:rFonts w:asciiTheme="minorEastAsia" w:hAnsiTheme="minorEastAsia"/>
                  <w:szCs w:val="21"/>
                </w:rPr>
                <w:t>0xXX</w:t>
              </w:r>
            </w:ins>
          </w:p>
        </w:tc>
        <w:tc>
          <w:tcPr>
            <w:tcW w:w="1559" w:type="dxa"/>
            <w:vAlign w:val="center"/>
            <w:tcPrChange w:id="1359" w:author="Windows 用户" w:date="2021-05-20T00:33:00Z">
              <w:tcPr>
                <w:tcW w:w="2552" w:type="dxa"/>
              </w:tcPr>
            </w:tcPrChange>
          </w:tcPr>
          <w:p w:rsidR="006139FA" w:rsidRPr="008C1E3B" w:rsidRDefault="006139FA" w:rsidP="006139FA">
            <w:pPr>
              <w:jc w:val="center"/>
              <w:rPr>
                <w:ins w:id="1360" w:author="Windows 用户" w:date="2021-05-20T00:31:00Z"/>
                <w:rFonts w:asciiTheme="minorEastAsia" w:hAnsiTheme="minorEastAsia"/>
                <w:szCs w:val="21"/>
              </w:rPr>
              <w:pPrChange w:id="1361" w:author="Windows 用户" w:date="2021-05-20T00:32:00Z">
                <w:pPr>
                  <w:jc w:val="center"/>
                </w:pPr>
              </w:pPrChange>
            </w:pPr>
            <w:ins w:id="1362" w:author="Windows 用户" w:date="2021-05-20T00:31:00Z">
              <w:r>
                <w:rPr>
                  <w:rFonts w:asciiTheme="minorEastAsia" w:hAnsiTheme="minorEastAsia"/>
                  <w:szCs w:val="21"/>
                </w:rPr>
                <w:t>0xXX</w:t>
              </w:r>
            </w:ins>
          </w:p>
        </w:tc>
        <w:tc>
          <w:tcPr>
            <w:tcW w:w="1701" w:type="dxa"/>
            <w:vAlign w:val="center"/>
            <w:tcPrChange w:id="1363" w:author="Windows 用户" w:date="2021-05-20T00:33:00Z">
              <w:tcPr>
                <w:tcW w:w="2552" w:type="dxa"/>
                <w:vAlign w:val="center"/>
              </w:tcPr>
            </w:tcPrChange>
          </w:tcPr>
          <w:p w:rsidR="006139FA" w:rsidRDefault="006139FA" w:rsidP="006139FA">
            <w:pPr>
              <w:jc w:val="center"/>
              <w:rPr>
                <w:ins w:id="1364" w:author="Windows 用户" w:date="2021-05-20T00:33:00Z"/>
                <w:rFonts w:asciiTheme="minorEastAsia" w:hAnsiTheme="minorEastAsia"/>
                <w:szCs w:val="21"/>
              </w:rPr>
            </w:pPr>
            <w:ins w:id="1365" w:author="Windows 用户" w:date="2021-05-20T00:31:00Z">
              <w:r w:rsidRPr="008C1E3B">
                <w:rPr>
                  <w:rFonts w:asciiTheme="minorEastAsia" w:hAnsiTheme="minorEastAsia"/>
                  <w:szCs w:val="21"/>
                </w:rPr>
                <w:t xml:space="preserve">0xXX 0xXX </w:t>
              </w:r>
            </w:ins>
          </w:p>
          <w:p w:rsidR="006139FA" w:rsidRPr="008C1E3B" w:rsidRDefault="006139FA" w:rsidP="006139FA">
            <w:pPr>
              <w:jc w:val="center"/>
              <w:rPr>
                <w:ins w:id="1366" w:author="Windows 用户" w:date="2021-05-20T00:31:00Z"/>
                <w:rFonts w:asciiTheme="minorEastAsia" w:hAnsiTheme="minorEastAsia"/>
                <w:szCs w:val="21"/>
              </w:rPr>
            </w:pPr>
            <w:ins w:id="1367" w:author="Windows 用户" w:date="2021-05-20T00:31:00Z">
              <w:r w:rsidRPr="008C1E3B">
                <w:rPr>
                  <w:rFonts w:asciiTheme="minorEastAsia" w:hAnsiTheme="minorEastAsia"/>
                  <w:szCs w:val="21"/>
                </w:rPr>
                <w:t>0xXX 0xXX</w:t>
              </w:r>
            </w:ins>
          </w:p>
        </w:tc>
      </w:tr>
    </w:tbl>
    <w:p w:rsidR="00015842" w:rsidRPr="008C1E3B" w:rsidRDefault="00015842" w:rsidP="00015842">
      <w:pPr>
        <w:rPr>
          <w:ins w:id="1368" w:author="Windows 用户" w:date="2021-05-20T00:35:00Z"/>
          <w:rFonts w:asciiTheme="minorEastAsia" w:hAnsiTheme="minorEastAsia" w:cs="Courier New"/>
          <w:color w:val="000000"/>
          <w:kern w:val="0"/>
          <w:szCs w:val="21"/>
        </w:rPr>
      </w:pPr>
      <w:ins w:id="1369" w:author="Windows 用户" w:date="2021-05-20T00:35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请求升级文件的版本：3字节，同上格式描述</w:t>
        </w:r>
      </w:ins>
    </w:p>
    <w:p w:rsidR="00015842" w:rsidRPr="008C1E3B" w:rsidRDefault="00015842" w:rsidP="00015842">
      <w:pPr>
        <w:rPr>
          <w:ins w:id="1370" w:author="Windows 用户" w:date="2021-05-20T00:35:00Z"/>
          <w:rFonts w:asciiTheme="minorEastAsia" w:hAnsiTheme="minorEastAsia" w:cs="Courier New"/>
          <w:color w:val="000000"/>
          <w:kern w:val="0"/>
          <w:szCs w:val="21"/>
        </w:rPr>
      </w:pPr>
      <w:ins w:id="1371" w:author="Windows 用户" w:date="2021-05-20T00:35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本次请求数据在文件中的偏移地址：4字节，从哪个位置开始的数据</w:t>
        </w:r>
      </w:ins>
    </w:p>
    <w:p w:rsidR="006139FA" w:rsidRPr="00015842" w:rsidRDefault="00015842" w:rsidP="006139FA">
      <w:pPr>
        <w:rPr>
          <w:ins w:id="1372" w:author="Windows 用户" w:date="2021-05-20T00:31:00Z"/>
          <w:rFonts w:asciiTheme="minorEastAsia" w:hAnsiTheme="minorEastAsia" w:cs="Courier New" w:hint="eastAsia"/>
          <w:color w:val="000000"/>
          <w:kern w:val="0"/>
          <w:szCs w:val="21"/>
          <w:rPrChange w:id="1373" w:author="Windows 用户" w:date="2021-05-20T00:35:00Z">
            <w:rPr>
              <w:ins w:id="1374" w:author="Windows 用户" w:date="2021-05-20T00:31:00Z"/>
              <w:rFonts w:asciiTheme="minorEastAsia" w:hAnsiTheme="minorEastAsia" w:cs="Courier New"/>
              <w:color w:val="000000"/>
              <w:kern w:val="0"/>
              <w:szCs w:val="21"/>
            </w:rPr>
          </w:rPrChange>
        </w:rPr>
      </w:pPr>
      <w:ins w:id="1375" w:author="Windows 用户" w:date="2021-05-20T00:35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本次请求数据的长度：1字节，升级文件所剩长度不足请求长度，返回剩余长度；</w:t>
        </w:r>
      </w:ins>
    </w:p>
    <w:p w:rsidR="006226DF" w:rsidRDefault="006139FA">
      <w:pPr>
        <w:rPr>
          <w:ins w:id="1376" w:author="Windows 用户" w:date="2021-05-20T00:34:00Z"/>
          <w:rFonts w:asciiTheme="minorEastAsia" w:hAnsiTheme="minorEastAsia" w:hint="eastAsia"/>
          <w:szCs w:val="21"/>
        </w:rPr>
      </w:pPr>
      <w:ins w:id="1377" w:author="Windows 用户" w:date="2021-05-20T00:31:00Z">
        <w:r w:rsidRPr="008C1E3B">
          <w:rPr>
            <w:rFonts w:asciiTheme="minorEastAsia" w:hAnsiTheme="minorEastAsia" w:hint="eastAsia"/>
            <w:szCs w:val="21"/>
          </w:rPr>
          <w:t>示例：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（定长</w:t>
        </w:r>
        <w:r w:rsidR="00365BA0">
          <w:rPr>
            <w:rFonts w:asciiTheme="minorEastAsia" w:hAnsiTheme="minorEastAsia" w:cs="Courier New" w:hint="eastAsia"/>
            <w:color w:val="000000"/>
            <w:kern w:val="0"/>
            <w:szCs w:val="21"/>
          </w:rPr>
          <w:t>13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字节）</w:t>
        </w:r>
      </w:ins>
    </w:p>
    <w:p w:rsidR="00015842" w:rsidRPr="00365BA0" w:rsidRDefault="00015842" w:rsidP="00015842">
      <w:pPr>
        <w:rPr>
          <w:ins w:id="1378" w:author="Windows 用户" w:date="2021-05-20T00:34:00Z"/>
          <w:rFonts w:asciiTheme="minorEastAsia" w:hAnsiTheme="minorEastAsia" w:cs="Courier New"/>
          <w:color w:val="000000"/>
          <w:kern w:val="0"/>
          <w:szCs w:val="21"/>
          <w:rPrChange w:id="1379" w:author="Windows 用户" w:date="2021-05-20T00:35:00Z">
            <w:rPr>
              <w:ins w:id="1380" w:author="Windows 用户" w:date="2021-05-20T00:34:00Z"/>
              <w:rFonts w:asciiTheme="minorEastAsia" w:hAnsiTheme="minorEastAsia" w:cs="Courier New"/>
              <w:color w:val="000000"/>
              <w:kern w:val="0"/>
              <w:szCs w:val="21"/>
            </w:rPr>
          </w:rPrChange>
        </w:rPr>
      </w:pPr>
      <w:ins w:id="1381" w:author="Windows 用户" w:date="2021-05-20T00:34:00Z">
        <w:r w:rsidRPr="008C1E3B">
          <w:rPr>
            <w:rFonts w:asciiTheme="minorEastAsia" w:hAnsiTheme="minorEastAsia"/>
            <w:szCs w:val="21"/>
            <w:highlight w:val="darkGreen"/>
          </w:rPr>
          <w:t>08</w:t>
        </w:r>
        <w:r w:rsidRPr="008C1E3B">
          <w:rPr>
            <w:rFonts w:asciiTheme="minorEastAsia" w:hAnsiTheme="minorEastAsia"/>
            <w:szCs w:val="21"/>
          </w:rPr>
          <w:t xml:space="preserve"> </w:t>
        </w:r>
        <w:r w:rsidRPr="008C1E3B">
          <w:rPr>
            <w:rFonts w:asciiTheme="minorEastAsia" w:hAnsiTheme="minorEastAsia"/>
            <w:szCs w:val="21"/>
            <w:highlight w:val="red"/>
          </w:rPr>
          <w:t>01 01 09</w:t>
        </w:r>
        <w:r w:rsidRPr="008C1E3B">
          <w:rPr>
            <w:rFonts w:asciiTheme="minorEastAsia" w:hAnsiTheme="minorEastAsia"/>
            <w:szCs w:val="21"/>
          </w:rPr>
          <w:t xml:space="preserve"> </w:t>
        </w:r>
        <w:r w:rsidRPr="008C1E3B">
          <w:rPr>
            <w:rFonts w:asciiTheme="minorEastAsia" w:hAnsiTheme="minorEastAsia"/>
            <w:szCs w:val="21"/>
            <w:highlight w:val="darkCyan"/>
          </w:rPr>
          <w:t>00 00 00 00</w:t>
        </w:r>
        <w:r w:rsidRPr="008C1E3B">
          <w:rPr>
            <w:rFonts w:asciiTheme="minorEastAsia" w:hAnsiTheme="minorEastAsia"/>
            <w:szCs w:val="21"/>
          </w:rPr>
          <w:t xml:space="preserve"> </w:t>
        </w:r>
        <w:r w:rsidRPr="008C1E3B">
          <w:rPr>
            <w:rFonts w:asciiTheme="minorEastAsia" w:hAnsiTheme="minorEastAsia" w:hint="eastAsia"/>
            <w:szCs w:val="21"/>
            <w:highlight w:val="darkGreen"/>
          </w:rPr>
          <w:t>1E</w:t>
        </w:r>
        <w:r w:rsidR="00365BA0">
          <w:rPr>
            <w:rFonts w:ascii="MS Gothic" w:eastAsia="MS Gothic" w:hAnsi="MS Gothic" w:cs="MS Gothic" w:hint="eastAsia"/>
            <w:szCs w:val="21"/>
          </w:rPr>
          <w:t xml:space="preserve">‬ </w:t>
        </w:r>
      </w:ins>
      <w:ins w:id="1382" w:author="Windows 用户" w:date="2021-05-20T00:36:00Z">
        <w:r w:rsidR="00365BA0" w:rsidRPr="00365BA0">
          <w:rPr>
            <w:rFonts w:asciiTheme="minorEastAsia" w:hAnsiTheme="minorEastAsia" w:cs="MS Gothic"/>
            <w:szCs w:val="21"/>
            <w:highlight w:val="yellow"/>
            <w:rPrChange w:id="1383" w:author="Windows 用户" w:date="2021-05-20T00:36:00Z">
              <w:rPr>
                <w:rFonts w:asciiTheme="minorEastAsia" w:hAnsiTheme="minorEastAsia" w:cs="MS Gothic"/>
                <w:szCs w:val="21"/>
              </w:rPr>
            </w:rPrChange>
          </w:rPr>
          <w:t>EA 0C D1 37</w:t>
        </w:r>
      </w:ins>
    </w:p>
    <w:p w:rsidR="00015842" w:rsidRPr="008C1E3B" w:rsidRDefault="00015842" w:rsidP="00015842">
      <w:pPr>
        <w:rPr>
          <w:ins w:id="1384" w:author="Windows 用户" w:date="2021-05-20T00:34:00Z"/>
          <w:rFonts w:asciiTheme="minorEastAsia" w:hAnsiTheme="minorEastAsia"/>
          <w:szCs w:val="21"/>
          <w:highlight w:val="darkGreen"/>
        </w:rPr>
      </w:pPr>
      <w:ins w:id="1385" w:author="Windows 用户" w:date="2021-05-20T00:34:00Z">
        <w:r w:rsidRPr="008C1E3B">
          <w:rPr>
            <w:rFonts w:asciiTheme="minorEastAsia" w:hAnsiTheme="minorEastAsia" w:hint="eastAsia"/>
            <w:szCs w:val="21"/>
            <w:highlight w:val="darkGreen"/>
          </w:rPr>
          <w:t>消息类型：8：请求升级文件数据包</w:t>
        </w:r>
      </w:ins>
    </w:p>
    <w:p w:rsidR="00015842" w:rsidRPr="008C1E3B" w:rsidRDefault="00015842" w:rsidP="00015842">
      <w:pPr>
        <w:rPr>
          <w:ins w:id="1386" w:author="Windows 用户" w:date="2021-05-20T00:34:00Z"/>
          <w:rFonts w:asciiTheme="minorEastAsia" w:hAnsiTheme="minorEastAsia"/>
          <w:szCs w:val="21"/>
          <w:highlight w:val="red"/>
        </w:rPr>
      </w:pPr>
      <w:ins w:id="1387" w:author="Windows 用户" w:date="2021-05-20T00:34:00Z">
        <w:r w:rsidRPr="008C1E3B">
          <w:rPr>
            <w:rFonts w:asciiTheme="minorEastAsia" w:hAnsiTheme="minorEastAsia" w:hint="eastAsia"/>
            <w:szCs w:val="21"/>
            <w:highlight w:val="red"/>
          </w:rPr>
          <w:lastRenderedPageBreak/>
          <w:t>请求的版本号：1.1.9</w:t>
        </w:r>
      </w:ins>
    </w:p>
    <w:p w:rsidR="00015842" w:rsidRPr="008C1E3B" w:rsidRDefault="00015842" w:rsidP="00015842">
      <w:pPr>
        <w:rPr>
          <w:ins w:id="1388" w:author="Windows 用户" w:date="2021-05-20T00:34:00Z"/>
          <w:rFonts w:asciiTheme="minorEastAsia" w:hAnsiTheme="minorEastAsia"/>
          <w:szCs w:val="21"/>
          <w:highlight w:val="darkCyan"/>
        </w:rPr>
      </w:pPr>
      <w:ins w:id="1389" w:author="Windows 用户" w:date="2021-05-20T00:34:00Z">
        <w:r w:rsidRPr="008C1E3B">
          <w:rPr>
            <w:rFonts w:asciiTheme="minorEastAsia" w:hAnsiTheme="minorEastAsia" w:hint="eastAsia"/>
            <w:szCs w:val="21"/>
            <w:highlight w:val="darkCyan"/>
          </w:rPr>
          <w:t>本次请求数据在文件中的偏移地址：0</w:t>
        </w:r>
        <w:r w:rsidRPr="008C1E3B">
          <w:rPr>
            <w:rFonts w:asciiTheme="minorEastAsia" w:hAnsiTheme="minorEastAsia"/>
            <w:szCs w:val="21"/>
            <w:highlight w:val="darkCyan"/>
          </w:rPr>
          <w:t xml:space="preserve"> </w:t>
        </w:r>
        <w:r w:rsidRPr="008C1E3B">
          <w:rPr>
            <w:rFonts w:asciiTheme="minorEastAsia" w:hAnsiTheme="minorEastAsia" w:hint="eastAsia"/>
            <w:szCs w:val="21"/>
            <w:highlight w:val="darkCyan"/>
          </w:rPr>
          <w:t>从头开始</w:t>
        </w:r>
      </w:ins>
    </w:p>
    <w:p w:rsidR="00015842" w:rsidRPr="008C1E3B" w:rsidRDefault="00015842" w:rsidP="00015842">
      <w:pPr>
        <w:rPr>
          <w:ins w:id="1390" w:author="Windows 用户" w:date="2021-05-20T00:34:00Z"/>
          <w:rFonts w:asciiTheme="minorEastAsia" w:hAnsiTheme="minorEastAsia"/>
          <w:szCs w:val="21"/>
          <w:highlight w:val="darkGreen"/>
        </w:rPr>
      </w:pPr>
      <w:ins w:id="1391" w:author="Windows 用户" w:date="2021-05-20T00:34:00Z">
        <w:r w:rsidRPr="008C1E3B">
          <w:rPr>
            <w:rFonts w:asciiTheme="minorEastAsia" w:hAnsiTheme="minorEastAsia" w:hint="eastAsia"/>
            <w:szCs w:val="21"/>
            <w:highlight w:val="darkGreen"/>
          </w:rPr>
          <w:t>本次请求数据的长度：30个字节数据</w:t>
        </w:r>
      </w:ins>
    </w:p>
    <w:p w:rsidR="00365BA0" w:rsidRPr="008C1E3B" w:rsidRDefault="00365BA0" w:rsidP="00365BA0">
      <w:pPr>
        <w:rPr>
          <w:ins w:id="1392" w:author="Windows 用户" w:date="2021-05-20T00:35:00Z"/>
          <w:rFonts w:asciiTheme="minorEastAsia" w:hAnsiTheme="minorEastAsia"/>
          <w:szCs w:val="21"/>
          <w:highlight w:val="red"/>
        </w:rPr>
      </w:pPr>
      <w:ins w:id="1393" w:author="Windows 用户" w:date="2021-05-20T00:35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前</w:t>
        </w:r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4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个</w:t>
        </w:r>
        <w:r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字节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数据的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CRC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32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检验码</w:t>
        </w:r>
      </w:ins>
    </w:p>
    <w:p w:rsidR="0016593B" w:rsidRDefault="0016593B">
      <w:pPr>
        <w:widowControl/>
        <w:jc w:val="left"/>
        <w:rPr>
          <w:ins w:id="1394" w:author="Windows 用户" w:date="2021-05-20T00:52:00Z"/>
          <w:rFonts w:asciiTheme="minorEastAsia" w:hAnsiTheme="minorEastAsia"/>
          <w:szCs w:val="21"/>
        </w:rPr>
      </w:pPr>
      <w:ins w:id="1395" w:author="Windows 用户" w:date="2021-05-20T00:52:00Z">
        <w:r>
          <w:rPr>
            <w:rFonts w:asciiTheme="minorEastAsia" w:hAnsiTheme="minorEastAsia"/>
            <w:szCs w:val="21"/>
          </w:rPr>
          <w:br w:type="page"/>
        </w:r>
      </w:ins>
    </w:p>
    <w:p w:rsidR="006139FA" w:rsidRPr="00365BA0" w:rsidDel="00365BA0" w:rsidRDefault="006139FA">
      <w:pPr>
        <w:rPr>
          <w:del w:id="1396" w:author="Windows 用户" w:date="2021-05-20T00:35:00Z"/>
          <w:rFonts w:asciiTheme="minorEastAsia" w:hAnsiTheme="minorEastAsia" w:hint="eastAsia"/>
          <w:szCs w:val="21"/>
          <w:rPrChange w:id="1397" w:author="Windows 用户" w:date="2021-05-20T00:35:00Z">
            <w:rPr>
              <w:del w:id="1398" w:author="Windows 用户" w:date="2021-05-20T00:35:00Z"/>
            </w:rPr>
          </w:rPrChange>
        </w:rPr>
      </w:pPr>
    </w:p>
    <w:p w:rsidR="006226DF" w:rsidRPr="00A74D6F" w:rsidDel="00365BA0" w:rsidRDefault="00A158D8">
      <w:pPr>
        <w:rPr>
          <w:del w:id="1399" w:author="Windows 用户" w:date="2021-05-20T00:35:00Z"/>
          <w:rFonts w:asciiTheme="minorEastAsia" w:hAnsiTheme="minorEastAsia" w:cs="Courier New"/>
          <w:color w:val="000000"/>
          <w:kern w:val="0"/>
          <w:szCs w:val="21"/>
          <w:rPrChange w:id="1400" w:author="Windows 用户" w:date="2021-05-19T23:08:00Z">
            <w:rPr>
              <w:del w:id="1401" w:author="Windows 用户" w:date="2021-05-20T00:35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402" w:author="Windows 用户" w:date="2021-05-20T00:35:00Z">
        <w:r w:rsidRPr="00A74D6F" w:rsidDel="00365BA0">
          <w:rPr>
            <w:rFonts w:asciiTheme="minorEastAsia" w:hAnsiTheme="minorEastAsia" w:cs="Courier New" w:hint="eastAsia"/>
            <w:color w:val="000000"/>
            <w:kern w:val="0"/>
            <w:szCs w:val="21"/>
            <w:rPrChange w:id="1403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请求升级文件的版本：3字节，同上格式描述</w:delText>
        </w:r>
      </w:del>
    </w:p>
    <w:p w:rsidR="006226DF" w:rsidRPr="00A74D6F" w:rsidDel="00365BA0" w:rsidRDefault="00A158D8">
      <w:pPr>
        <w:rPr>
          <w:del w:id="1404" w:author="Windows 用户" w:date="2021-05-20T00:35:00Z"/>
          <w:rFonts w:asciiTheme="minorEastAsia" w:hAnsiTheme="minorEastAsia" w:cs="Courier New"/>
          <w:color w:val="000000"/>
          <w:kern w:val="0"/>
          <w:szCs w:val="21"/>
          <w:rPrChange w:id="1405" w:author="Windows 用户" w:date="2021-05-19T23:08:00Z">
            <w:rPr>
              <w:del w:id="1406" w:author="Windows 用户" w:date="2021-05-20T00:35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407" w:author="Windows 用户" w:date="2021-05-20T00:35:00Z">
        <w:r w:rsidRPr="00A74D6F" w:rsidDel="00365BA0">
          <w:rPr>
            <w:rFonts w:asciiTheme="minorEastAsia" w:hAnsiTheme="minorEastAsia" w:cs="Courier New" w:hint="eastAsia"/>
            <w:color w:val="000000"/>
            <w:kern w:val="0"/>
            <w:szCs w:val="21"/>
            <w:rPrChange w:id="1408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本次请求数据在文件中的偏移地址：4字节，从哪个位置开始的数据</w:delText>
        </w:r>
      </w:del>
    </w:p>
    <w:p w:rsidR="006226DF" w:rsidRPr="00A74D6F" w:rsidDel="00365BA0" w:rsidRDefault="00A158D8">
      <w:pPr>
        <w:rPr>
          <w:del w:id="1409" w:author="Windows 用户" w:date="2021-05-20T00:35:00Z"/>
          <w:rFonts w:asciiTheme="minorEastAsia" w:hAnsiTheme="minorEastAsia" w:cs="Courier New"/>
          <w:color w:val="000000"/>
          <w:kern w:val="0"/>
          <w:szCs w:val="21"/>
          <w:rPrChange w:id="1410" w:author="Windows 用户" w:date="2021-05-19T23:08:00Z">
            <w:rPr>
              <w:del w:id="1411" w:author="Windows 用户" w:date="2021-05-20T00:35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412" w:author="Windows 用户" w:date="2021-05-20T00:35:00Z">
        <w:r w:rsidRPr="00A74D6F" w:rsidDel="00365BA0">
          <w:rPr>
            <w:rFonts w:asciiTheme="minorEastAsia" w:hAnsiTheme="minorEastAsia" w:cs="Courier New" w:hint="eastAsia"/>
            <w:color w:val="000000"/>
            <w:kern w:val="0"/>
            <w:szCs w:val="21"/>
            <w:rPrChange w:id="1413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本次请求数据的长度：</w:delText>
        </w:r>
        <w:r w:rsidRPr="00A74D6F" w:rsidDel="00365BA0">
          <w:rPr>
            <w:rFonts w:asciiTheme="minorEastAsia" w:hAnsiTheme="minorEastAsia" w:cs="Courier New"/>
            <w:color w:val="000000"/>
            <w:kern w:val="0"/>
            <w:szCs w:val="21"/>
            <w:rPrChange w:id="1414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>4</w:delText>
        </w:r>
      </w:del>
      <w:ins w:id="1415" w:author="Administrator" w:date="2021-01-14T10:31:00Z">
        <w:del w:id="1416" w:author="Windows 用户" w:date="2021-05-20T00:35:00Z">
          <w:r w:rsidRPr="00A74D6F" w:rsidDel="00365BA0">
            <w:rPr>
              <w:rFonts w:asciiTheme="minorEastAsia" w:hAnsiTheme="minorEastAsia" w:cs="Courier New" w:hint="eastAsia"/>
              <w:color w:val="000000"/>
              <w:kern w:val="0"/>
              <w:szCs w:val="21"/>
              <w:rPrChange w:id="1417" w:author="Windows 用户" w:date="2021-05-19T23:08:00Z"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</w:rPrChange>
            </w:rPr>
            <w:delText>1</w:delText>
          </w:r>
        </w:del>
      </w:ins>
      <w:del w:id="1418" w:author="Windows 用户" w:date="2021-05-20T00:35:00Z">
        <w:r w:rsidRPr="00A74D6F" w:rsidDel="00365BA0">
          <w:rPr>
            <w:rFonts w:asciiTheme="minorEastAsia" w:hAnsiTheme="minorEastAsia" w:cs="Courier New" w:hint="eastAsia"/>
            <w:color w:val="000000"/>
            <w:kern w:val="0"/>
            <w:szCs w:val="21"/>
            <w:rPrChange w:id="141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字节，升级文件所剩长度不足请求长度，返回剩余长度；</w:delText>
        </w:r>
      </w:del>
    </w:p>
    <w:p w:rsidR="006226DF" w:rsidRPr="00A74D6F" w:rsidRDefault="006226DF">
      <w:pPr>
        <w:rPr>
          <w:rFonts w:asciiTheme="minorEastAsia" w:hAnsiTheme="minorEastAsia" w:cs="Courier New"/>
          <w:color w:val="000000"/>
          <w:kern w:val="0"/>
          <w:szCs w:val="21"/>
          <w:rPrChange w:id="1420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</w:p>
    <w:p w:rsidR="006226DF" w:rsidRPr="00A74D6F" w:rsidDel="00365BA0" w:rsidRDefault="00365BA0">
      <w:pPr>
        <w:rPr>
          <w:del w:id="1421" w:author="Windows 用户" w:date="2021-05-20T00:35:00Z"/>
          <w:rFonts w:asciiTheme="minorEastAsia" w:hAnsiTheme="minorEastAsia"/>
          <w:szCs w:val="21"/>
          <w:rPrChange w:id="1422" w:author="Windows 用户" w:date="2021-05-19T23:08:00Z">
            <w:rPr>
              <w:del w:id="1423" w:author="Windows 用户" w:date="2021-05-20T00:35:00Z"/>
            </w:rPr>
          </w:rPrChange>
        </w:rPr>
      </w:pPr>
      <w:ins w:id="1424" w:author="Windows 用户" w:date="2021-05-20T00:37:00Z">
        <w:r>
          <w:rPr>
            <w:rFonts w:asciiTheme="minorEastAsia" w:hAnsiTheme="minorEastAsia" w:hint="eastAsia"/>
            <w:szCs w:val="21"/>
          </w:rPr>
          <w:t>下行</w:t>
        </w:r>
        <w:r w:rsidRPr="008C1E3B">
          <w:rPr>
            <w:rFonts w:asciiTheme="minorEastAsia" w:hAnsiTheme="minorEastAsia" w:hint="eastAsia"/>
            <w:szCs w:val="21"/>
          </w:rPr>
          <w:t>升级文件数据包</w:t>
        </w:r>
        <w:r>
          <w:rPr>
            <w:rFonts w:asciiTheme="minorEastAsia" w:hAnsiTheme="minorEastAsia" w:hint="eastAsia"/>
            <w:szCs w:val="21"/>
          </w:rPr>
          <w:t>下发：</w:t>
        </w:r>
      </w:ins>
      <w:del w:id="1425" w:author="Windows 用户" w:date="2021-05-20T00:35:00Z">
        <w:r w:rsidR="00A158D8" w:rsidRPr="00A74D6F" w:rsidDel="00365BA0">
          <w:rPr>
            <w:rFonts w:asciiTheme="minorEastAsia" w:hAnsiTheme="minorEastAsia" w:hint="eastAsia"/>
            <w:szCs w:val="21"/>
            <w:rPrChange w:id="1426" w:author="Windows 用户" w:date="2021-05-19T23:08:00Z">
              <w:rPr>
                <w:rFonts w:hint="eastAsia"/>
              </w:rPr>
            </w:rPrChange>
          </w:rPr>
          <w:delText>上行示例：</w:delText>
        </w:r>
      </w:del>
    </w:p>
    <w:p w:rsidR="006226DF" w:rsidRPr="00A74D6F" w:rsidDel="00365BA0" w:rsidRDefault="00A158D8">
      <w:pPr>
        <w:rPr>
          <w:del w:id="1427" w:author="Windows 用户" w:date="2021-05-20T00:35:00Z"/>
          <w:rFonts w:asciiTheme="minorEastAsia" w:hAnsiTheme="minorEastAsia" w:cs="Courier New"/>
          <w:color w:val="000000"/>
          <w:kern w:val="0"/>
          <w:szCs w:val="21"/>
          <w:rPrChange w:id="1428" w:author="Windows 用户" w:date="2021-05-19T23:08:00Z">
            <w:rPr>
              <w:del w:id="1429" w:author="Windows 用户" w:date="2021-05-20T00:35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430" w:author="Windows 用户" w:date="2021-05-20T00:35:00Z">
        <w:r w:rsidRPr="00A74D6F" w:rsidDel="00365BA0">
          <w:rPr>
            <w:rFonts w:asciiTheme="minorEastAsia" w:hAnsiTheme="minorEastAsia"/>
            <w:szCs w:val="21"/>
            <w:highlight w:val="yellow"/>
            <w:rPrChange w:id="1431" w:author="Windows 用户" w:date="2021-05-19T23:08:00Z">
              <w:rPr>
                <w:highlight w:val="yellow"/>
              </w:rPr>
            </w:rPrChange>
          </w:rPr>
          <w:delText>2F 63 D2 CA</w:delText>
        </w:r>
        <w:r w:rsidRPr="00A74D6F" w:rsidDel="00365BA0">
          <w:rPr>
            <w:rFonts w:asciiTheme="minorEastAsia" w:hAnsiTheme="minorEastAsia"/>
            <w:szCs w:val="21"/>
            <w:rPrChange w:id="1432" w:author="Windows 用户" w:date="2021-05-19T23:08:00Z">
              <w:rPr/>
            </w:rPrChange>
          </w:rPr>
          <w:delText xml:space="preserve"> </w:delText>
        </w:r>
        <w:r w:rsidRPr="00A74D6F" w:rsidDel="00365BA0">
          <w:rPr>
            <w:rFonts w:asciiTheme="minorEastAsia" w:hAnsiTheme="minorEastAsia"/>
            <w:szCs w:val="21"/>
            <w:highlight w:val="green"/>
            <w:rPrChange w:id="1433" w:author="Windows 用户" w:date="2021-05-19T23:08:00Z">
              <w:rPr>
                <w:highlight w:val="green"/>
              </w:rPr>
            </w:rPrChange>
          </w:rPr>
          <w:delText>2</w:delText>
        </w:r>
        <w:r w:rsidRPr="00A74D6F" w:rsidDel="00365BA0">
          <w:rPr>
            <w:rFonts w:asciiTheme="minorEastAsia" w:hAnsiTheme="minorEastAsia" w:hint="eastAsia"/>
            <w:szCs w:val="21"/>
            <w:highlight w:val="green"/>
            <w:rPrChange w:id="1434" w:author="Windows 用户" w:date="2021-05-19T23:08:00Z">
              <w:rPr>
                <w:rFonts w:hint="eastAsia"/>
                <w:highlight w:val="green"/>
              </w:rPr>
            </w:rPrChange>
          </w:rPr>
          <w:delText>B</w:delText>
        </w:r>
        <w:r w:rsidRPr="00A74D6F" w:rsidDel="00365BA0">
          <w:rPr>
            <w:rFonts w:asciiTheme="minorEastAsia" w:hAnsiTheme="minorEastAsia"/>
            <w:szCs w:val="21"/>
            <w:highlight w:val="green"/>
            <w:rPrChange w:id="1435" w:author="Windows 用户" w:date="2021-05-19T23:08:00Z">
              <w:rPr>
                <w:highlight w:val="green"/>
              </w:rPr>
            </w:rPrChange>
          </w:rPr>
          <w:delText xml:space="preserve"> 67</w:delText>
        </w:r>
        <w:r w:rsidRPr="00A74D6F" w:rsidDel="00365BA0">
          <w:rPr>
            <w:rFonts w:asciiTheme="minorEastAsia" w:hAnsiTheme="minorEastAsia"/>
            <w:szCs w:val="21"/>
            <w:rPrChange w:id="1436" w:author="Windows 用户" w:date="2021-05-19T23:08:00Z">
              <w:rPr/>
            </w:rPrChange>
          </w:rPr>
          <w:delText xml:space="preserve"> </w:delText>
        </w:r>
        <w:r w:rsidRPr="00A74D6F" w:rsidDel="00365BA0">
          <w:rPr>
            <w:rFonts w:asciiTheme="minorEastAsia" w:hAnsiTheme="minorEastAsia" w:hint="eastAsia"/>
            <w:szCs w:val="21"/>
            <w:highlight w:val="cyan"/>
            <w:rPrChange w:id="1437" w:author="Windows 用户" w:date="2021-05-19T23:08:00Z">
              <w:rPr>
                <w:rFonts w:hint="eastAsia"/>
                <w:highlight w:val="cyan"/>
              </w:rPr>
            </w:rPrChange>
          </w:rPr>
          <w:delText>00</w:delText>
        </w:r>
        <w:r w:rsidRPr="00A74D6F" w:rsidDel="00365BA0">
          <w:rPr>
            <w:rFonts w:asciiTheme="minorEastAsia" w:hAnsiTheme="minorEastAsia"/>
            <w:szCs w:val="21"/>
            <w:highlight w:val="cyan"/>
            <w:rPrChange w:id="1438" w:author="Windows 用户" w:date="2021-05-19T23:08:00Z">
              <w:rPr>
                <w:highlight w:val="cyan"/>
              </w:rPr>
            </w:rPrChange>
          </w:rPr>
          <w:delText xml:space="preserve"> </w:delText>
        </w:r>
        <w:r w:rsidRPr="00A74D6F" w:rsidDel="00365BA0">
          <w:rPr>
            <w:rFonts w:asciiTheme="minorEastAsia" w:hAnsiTheme="minorEastAsia" w:hint="eastAsia"/>
            <w:szCs w:val="21"/>
            <w:highlight w:val="cyan"/>
            <w:rPrChange w:id="1439" w:author="Windows 用户" w:date="2021-05-19T23:08:00Z">
              <w:rPr>
                <w:rFonts w:hint="eastAsia"/>
                <w:highlight w:val="cyan"/>
              </w:rPr>
            </w:rPrChange>
          </w:rPr>
          <w:delText>00</w:delText>
        </w:r>
        <w:r w:rsidRPr="00A74D6F" w:rsidDel="00365BA0">
          <w:rPr>
            <w:rFonts w:asciiTheme="minorEastAsia" w:hAnsiTheme="minorEastAsia"/>
            <w:szCs w:val="21"/>
            <w:highlight w:val="cyan"/>
            <w:rPrChange w:id="1440" w:author="Windows 用户" w:date="2021-05-19T23:08:00Z">
              <w:rPr>
                <w:highlight w:val="cyan"/>
              </w:rPr>
            </w:rPrChange>
          </w:rPr>
          <w:delText xml:space="preserve"> 00 43 50 2</w:delText>
        </w:r>
        <w:r w:rsidRPr="00A74D6F" w:rsidDel="00365BA0">
          <w:rPr>
            <w:rFonts w:asciiTheme="minorEastAsia" w:hAnsiTheme="minorEastAsia" w:hint="eastAsia"/>
            <w:szCs w:val="21"/>
            <w:highlight w:val="cyan"/>
            <w:rPrChange w:id="1441" w:author="Windows 用户" w:date="2021-05-19T23:08:00Z">
              <w:rPr>
                <w:rFonts w:hint="eastAsia"/>
                <w:highlight w:val="cyan"/>
              </w:rPr>
            </w:rPrChange>
          </w:rPr>
          <w:delText>D</w:delText>
        </w:r>
        <w:r w:rsidRPr="00A74D6F" w:rsidDel="00365BA0">
          <w:rPr>
            <w:rFonts w:asciiTheme="minorEastAsia" w:hAnsiTheme="minorEastAsia"/>
            <w:szCs w:val="21"/>
            <w:highlight w:val="cyan"/>
            <w:rPrChange w:id="1442" w:author="Windows 用户" w:date="2021-05-19T23:08:00Z">
              <w:rPr>
                <w:highlight w:val="cyan"/>
              </w:rPr>
            </w:rPrChange>
          </w:rPr>
          <w:delText xml:space="preserve"> 00 00 </w:delText>
        </w:r>
        <w:r w:rsidRPr="00A74D6F" w:rsidDel="00365BA0">
          <w:rPr>
            <w:rFonts w:asciiTheme="minorEastAsia" w:hAnsiTheme="minorEastAsia" w:hint="eastAsia"/>
            <w:szCs w:val="21"/>
            <w:highlight w:val="cyan"/>
            <w:rPrChange w:id="1443" w:author="Windows 用户" w:date="2021-05-19T23:08:00Z">
              <w:rPr>
                <w:rFonts w:hint="eastAsia"/>
                <w:highlight w:val="cyan"/>
              </w:rPr>
            </w:rPrChange>
          </w:rPr>
          <w:delText>AE</w:delText>
        </w:r>
        <w:r w:rsidRPr="00A74D6F" w:rsidDel="00365BA0">
          <w:rPr>
            <w:rFonts w:asciiTheme="minorEastAsia" w:hAnsiTheme="minorEastAsia"/>
            <w:szCs w:val="21"/>
            <w:highlight w:val="cyan"/>
            <w:rPrChange w:id="1444" w:author="Windows 用户" w:date="2021-05-19T23:08:00Z">
              <w:rPr>
                <w:highlight w:val="cyan"/>
              </w:rPr>
            </w:rPrChange>
          </w:rPr>
          <w:delText xml:space="preserve"> 36</w:delText>
        </w:r>
        <w:r w:rsidRPr="00A74D6F" w:rsidDel="00365BA0">
          <w:rPr>
            <w:rFonts w:asciiTheme="minorEastAsia" w:hAnsiTheme="minorEastAsia"/>
            <w:szCs w:val="21"/>
            <w:rPrChange w:id="1445" w:author="Windows 用户" w:date="2021-05-19T23:08:00Z">
              <w:rPr/>
            </w:rPrChange>
          </w:rPr>
          <w:delText xml:space="preserve"> </w:delText>
        </w:r>
        <w:r w:rsidRPr="00A74D6F" w:rsidDel="00365BA0">
          <w:rPr>
            <w:rFonts w:asciiTheme="minorEastAsia" w:hAnsiTheme="minorEastAsia"/>
            <w:szCs w:val="21"/>
            <w:highlight w:val="magenta"/>
            <w:rPrChange w:id="1446" w:author="Windows 用户" w:date="2021-05-19T23:08:00Z">
              <w:rPr>
                <w:highlight w:val="magenta"/>
              </w:rPr>
            </w:rPrChange>
          </w:rPr>
          <w:delText>03</w:delText>
        </w:r>
        <w:r w:rsidRPr="00A74D6F" w:rsidDel="00365BA0">
          <w:rPr>
            <w:rFonts w:asciiTheme="minorEastAsia" w:hAnsiTheme="minorEastAsia"/>
            <w:szCs w:val="21"/>
            <w:rPrChange w:id="1447" w:author="Windows 用户" w:date="2021-05-19T23:08:00Z">
              <w:rPr/>
            </w:rPrChange>
          </w:rPr>
          <w:delText xml:space="preserve"> </w:delText>
        </w:r>
        <w:r w:rsidRPr="00A74D6F" w:rsidDel="00365BA0">
          <w:rPr>
            <w:rFonts w:asciiTheme="minorEastAsia" w:hAnsiTheme="minorEastAsia"/>
            <w:szCs w:val="21"/>
            <w:highlight w:val="darkGreen"/>
            <w:rPrChange w:id="1448" w:author="Windows 用户" w:date="2021-05-19T23:08:00Z">
              <w:rPr>
                <w:highlight w:val="darkGreen"/>
              </w:rPr>
            </w:rPrChange>
          </w:rPr>
          <w:delText>08</w:delText>
        </w:r>
        <w:r w:rsidRPr="00A74D6F" w:rsidDel="00365BA0">
          <w:rPr>
            <w:rFonts w:asciiTheme="minorEastAsia" w:hAnsiTheme="minorEastAsia"/>
            <w:szCs w:val="21"/>
            <w:rPrChange w:id="1449" w:author="Windows 用户" w:date="2021-05-19T23:08:00Z">
              <w:rPr/>
            </w:rPrChange>
          </w:rPr>
          <w:delText xml:space="preserve"> </w:delText>
        </w:r>
        <w:r w:rsidRPr="00A74D6F" w:rsidDel="00365BA0">
          <w:rPr>
            <w:rFonts w:asciiTheme="minorEastAsia" w:hAnsiTheme="minorEastAsia"/>
            <w:szCs w:val="21"/>
            <w:highlight w:val="red"/>
            <w:rPrChange w:id="1450" w:author="Windows 用户" w:date="2021-05-19T23:08:00Z">
              <w:rPr>
                <w:highlight w:val="red"/>
              </w:rPr>
            </w:rPrChange>
          </w:rPr>
          <w:delText>01 01 09</w:delText>
        </w:r>
        <w:r w:rsidRPr="00A74D6F" w:rsidDel="00365BA0">
          <w:rPr>
            <w:rFonts w:asciiTheme="minorEastAsia" w:hAnsiTheme="minorEastAsia"/>
            <w:szCs w:val="21"/>
            <w:rPrChange w:id="1451" w:author="Windows 用户" w:date="2021-05-19T23:08:00Z">
              <w:rPr/>
            </w:rPrChange>
          </w:rPr>
          <w:delText xml:space="preserve"> </w:delText>
        </w:r>
        <w:r w:rsidRPr="00A74D6F" w:rsidDel="00365BA0">
          <w:rPr>
            <w:rFonts w:asciiTheme="minorEastAsia" w:hAnsiTheme="minorEastAsia"/>
            <w:szCs w:val="21"/>
            <w:highlight w:val="darkCyan"/>
            <w:rPrChange w:id="1452" w:author="Windows 用户" w:date="2021-05-19T23:08:00Z">
              <w:rPr>
                <w:highlight w:val="darkCyan"/>
              </w:rPr>
            </w:rPrChange>
          </w:rPr>
          <w:delText>00 00 00 00</w:delText>
        </w:r>
        <w:r w:rsidRPr="00A74D6F" w:rsidDel="00365BA0">
          <w:rPr>
            <w:rFonts w:asciiTheme="minorEastAsia" w:hAnsiTheme="minorEastAsia"/>
            <w:szCs w:val="21"/>
            <w:rPrChange w:id="1453" w:author="Windows 用户" w:date="2021-05-19T23:08:00Z">
              <w:rPr/>
            </w:rPrChange>
          </w:rPr>
          <w:delText xml:space="preserve"> </w:delText>
        </w:r>
        <w:r w:rsidRPr="00A74D6F" w:rsidDel="00365BA0">
          <w:rPr>
            <w:rFonts w:asciiTheme="minorEastAsia" w:hAnsiTheme="minorEastAsia"/>
            <w:szCs w:val="21"/>
            <w:highlight w:val="darkGreen"/>
            <w:rPrChange w:id="1454" w:author="Windows 用户" w:date="2021-05-19T23:08:00Z">
              <w:rPr>
                <w:highlight w:val="darkGreen"/>
              </w:rPr>
            </w:rPrChange>
          </w:rPr>
          <w:delText>00 00 01 00</w:delText>
        </w:r>
      </w:del>
      <w:ins w:id="1455" w:author="Administrator" w:date="2021-01-14T10:32:00Z">
        <w:del w:id="1456" w:author="Windows 用户" w:date="2021-05-20T00:35:00Z">
          <w:r w:rsidRPr="00A74D6F" w:rsidDel="00365BA0">
            <w:rPr>
              <w:rFonts w:asciiTheme="minorEastAsia" w:hAnsiTheme="minorEastAsia" w:hint="eastAsia"/>
              <w:szCs w:val="21"/>
              <w:highlight w:val="darkGreen"/>
              <w:rPrChange w:id="1457" w:author="Windows 用户" w:date="2021-05-19T23:08:00Z">
                <w:rPr>
                  <w:rFonts w:hint="eastAsia"/>
                  <w:highlight w:val="darkGreen"/>
                </w:rPr>
              </w:rPrChange>
            </w:rPr>
            <w:delText>1E</w:delText>
          </w:r>
        </w:del>
      </w:ins>
      <w:del w:id="1458" w:author="Windows 用户" w:date="2021-05-20T00:35:00Z">
        <w:r w:rsidRPr="00A74D6F" w:rsidDel="00365BA0">
          <w:rPr>
            <w:rFonts w:ascii="MS Gothic" w:eastAsia="MS Gothic" w:hAnsi="MS Gothic" w:cs="MS Gothic" w:hint="eastAsia"/>
            <w:szCs w:val="21"/>
            <w:rPrChange w:id="1459" w:author="Windows 用户" w:date="2021-05-19T23:08:00Z">
              <w:rPr/>
            </w:rPrChange>
          </w:rPr>
          <w:delText>‬</w:delText>
        </w:r>
        <w:r w:rsidRPr="00A74D6F" w:rsidDel="00365BA0">
          <w:rPr>
            <w:rFonts w:ascii="MS Gothic" w:eastAsia="MS Gothic" w:hAnsi="MS Gothic" w:cs="MS Gothic" w:hint="eastAsia"/>
            <w:szCs w:val="21"/>
            <w:rPrChange w:id="1460" w:author="Windows 用户" w:date="2021-05-19T23:08:00Z">
              <w:rPr/>
            </w:rPrChange>
          </w:rPr>
          <w:delText>‬</w:delText>
        </w:r>
      </w:del>
    </w:p>
    <w:p w:rsidR="006226DF" w:rsidRPr="00A74D6F" w:rsidDel="00365BA0" w:rsidRDefault="00A158D8">
      <w:pPr>
        <w:rPr>
          <w:del w:id="1461" w:author="Windows 用户" w:date="2021-05-20T00:35:00Z"/>
          <w:rFonts w:asciiTheme="minorEastAsia" w:hAnsiTheme="minorEastAsia"/>
          <w:color w:val="7030A0"/>
          <w:szCs w:val="21"/>
          <w:rPrChange w:id="1462" w:author="Windows 用户" w:date="2021-05-19T23:08:00Z">
            <w:rPr>
              <w:del w:id="1463" w:author="Windows 用户" w:date="2021-05-20T00:35:00Z"/>
              <w:color w:val="7030A0"/>
            </w:rPr>
          </w:rPrChange>
        </w:rPr>
      </w:pPr>
      <w:del w:id="1464" w:author="Windows 用户" w:date="2021-05-20T00:35:00Z">
        <w:r w:rsidRPr="00A74D6F" w:rsidDel="00365BA0">
          <w:rPr>
            <w:rFonts w:asciiTheme="minorEastAsia" w:hAnsiTheme="minorEastAsia" w:hint="eastAsia"/>
            <w:color w:val="7030A0"/>
            <w:szCs w:val="21"/>
            <w:highlight w:val="yellow"/>
            <w:rPrChange w:id="1465" w:author="Windows 用户" w:date="2021-05-19T23:08:00Z">
              <w:rPr>
                <w:rFonts w:hint="eastAsia"/>
                <w:color w:val="7030A0"/>
                <w:highlight w:val="yellow"/>
              </w:rPr>
            </w:rPrChange>
          </w:rPr>
          <w:delText>发送目的IP：</w:delText>
        </w:r>
        <w:r w:rsidRPr="00A74D6F" w:rsidDel="00365BA0">
          <w:rPr>
            <w:rFonts w:asciiTheme="minorEastAsia" w:hAnsiTheme="minorEastAsia"/>
            <w:color w:val="7030A0"/>
            <w:szCs w:val="21"/>
            <w:highlight w:val="yellow"/>
            <w:rPrChange w:id="1466" w:author="Windows 用户" w:date="2021-05-19T23:08:00Z">
              <w:rPr>
                <w:color w:val="7030A0"/>
                <w:highlight w:val="yellow"/>
              </w:rPr>
            </w:rPrChange>
          </w:rPr>
          <w:delText>47.99.210.202</w:delText>
        </w:r>
      </w:del>
    </w:p>
    <w:p w:rsidR="006226DF" w:rsidRPr="00A74D6F" w:rsidDel="00365BA0" w:rsidRDefault="00A158D8">
      <w:pPr>
        <w:rPr>
          <w:del w:id="1467" w:author="Windows 用户" w:date="2021-05-20T00:35:00Z"/>
          <w:rFonts w:asciiTheme="minorEastAsia" w:hAnsiTheme="minorEastAsia"/>
          <w:szCs w:val="21"/>
          <w:highlight w:val="green"/>
          <w:rPrChange w:id="1468" w:author="Windows 用户" w:date="2021-05-19T23:08:00Z">
            <w:rPr>
              <w:del w:id="1469" w:author="Windows 用户" w:date="2021-05-20T00:35:00Z"/>
              <w:highlight w:val="green"/>
            </w:rPr>
          </w:rPrChange>
        </w:rPr>
      </w:pPr>
      <w:del w:id="1470" w:author="Windows 用户" w:date="2021-05-20T00:35:00Z">
        <w:r w:rsidRPr="00A74D6F" w:rsidDel="00365BA0">
          <w:rPr>
            <w:rFonts w:asciiTheme="minorEastAsia" w:hAnsiTheme="minorEastAsia" w:hint="eastAsia"/>
            <w:szCs w:val="21"/>
            <w:highlight w:val="green"/>
            <w:rPrChange w:id="1471" w:author="Windows 用户" w:date="2021-05-19T23:08:00Z">
              <w:rPr>
                <w:rFonts w:hint="eastAsia"/>
                <w:highlight w:val="green"/>
              </w:rPr>
            </w:rPrChange>
          </w:rPr>
          <w:delText>发送目的PORT：11111</w:delText>
        </w:r>
      </w:del>
    </w:p>
    <w:p w:rsidR="006226DF" w:rsidRPr="00A74D6F" w:rsidDel="00365BA0" w:rsidRDefault="00A158D8">
      <w:pPr>
        <w:rPr>
          <w:del w:id="1472" w:author="Windows 用户" w:date="2021-05-20T00:35:00Z"/>
          <w:rFonts w:asciiTheme="minorEastAsia" w:hAnsiTheme="minorEastAsia"/>
          <w:szCs w:val="21"/>
          <w:highlight w:val="cyan"/>
          <w:rPrChange w:id="1473" w:author="Windows 用户" w:date="2021-05-19T23:08:00Z">
            <w:rPr>
              <w:del w:id="1474" w:author="Windows 用户" w:date="2021-05-20T00:35:00Z"/>
              <w:highlight w:val="cyan"/>
            </w:rPr>
          </w:rPrChange>
        </w:rPr>
      </w:pPr>
      <w:del w:id="1475" w:author="Windows 用户" w:date="2021-05-20T00:35:00Z">
        <w:r w:rsidRPr="00A74D6F" w:rsidDel="00365BA0">
          <w:rPr>
            <w:rFonts w:asciiTheme="minorEastAsia" w:hAnsiTheme="minorEastAsia" w:hint="eastAsia"/>
            <w:szCs w:val="21"/>
            <w:highlight w:val="cyan"/>
            <w:rPrChange w:id="1476" w:author="Windows 用户" w:date="2021-05-19T23:08:00Z">
              <w:rPr>
                <w:rFonts w:hint="eastAsia"/>
                <w:highlight w:val="cyan"/>
              </w:rPr>
            </w:rPrChange>
          </w:rPr>
          <w:delText>设备号：000000CP-000AE36</w:delText>
        </w:r>
      </w:del>
    </w:p>
    <w:p w:rsidR="006226DF" w:rsidRPr="00A74D6F" w:rsidDel="00365BA0" w:rsidRDefault="00A158D8">
      <w:pPr>
        <w:rPr>
          <w:del w:id="1477" w:author="Windows 用户" w:date="2021-05-20T00:35:00Z"/>
          <w:rFonts w:asciiTheme="minorEastAsia" w:hAnsiTheme="minorEastAsia"/>
          <w:szCs w:val="21"/>
          <w:highlight w:val="magenta"/>
          <w:rPrChange w:id="1478" w:author="Windows 用户" w:date="2021-05-19T23:08:00Z">
            <w:rPr>
              <w:del w:id="1479" w:author="Windows 用户" w:date="2021-05-20T00:35:00Z"/>
              <w:highlight w:val="magenta"/>
            </w:rPr>
          </w:rPrChange>
        </w:rPr>
      </w:pPr>
      <w:del w:id="1480" w:author="Windows 用户" w:date="2021-05-20T00:35:00Z">
        <w:r w:rsidRPr="00A74D6F" w:rsidDel="00365BA0">
          <w:rPr>
            <w:rFonts w:asciiTheme="minorEastAsia" w:hAnsiTheme="minorEastAsia" w:hint="eastAsia"/>
            <w:szCs w:val="21"/>
            <w:highlight w:val="magenta"/>
            <w:rPrChange w:id="1481" w:author="Windows 用户" w:date="2021-05-19T23:08:00Z">
              <w:rPr>
                <w:rFonts w:hint="eastAsia"/>
                <w:highlight w:val="magenta"/>
              </w:rPr>
            </w:rPrChange>
          </w:rPr>
          <w:delText>帧序号：3</w:delText>
        </w:r>
      </w:del>
    </w:p>
    <w:p w:rsidR="006226DF" w:rsidRPr="00A74D6F" w:rsidDel="00365BA0" w:rsidRDefault="00A158D8">
      <w:pPr>
        <w:rPr>
          <w:del w:id="1482" w:author="Windows 用户" w:date="2021-05-20T00:35:00Z"/>
          <w:rFonts w:asciiTheme="minorEastAsia" w:hAnsiTheme="minorEastAsia"/>
          <w:szCs w:val="21"/>
          <w:highlight w:val="darkGreen"/>
          <w:rPrChange w:id="1483" w:author="Windows 用户" w:date="2021-05-19T23:08:00Z">
            <w:rPr>
              <w:del w:id="1484" w:author="Windows 用户" w:date="2021-05-20T00:35:00Z"/>
              <w:highlight w:val="darkGreen"/>
            </w:rPr>
          </w:rPrChange>
        </w:rPr>
      </w:pPr>
      <w:del w:id="1485" w:author="Windows 用户" w:date="2021-05-20T00:35:00Z">
        <w:r w:rsidRPr="00A74D6F" w:rsidDel="00365BA0">
          <w:rPr>
            <w:rFonts w:asciiTheme="minorEastAsia" w:hAnsiTheme="minorEastAsia" w:hint="eastAsia"/>
            <w:szCs w:val="21"/>
            <w:highlight w:val="darkGreen"/>
            <w:rPrChange w:id="1486" w:author="Windows 用户" w:date="2021-05-19T23:08:00Z">
              <w:rPr>
                <w:rFonts w:hint="eastAsia"/>
                <w:highlight w:val="darkGreen"/>
              </w:rPr>
            </w:rPrChange>
          </w:rPr>
          <w:delText>消息类型：8：请求升级文件数据包</w:delText>
        </w:r>
      </w:del>
    </w:p>
    <w:p w:rsidR="006226DF" w:rsidRPr="00A74D6F" w:rsidDel="00365BA0" w:rsidRDefault="00A158D8">
      <w:pPr>
        <w:rPr>
          <w:del w:id="1487" w:author="Windows 用户" w:date="2021-05-20T00:35:00Z"/>
          <w:rFonts w:asciiTheme="minorEastAsia" w:hAnsiTheme="minorEastAsia"/>
          <w:szCs w:val="21"/>
          <w:highlight w:val="red"/>
          <w:rPrChange w:id="1488" w:author="Windows 用户" w:date="2021-05-19T23:08:00Z">
            <w:rPr>
              <w:del w:id="1489" w:author="Windows 用户" w:date="2021-05-20T00:35:00Z"/>
              <w:highlight w:val="red"/>
            </w:rPr>
          </w:rPrChange>
        </w:rPr>
      </w:pPr>
      <w:del w:id="1490" w:author="Windows 用户" w:date="2021-05-20T00:35:00Z">
        <w:r w:rsidRPr="00A74D6F" w:rsidDel="00365BA0">
          <w:rPr>
            <w:rFonts w:asciiTheme="minorEastAsia" w:hAnsiTheme="minorEastAsia" w:hint="eastAsia"/>
            <w:szCs w:val="21"/>
            <w:highlight w:val="red"/>
            <w:rPrChange w:id="1491" w:author="Windows 用户" w:date="2021-05-19T23:08:00Z">
              <w:rPr>
                <w:rFonts w:hint="eastAsia"/>
                <w:highlight w:val="red"/>
              </w:rPr>
            </w:rPrChange>
          </w:rPr>
          <w:delText>请求的版本号：1.1.9</w:delText>
        </w:r>
      </w:del>
    </w:p>
    <w:p w:rsidR="006226DF" w:rsidRPr="00A74D6F" w:rsidDel="00365BA0" w:rsidRDefault="00A158D8">
      <w:pPr>
        <w:rPr>
          <w:del w:id="1492" w:author="Windows 用户" w:date="2021-05-20T00:35:00Z"/>
          <w:rFonts w:asciiTheme="minorEastAsia" w:hAnsiTheme="minorEastAsia"/>
          <w:szCs w:val="21"/>
          <w:highlight w:val="darkCyan"/>
          <w:rPrChange w:id="1493" w:author="Windows 用户" w:date="2021-05-19T23:08:00Z">
            <w:rPr>
              <w:del w:id="1494" w:author="Windows 用户" w:date="2021-05-20T00:35:00Z"/>
              <w:highlight w:val="darkCyan"/>
            </w:rPr>
          </w:rPrChange>
        </w:rPr>
      </w:pPr>
      <w:del w:id="1495" w:author="Windows 用户" w:date="2021-05-20T00:35:00Z">
        <w:r w:rsidRPr="00A74D6F" w:rsidDel="00365BA0">
          <w:rPr>
            <w:rFonts w:asciiTheme="minorEastAsia" w:hAnsiTheme="minorEastAsia" w:hint="eastAsia"/>
            <w:szCs w:val="21"/>
            <w:highlight w:val="darkCyan"/>
            <w:rPrChange w:id="1496" w:author="Windows 用户" w:date="2021-05-19T23:08:00Z">
              <w:rPr>
                <w:rFonts w:hint="eastAsia"/>
                <w:highlight w:val="darkCyan"/>
              </w:rPr>
            </w:rPrChange>
          </w:rPr>
          <w:delText>本次请求数据在文件中的偏移地址：0</w:delText>
        </w:r>
        <w:r w:rsidRPr="00A74D6F" w:rsidDel="00365BA0">
          <w:rPr>
            <w:rFonts w:asciiTheme="minorEastAsia" w:hAnsiTheme="minorEastAsia"/>
            <w:szCs w:val="21"/>
            <w:highlight w:val="darkCyan"/>
            <w:rPrChange w:id="1497" w:author="Windows 用户" w:date="2021-05-19T23:08:00Z">
              <w:rPr>
                <w:highlight w:val="darkCyan"/>
              </w:rPr>
            </w:rPrChange>
          </w:rPr>
          <w:delText xml:space="preserve"> </w:delText>
        </w:r>
        <w:r w:rsidRPr="00A74D6F" w:rsidDel="00365BA0">
          <w:rPr>
            <w:rFonts w:asciiTheme="minorEastAsia" w:hAnsiTheme="minorEastAsia" w:hint="eastAsia"/>
            <w:szCs w:val="21"/>
            <w:highlight w:val="darkCyan"/>
            <w:rPrChange w:id="1498" w:author="Windows 用户" w:date="2021-05-19T23:08:00Z">
              <w:rPr>
                <w:rFonts w:hint="eastAsia"/>
                <w:highlight w:val="darkCyan"/>
              </w:rPr>
            </w:rPrChange>
          </w:rPr>
          <w:delText>从头开始</w:delText>
        </w:r>
      </w:del>
    </w:p>
    <w:p w:rsidR="006226DF" w:rsidRPr="00A74D6F" w:rsidDel="00365BA0" w:rsidRDefault="00A158D8">
      <w:pPr>
        <w:rPr>
          <w:del w:id="1499" w:author="Windows 用户" w:date="2021-05-20T00:35:00Z"/>
          <w:rFonts w:asciiTheme="minorEastAsia" w:hAnsiTheme="minorEastAsia"/>
          <w:szCs w:val="21"/>
          <w:highlight w:val="darkGreen"/>
          <w:rPrChange w:id="1500" w:author="Windows 用户" w:date="2021-05-19T23:08:00Z">
            <w:rPr>
              <w:del w:id="1501" w:author="Windows 用户" w:date="2021-05-20T00:35:00Z"/>
              <w:highlight w:val="darkGreen"/>
            </w:rPr>
          </w:rPrChange>
        </w:rPr>
      </w:pPr>
      <w:del w:id="1502" w:author="Windows 用户" w:date="2021-05-20T00:35:00Z">
        <w:r w:rsidRPr="00A74D6F" w:rsidDel="00365BA0">
          <w:rPr>
            <w:rFonts w:asciiTheme="minorEastAsia" w:hAnsiTheme="minorEastAsia" w:hint="eastAsia"/>
            <w:szCs w:val="21"/>
            <w:highlight w:val="darkGreen"/>
            <w:rPrChange w:id="1503" w:author="Windows 用户" w:date="2021-05-19T23:08:00Z">
              <w:rPr>
                <w:rFonts w:hint="eastAsia"/>
                <w:highlight w:val="darkGreen"/>
              </w:rPr>
            </w:rPrChange>
          </w:rPr>
          <w:delText>本次请求数据的长度：</w:delText>
        </w:r>
        <w:r w:rsidRPr="00A74D6F" w:rsidDel="00365BA0">
          <w:rPr>
            <w:rFonts w:asciiTheme="minorEastAsia" w:hAnsiTheme="minorEastAsia"/>
            <w:szCs w:val="21"/>
            <w:highlight w:val="darkGreen"/>
            <w:rPrChange w:id="1504" w:author="Windows 用户" w:date="2021-05-19T23:08:00Z">
              <w:rPr>
                <w:highlight w:val="darkGreen"/>
              </w:rPr>
            </w:rPrChange>
          </w:rPr>
          <w:delText>256</w:delText>
        </w:r>
      </w:del>
      <w:ins w:id="1505" w:author="Administrator" w:date="2021-01-14T10:32:00Z">
        <w:del w:id="1506" w:author="Windows 用户" w:date="2021-05-20T00:35:00Z">
          <w:r w:rsidRPr="00A74D6F" w:rsidDel="00365BA0">
            <w:rPr>
              <w:rFonts w:asciiTheme="minorEastAsia" w:hAnsiTheme="minorEastAsia" w:hint="eastAsia"/>
              <w:szCs w:val="21"/>
              <w:highlight w:val="darkGreen"/>
              <w:rPrChange w:id="1507" w:author="Windows 用户" w:date="2021-05-19T23:08:00Z">
                <w:rPr>
                  <w:rFonts w:hint="eastAsia"/>
                  <w:highlight w:val="darkGreen"/>
                </w:rPr>
              </w:rPrChange>
            </w:rPr>
            <w:delText>30</w:delText>
          </w:r>
        </w:del>
      </w:ins>
      <w:del w:id="1508" w:author="Windows 用户" w:date="2021-05-20T00:35:00Z">
        <w:r w:rsidRPr="00A74D6F" w:rsidDel="00365BA0">
          <w:rPr>
            <w:rFonts w:asciiTheme="minorEastAsia" w:hAnsiTheme="minorEastAsia" w:hint="eastAsia"/>
            <w:szCs w:val="21"/>
            <w:highlight w:val="darkGreen"/>
            <w:rPrChange w:id="1509" w:author="Windows 用户" w:date="2021-05-19T23:08:00Z">
              <w:rPr>
                <w:rFonts w:hint="eastAsia"/>
                <w:highlight w:val="darkGreen"/>
              </w:rPr>
            </w:rPrChange>
          </w:rPr>
          <w:delText>个字节数据</w:delText>
        </w:r>
      </w:del>
    </w:p>
    <w:p w:rsidR="006226DF" w:rsidRPr="00A74D6F" w:rsidRDefault="006226DF">
      <w:pPr>
        <w:rPr>
          <w:rFonts w:asciiTheme="minorEastAsia" w:hAnsiTheme="minorEastAsia"/>
          <w:szCs w:val="21"/>
          <w:rPrChange w:id="1510" w:author="Windows 用户" w:date="2021-05-19T23:08:00Z">
            <w:rPr/>
          </w:rPrChange>
        </w:rPr>
      </w:pPr>
    </w:p>
    <w:p w:rsidR="006226DF" w:rsidRPr="00A74D6F" w:rsidDel="0016593B" w:rsidRDefault="00A158D8">
      <w:pPr>
        <w:rPr>
          <w:del w:id="1511" w:author="Windows 用户" w:date="2021-05-20T00:52:00Z"/>
          <w:rFonts w:asciiTheme="minorEastAsia" w:hAnsiTheme="minorEastAsia" w:cs="Courier New"/>
          <w:color w:val="000000"/>
          <w:kern w:val="0"/>
          <w:szCs w:val="21"/>
          <w:rPrChange w:id="1512" w:author="Windows 用户" w:date="2021-05-19T23:08:00Z">
            <w:rPr>
              <w:del w:id="1513" w:author="Windows 用户" w:date="2021-05-20T00:52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r w:rsidRPr="00A74D6F">
        <w:rPr>
          <w:rFonts w:asciiTheme="minorEastAsia" w:hAnsiTheme="minorEastAsia" w:cs="Courier New" w:hint="eastAsia"/>
          <w:color w:val="000000"/>
          <w:kern w:val="0"/>
          <w:szCs w:val="21"/>
          <w:rPrChange w:id="1514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</w:rPr>
          </w:rPrChange>
        </w:rPr>
        <w:t>下行：（</w:t>
      </w:r>
      <w:del w:id="1515" w:author="Windows 用户" w:date="2021-05-20T00:53:00Z">
        <w:r w:rsidRPr="00A74D6F" w:rsidDel="0016593B">
          <w:rPr>
            <w:rFonts w:asciiTheme="minorEastAsia" w:hAnsiTheme="minorEastAsia" w:cs="Courier New" w:hint="eastAsia"/>
            <w:color w:val="000000"/>
            <w:kern w:val="0"/>
            <w:szCs w:val="21"/>
            <w:rPrChange w:id="151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>不</w:delText>
        </w:r>
      </w:del>
      <w:r w:rsidRPr="00A74D6F">
        <w:rPr>
          <w:rFonts w:asciiTheme="minorEastAsia" w:hAnsiTheme="minorEastAsia" w:cs="Courier New" w:hint="eastAsia"/>
          <w:color w:val="000000"/>
          <w:kern w:val="0"/>
          <w:szCs w:val="21"/>
          <w:rPrChange w:id="1517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</w:rPr>
          </w:rPrChange>
        </w:rPr>
        <w:t>定长</w:t>
      </w:r>
      <w:del w:id="1518" w:author="Administrator" w:date="2021-01-14T10:30:00Z"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1519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>31</w:delText>
        </w:r>
      </w:del>
      <w:ins w:id="1520" w:author="Windows 用户" w:date="2021-05-20T00:53:00Z">
        <w:r w:rsidR="0016593B">
          <w:rPr>
            <w:rFonts w:asciiTheme="minorEastAsia" w:hAnsiTheme="minorEastAsia" w:cs="Courier New"/>
            <w:color w:val="000000"/>
            <w:kern w:val="0"/>
            <w:szCs w:val="21"/>
          </w:rPr>
          <w:t>21</w:t>
        </w:r>
        <w:r w:rsidR="006C63AA">
          <w:rPr>
            <w:rFonts w:asciiTheme="minorEastAsia" w:hAnsiTheme="minorEastAsia" w:cs="Courier New" w:hint="eastAsia"/>
            <w:color w:val="000000"/>
            <w:kern w:val="0"/>
            <w:szCs w:val="21"/>
          </w:rPr>
          <w:t>字节</w:t>
        </w:r>
      </w:ins>
      <w:ins w:id="1521" w:author="Administrator" w:date="2021-01-14T10:33:00Z">
        <w:del w:id="1522" w:author="Windows 用户" w:date="2021-05-20T00:53:00Z">
          <w:r w:rsidRPr="00A74D6F" w:rsidDel="0016593B">
            <w:rPr>
              <w:rFonts w:asciiTheme="minorEastAsia" w:hAnsiTheme="minorEastAsia" w:cs="Courier New" w:hint="eastAsia"/>
              <w:color w:val="000000"/>
              <w:kern w:val="0"/>
              <w:szCs w:val="21"/>
              <w:rPrChange w:id="1523" w:author="Windows 用户" w:date="2021-05-19T23:08:00Z"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</w:rPrChange>
            </w:rPr>
            <w:delText>17</w:delText>
          </w:r>
        </w:del>
      </w:ins>
      <w:r w:rsidRPr="00A74D6F">
        <w:rPr>
          <w:rFonts w:asciiTheme="minorEastAsia" w:hAnsiTheme="minorEastAsia" w:cs="Courier New" w:hint="eastAsia"/>
          <w:color w:val="000000"/>
          <w:kern w:val="0"/>
          <w:szCs w:val="21"/>
          <w:rPrChange w:id="1524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</w:rPr>
          </w:rPrChange>
        </w:rPr>
        <w:t>+</w:t>
      </w:r>
      <w:r w:rsidRPr="00A74D6F">
        <w:rPr>
          <w:rFonts w:asciiTheme="minorEastAsia" w:hAnsiTheme="minorEastAsia" w:cs="Courier New" w:hint="eastAsia"/>
          <w:color w:val="7030A0"/>
          <w:kern w:val="0"/>
          <w:szCs w:val="21"/>
          <w:rPrChange w:id="1525" w:author="Windows 用户" w:date="2021-05-19T23:08:00Z">
            <w:rPr>
              <w:rFonts w:ascii="Courier New" w:hAnsi="Courier New" w:cs="Courier New" w:hint="eastAsia"/>
              <w:color w:val="7030A0"/>
              <w:kern w:val="0"/>
              <w:sz w:val="20"/>
              <w:szCs w:val="20"/>
            </w:rPr>
          </w:rPrChange>
        </w:rPr>
        <w:t>本次数据的长度</w:t>
      </w:r>
      <w:ins w:id="1526" w:author="Administrator" w:date="2021-01-14T10:31:00Z">
        <w:r w:rsidRPr="00A74D6F">
          <w:rPr>
            <w:rFonts w:asciiTheme="minorEastAsia" w:hAnsiTheme="minorEastAsia" w:cs="Courier New" w:hint="eastAsia"/>
            <w:color w:val="7030A0"/>
            <w:kern w:val="0"/>
            <w:szCs w:val="21"/>
            <w:rPrChange w:id="1527" w:author="Windows 用户" w:date="2021-05-19T23:08:00Z">
              <w:rPr>
                <w:rFonts w:ascii="Courier New" w:hAnsi="Courier New" w:cs="Courier New" w:hint="eastAsia"/>
                <w:color w:val="7030A0"/>
                <w:kern w:val="0"/>
                <w:sz w:val="20"/>
                <w:szCs w:val="20"/>
              </w:rPr>
            </w:rPrChange>
          </w:rPr>
          <w:t>,</w:t>
        </w:r>
      </w:ins>
      <w:ins w:id="1528" w:author="Windows 用户" w:date="2021-05-20T00:55:00Z">
        <w:r w:rsidR="00E904BF">
          <w:rPr>
            <w:rFonts w:asciiTheme="minorEastAsia" w:hAnsiTheme="minorEastAsia" w:cs="Courier New" w:hint="eastAsia"/>
            <w:color w:val="7030A0"/>
            <w:kern w:val="0"/>
            <w:szCs w:val="21"/>
          </w:rPr>
          <w:t>注意</w:t>
        </w:r>
      </w:ins>
      <w:ins w:id="1529" w:author="Windows 用户" w:date="2021-05-20T00:54:00Z">
        <w:r w:rsidR="00E904BF">
          <w:rPr>
            <w:rFonts w:asciiTheme="minorEastAsia" w:hAnsiTheme="minorEastAsia" w:cs="Courier New" w:hint="eastAsia"/>
            <w:color w:val="7030A0"/>
            <w:kern w:val="0"/>
            <w:szCs w:val="21"/>
          </w:rPr>
          <w:t>有最大</w:t>
        </w:r>
        <w:r w:rsidR="00E904BF">
          <w:rPr>
            <w:rFonts w:asciiTheme="minorEastAsia" w:hAnsiTheme="minorEastAsia" w:cs="Courier New"/>
            <w:color w:val="7030A0"/>
            <w:kern w:val="0"/>
            <w:szCs w:val="21"/>
          </w:rPr>
          <w:t>负载值</w:t>
        </w:r>
        <w:r w:rsidR="00E904BF">
          <w:rPr>
            <w:rFonts w:asciiTheme="minorEastAsia" w:hAnsiTheme="minorEastAsia" w:cs="Courier New" w:hint="eastAsia"/>
            <w:color w:val="7030A0"/>
            <w:kern w:val="0"/>
            <w:szCs w:val="21"/>
          </w:rPr>
          <w:t>限制</w:t>
        </w:r>
      </w:ins>
      <w:ins w:id="1530" w:author="Administrator" w:date="2021-01-14T10:31:00Z">
        <w:del w:id="1531" w:author="Windows 用户" w:date="2021-05-20T00:54:00Z">
          <w:r w:rsidRPr="00A74D6F" w:rsidDel="00E904BF">
            <w:rPr>
              <w:rFonts w:asciiTheme="minorEastAsia" w:hAnsiTheme="minorEastAsia" w:cs="Courier New" w:hint="eastAsia"/>
              <w:color w:val="7030A0"/>
              <w:kern w:val="0"/>
              <w:szCs w:val="21"/>
              <w:rPrChange w:id="1532" w:author="Windows 用户" w:date="2021-05-19T23:08:00Z">
                <w:rPr>
                  <w:rFonts w:ascii="Courier New" w:hAnsi="Courier New" w:cs="Courier New" w:hint="eastAsia"/>
                  <w:color w:val="7030A0"/>
                  <w:kern w:val="0"/>
                  <w:sz w:val="20"/>
                  <w:szCs w:val="20"/>
                </w:rPr>
              </w:rPrChange>
            </w:rPr>
            <w:delText>数据长度最长3</w:delText>
          </w:r>
        </w:del>
      </w:ins>
      <w:ins w:id="1533" w:author="Administrator" w:date="2021-01-14T10:36:00Z">
        <w:del w:id="1534" w:author="Windows 用户" w:date="2021-05-20T00:54:00Z">
          <w:r w:rsidRPr="00A74D6F" w:rsidDel="00E904BF">
            <w:rPr>
              <w:rFonts w:asciiTheme="minorEastAsia" w:hAnsiTheme="minorEastAsia" w:cs="Courier New" w:hint="eastAsia"/>
              <w:color w:val="7030A0"/>
              <w:kern w:val="0"/>
              <w:szCs w:val="21"/>
              <w:rPrChange w:id="1535" w:author="Windows 用户" w:date="2021-05-19T23:08:00Z">
                <w:rPr>
                  <w:rFonts w:ascii="Courier New" w:hAnsi="Courier New" w:cs="Courier New" w:hint="eastAsia"/>
                  <w:color w:val="7030A0"/>
                  <w:kern w:val="0"/>
                  <w:sz w:val="20"/>
                  <w:szCs w:val="20"/>
                </w:rPr>
              </w:rPrChange>
            </w:rPr>
            <w:delText>4</w:delText>
          </w:r>
        </w:del>
      </w:ins>
      <w:r w:rsidRPr="00A74D6F">
        <w:rPr>
          <w:rFonts w:asciiTheme="minorEastAsia" w:hAnsiTheme="minorEastAsia" w:cs="Courier New" w:hint="eastAsia"/>
          <w:color w:val="000000"/>
          <w:kern w:val="0"/>
          <w:szCs w:val="21"/>
          <w:rPrChange w:id="1536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</w:rPr>
          </w:rPrChange>
        </w:rPr>
        <w:t>）</w:t>
      </w:r>
    </w:p>
    <w:p w:rsidR="006226DF" w:rsidRDefault="00A158D8">
      <w:pPr>
        <w:rPr>
          <w:ins w:id="1537" w:author="Windows 用户" w:date="2021-05-20T00:39:00Z"/>
          <w:rFonts w:asciiTheme="minorEastAsia" w:hAnsiTheme="minorEastAsia" w:cs="Courier New"/>
          <w:color w:val="7030A0"/>
          <w:kern w:val="0"/>
          <w:szCs w:val="21"/>
        </w:rPr>
      </w:pPr>
      <w:del w:id="1538" w:author="Administrator" w:date="2021-01-14T10:30:00Z">
        <w:r w:rsidRPr="00A74D6F">
          <w:rPr>
            <w:rFonts w:asciiTheme="minorEastAsia" w:hAnsiTheme="minorEastAsia" w:cs="Courier New" w:hint="eastAsia"/>
            <w:color w:val="7030A0"/>
            <w:kern w:val="0"/>
            <w:szCs w:val="21"/>
            <w:rPrChange w:id="1539" w:author="Windows 用户" w:date="2021-05-19T23:08:00Z">
              <w:rPr>
                <w:rFonts w:ascii="Courier New" w:hAnsi="Courier New" w:cs="Courier New" w:hint="eastAsia"/>
                <w:color w:val="7030A0"/>
                <w:kern w:val="0"/>
                <w:sz w:val="20"/>
                <w:szCs w:val="20"/>
              </w:rPr>
            </w:rPrChange>
          </w:rPr>
          <w:delText>设备号 帧序号1字节</w:delText>
        </w:r>
      </w:del>
      <w:del w:id="1540" w:author="Windows 用户" w:date="2021-05-20T00:52:00Z">
        <w:r w:rsidRPr="00A74D6F" w:rsidDel="0016593B">
          <w:rPr>
            <w:rFonts w:asciiTheme="minorEastAsia" w:hAnsiTheme="minorEastAsia" w:cs="Courier New" w:hint="eastAsia"/>
            <w:color w:val="7030A0"/>
            <w:kern w:val="0"/>
            <w:szCs w:val="21"/>
            <w:rPrChange w:id="1541" w:author="Windows 用户" w:date="2021-05-19T23:08:00Z">
              <w:rPr>
                <w:rFonts w:ascii="Courier New" w:hAnsi="Courier New" w:cs="Courier New" w:hint="eastAsia"/>
                <w:color w:val="7030A0"/>
                <w:kern w:val="0"/>
                <w:sz w:val="20"/>
                <w:szCs w:val="20"/>
              </w:rPr>
            </w:rPrChange>
          </w:rPr>
          <w:delText xml:space="preserve"> 消息类型 服务器端软件版本号（3字节） 本次数据的偏移地址4字节 本次数据的长度</w:delText>
        </w:r>
        <w:r w:rsidRPr="00A74D6F" w:rsidDel="0016593B">
          <w:rPr>
            <w:rFonts w:asciiTheme="minorEastAsia" w:hAnsiTheme="minorEastAsia" w:cs="Courier New"/>
            <w:color w:val="7030A0"/>
            <w:kern w:val="0"/>
            <w:szCs w:val="21"/>
            <w:rPrChange w:id="1542" w:author="Windows 用户" w:date="2021-05-19T23:08:00Z">
              <w:rPr>
                <w:rFonts w:ascii="Courier New" w:hAnsi="Courier New" w:cs="Courier New"/>
                <w:color w:val="7030A0"/>
                <w:kern w:val="0"/>
                <w:sz w:val="20"/>
                <w:szCs w:val="20"/>
              </w:rPr>
            </w:rPrChange>
          </w:rPr>
          <w:delText>4</w:delText>
        </w:r>
      </w:del>
      <w:ins w:id="1543" w:author="Administrator" w:date="2021-01-14T10:33:00Z">
        <w:del w:id="1544" w:author="Windows 用户" w:date="2021-05-20T00:52:00Z">
          <w:r w:rsidRPr="00A74D6F" w:rsidDel="0016593B">
            <w:rPr>
              <w:rFonts w:asciiTheme="minorEastAsia" w:hAnsiTheme="minorEastAsia" w:cs="Courier New" w:hint="eastAsia"/>
              <w:color w:val="7030A0"/>
              <w:kern w:val="0"/>
              <w:szCs w:val="21"/>
              <w:rPrChange w:id="1545" w:author="Windows 用户" w:date="2021-05-19T23:08:00Z">
                <w:rPr>
                  <w:rFonts w:ascii="Courier New" w:hAnsi="Courier New" w:cs="Courier New" w:hint="eastAsia"/>
                  <w:color w:val="7030A0"/>
                  <w:kern w:val="0"/>
                  <w:sz w:val="20"/>
                  <w:szCs w:val="20"/>
                </w:rPr>
              </w:rPrChange>
            </w:rPr>
            <w:delText>1</w:delText>
          </w:r>
        </w:del>
      </w:ins>
      <w:del w:id="1546" w:author="Windows 用户" w:date="2021-05-20T00:52:00Z">
        <w:r w:rsidRPr="00A74D6F" w:rsidDel="0016593B">
          <w:rPr>
            <w:rFonts w:asciiTheme="minorEastAsia" w:hAnsiTheme="minorEastAsia" w:cs="Courier New" w:hint="eastAsia"/>
            <w:color w:val="7030A0"/>
            <w:kern w:val="0"/>
            <w:szCs w:val="21"/>
            <w:rPrChange w:id="1547" w:author="Windows 用户" w:date="2021-05-19T23:08:00Z">
              <w:rPr>
                <w:rFonts w:ascii="Courier New" w:hAnsi="Courier New" w:cs="Courier New" w:hint="eastAsia"/>
                <w:color w:val="7030A0"/>
                <w:kern w:val="0"/>
                <w:sz w:val="20"/>
                <w:szCs w:val="20"/>
              </w:rPr>
            </w:rPrChange>
          </w:rPr>
          <w:delText>字节 服务器端软件固件全体校验CRC32（4字节） 当前数据体CRC32校验（4字节） 数据内容（16进制，数据长度符合前面的本次长度）</w:delText>
        </w:r>
      </w:del>
    </w:p>
    <w:tbl>
      <w:tblPr>
        <w:tblStyle w:val="a5"/>
        <w:tblW w:w="9717" w:type="dxa"/>
        <w:tblLayout w:type="fixed"/>
        <w:tblLook w:val="04A0" w:firstRow="1" w:lastRow="0" w:firstColumn="1" w:lastColumn="0" w:noHBand="0" w:noVBand="1"/>
        <w:tblPrChange w:id="1548" w:author="Windows 用户" w:date="2021-05-20T00:43:00Z">
          <w:tblPr>
            <w:tblStyle w:val="a5"/>
            <w:tblW w:w="958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44"/>
        <w:gridCol w:w="1273"/>
        <w:gridCol w:w="1272"/>
        <w:gridCol w:w="849"/>
        <w:gridCol w:w="1557"/>
        <w:gridCol w:w="1415"/>
        <w:gridCol w:w="1272"/>
        <w:gridCol w:w="1235"/>
        <w:tblGridChange w:id="1549">
          <w:tblGrid>
            <w:gridCol w:w="763"/>
            <w:gridCol w:w="1151"/>
            <w:gridCol w:w="1150"/>
            <w:gridCol w:w="768"/>
            <w:gridCol w:w="1407"/>
            <w:gridCol w:w="1279"/>
            <w:gridCol w:w="1150"/>
            <w:gridCol w:w="1920"/>
          </w:tblGrid>
        </w:tblGridChange>
      </w:tblGrid>
      <w:tr w:rsidR="00365BA0" w:rsidRPr="008C1E3B" w:rsidTr="00365BA0">
        <w:trPr>
          <w:trHeight w:val="338"/>
          <w:ins w:id="1550" w:author="Windows 用户" w:date="2021-05-20T00:40:00Z"/>
          <w:trPrChange w:id="1551" w:author="Windows 用户" w:date="2021-05-20T00:43:00Z">
            <w:trPr>
              <w:trHeight w:val="349"/>
            </w:trPr>
          </w:trPrChange>
        </w:trPr>
        <w:tc>
          <w:tcPr>
            <w:tcW w:w="844" w:type="dxa"/>
            <w:vAlign w:val="center"/>
            <w:tcPrChange w:id="1552" w:author="Windows 用户" w:date="2021-05-20T00:43:00Z">
              <w:tcPr>
                <w:tcW w:w="763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53" w:author="Windows 用户" w:date="2021-05-20T00:40:00Z"/>
                <w:rFonts w:asciiTheme="minorEastAsia" w:hAnsiTheme="minorEastAsia"/>
                <w:szCs w:val="21"/>
              </w:rPr>
            </w:pPr>
            <w:ins w:id="1554" w:author="Windows 用户" w:date="2021-05-20T00:40:00Z">
              <w:r w:rsidRPr="008C1E3B">
                <w:rPr>
                  <w:rFonts w:asciiTheme="minorEastAsia" w:hAnsiTheme="minorEastAsia" w:hint="eastAsia"/>
                  <w:szCs w:val="21"/>
                </w:rPr>
                <w:t>消息类型（1）</w:t>
              </w:r>
            </w:ins>
          </w:p>
        </w:tc>
        <w:tc>
          <w:tcPr>
            <w:tcW w:w="1273" w:type="dxa"/>
            <w:vAlign w:val="center"/>
            <w:tcPrChange w:id="1555" w:author="Windows 用户" w:date="2021-05-20T00:43:00Z">
              <w:tcPr>
                <w:tcW w:w="1151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56" w:author="Windows 用户" w:date="2021-05-20T00:40:00Z"/>
                <w:rFonts w:asciiTheme="minorEastAsia" w:hAnsiTheme="minorEastAsia"/>
                <w:szCs w:val="21"/>
              </w:rPr>
            </w:pPr>
            <w:ins w:id="1557" w:author="Windows 用户" w:date="2021-05-20T00:40:00Z">
              <w:r>
                <w:rPr>
                  <w:rFonts w:asciiTheme="minorEastAsia" w:hAnsiTheme="minorEastAsia" w:hint="eastAsia"/>
                  <w:szCs w:val="21"/>
                </w:rPr>
                <w:t>服务器</w:t>
              </w:r>
              <w:r>
                <w:rPr>
                  <w:rFonts w:asciiTheme="minorEastAsia" w:hAnsiTheme="minorEastAsia"/>
                  <w:szCs w:val="21"/>
                </w:rPr>
                <w:t>文件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版本号（3）</w:t>
              </w:r>
            </w:ins>
          </w:p>
        </w:tc>
        <w:tc>
          <w:tcPr>
            <w:tcW w:w="1272" w:type="dxa"/>
            <w:vAlign w:val="center"/>
            <w:tcPrChange w:id="1558" w:author="Windows 用户" w:date="2021-05-20T00:43:00Z">
              <w:tcPr>
                <w:tcW w:w="1150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59" w:author="Windows 用户" w:date="2021-05-20T00:40:00Z"/>
                <w:rFonts w:asciiTheme="minorEastAsia" w:hAnsiTheme="minorEastAsia" w:hint="eastAsia"/>
                <w:szCs w:val="21"/>
              </w:rPr>
            </w:pPr>
            <w:ins w:id="1560" w:author="Windows 用户" w:date="2021-05-20T00:40:00Z">
              <w:r>
                <w:rPr>
                  <w:rFonts w:asciiTheme="minorEastAsia" w:hAnsiTheme="minorEastAsia" w:hint="eastAsia"/>
                  <w:szCs w:val="21"/>
                </w:rPr>
                <w:t>本次</w:t>
              </w:r>
              <w:r>
                <w:rPr>
                  <w:rFonts w:asciiTheme="minorEastAsia" w:hAnsiTheme="minorEastAsia" w:hint="eastAsia"/>
                  <w:szCs w:val="21"/>
                </w:rPr>
                <w:t>数据</w:t>
              </w:r>
              <w:r>
                <w:rPr>
                  <w:rFonts w:asciiTheme="minorEastAsia" w:hAnsiTheme="minorEastAsia" w:hint="eastAsia"/>
                  <w:szCs w:val="21"/>
                </w:rPr>
                <w:t>偏移</w:t>
              </w:r>
              <w:r>
                <w:rPr>
                  <w:rFonts w:asciiTheme="minorEastAsia" w:hAnsiTheme="minorEastAsia"/>
                  <w:szCs w:val="21"/>
                </w:rPr>
                <w:t>地址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（</w:t>
              </w:r>
              <w:r>
                <w:rPr>
                  <w:rFonts w:asciiTheme="minorEastAsia" w:hAnsiTheme="minorEastAsia" w:hint="eastAsia"/>
                  <w:szCs w:val="21"/>
                </w:rPr>
                <w:t>4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849" w:type="dxa"/>
            <w:vAlign w:val="center"/>
            <w:tcPrChange w:id="1561" w:author="Windows 用户" w:date="2021-05-20T00:43:00Z">
              <w:tcPr>
                <w:tcW w:w="768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62" w:author="Windows 用户" w:date="2021-05-20T00:40:00Z"/>
                <w:rFonts w:asciiTheme="minorEastAsia" w:hAnsiTheme="minorEastAsia" w:hint="eastAsia"/>
                <w:szCs w:val="21"/>
              </w:rPr>
            </w:pPr>
            <w:ins w:id="1563" w:author="Windows 用户" w:date="2021-05-20T00:40:00Z">
              <w:r>
                <w:rPr>
                  <w:rFonts w:asciiTheme="minorEastAsia" w:hAnsiTheme="minorEastAsia" w:cs="Courier New" w:hint="eastAsia"/>
                  <w:color w:val="000000"/>
                  <w:kern w:val="0"/>
                  <w:szCs w:val="21"/>
                </w:rPr>
                <w:t>本次</w:t>
              </w:r>
              <w:r w:rsidRPr="008C1E3B">
                <w:rPr>
                  <w:rFonts w:asciiTheme="minorEastAsia" w:hAnsiTheme="minorEastAsia" w:cs="Courier New" w:hint="eastAsia"/>
                  <w:color w:val="000000"/>
                  <w:kern w:val="0"/>
                  <w:szCs w:val="21"/>
                </w:rPr>
                <w:t>数据的长度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（</w:t>
              </w:r>
              <w:r>
                <w:rPr>
                  <w:rFonts w:asciiTheme="minorEastAsia" w:hAnsiTheme="minorEastAsia"/>
                  <w:szCs w:val="21"/>
                </w:rPr>
                <w:t>1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1557" w:type="dxa"/>
            <w:vAlign w:val="center"/>
            <w:tcPrChange w:id="1564" w:author="Windows 用户" w:date="2021-05-20T00:43:00Z">
              <w:tcPr>
                <w:tcW w:w="1407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65" w:author="Windows 用户" w:date="2021-05-20T00:41:00Z"/>
                <w:rFonts w:asciiTheme="minorEastAsia" w:hAnsiTheme="minorEastAsia" w:hint="eastAsia"/>
                <w:szCs w:val="21"/>
              </w:rPr>
            </w:pPr>
            <w:ins w:id="1566" w:author="Windows 用户" w:date="2021-05-20T00:41:00Z">
              <w:r>
                <w:rPr>
                  <w:rFonts w:asciiTheme="minorEastAsia" w:hAnsiTheme="minorEastAsia" w:hint="eastAsia"/>
                  <w:szCs w:val="21"/>
                </w:rPr>
                <w:t>服务器</w:t>
              </w:r>
              <w:r>
                <w:rPr>
                  <w:rFonts w:asciiTheme="minorEastAsia" w:hAnsiTheme="minorEastAsia"/>
                  <w:szCs w:val="21"/>
                </w:rPr>
                <w:t>软件固件全体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CRC32校验（4）</w:t>
              </w:r>
            </w:ins>
          </w:p>
        </w:tc>
        <w:tc>
          <w:tcPr>
            <w:tcW w:w="1415" w:type="dxa"/>
            <w:vAlign w:val="center"/>
            <w:tcPrChange w:id="1567" w:author="Windows 用户" w:date="2021-05-20T00:43:00Z">
              <w:tcPr>
                <w:tcW w:w="1279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68" w:author="Windows 用户" w:date="2021-05-20T00:41:00Z"/>
                <w:rFonts w:asciiTheme="minorEastAsia" w:hAnsiTheme="minorEastAsia" w:hint="eastAsia"/>
                <w:szCs w:val="21"/>
              </w:rPr>
            </w:pPr>
            <w:ins w:id="1569" w:author="Windows 用户" w:date="2021-05-20T00:42:00Z">
              <w:r>
                <w:rPr>
                  <w:rFonts w:asciiTheme="minorEastAsia" w:hAnsiTheme="minorEastAsia" w:hint="eastAsia"/>
                  <w:szCs w:val="21"/>
                </w:rPr>
                <w:t>当前</w:t>
              </w:r>
              <w:r>
                <w:rPr>
                  <w:rFonts w:asciiTheme="minorEastAsia" w:hAnsiTheme="minorEastAsia"/>
                  <w:szCs w:val="21"/>
                </w:rPr>
                <w:t>数据</w:t>
              </w:r>
            </w:ins>
            <w:ins w:id="1570" w:author="Windows 用户" w:date="2021-05-20T00:41:00Z">
              <w:r>
                <w:rPr>
                  <w:rFonts w:asciiTheme="minorEastAsia" w:hAnsiTheme="minorEastAsia"/>
                  <w:szCs w:val="21"/>
                </w:rPr>
                <w:t>体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CRC32校验（4）</w:t>
              </w:r>
            </w:ins>
          </w:p>
        </w:tc>
        <w:tc>
          <w:tcPr>
            <w:tcW w:w="1272" w:type="dxa"/>
            <w:vAlign w:val="center"/>
            <w:tcPrChange w:id="1571" w:author="Windows 用户" w:date="2021-05-20T00:43:00Z">
              <w:tcPr>
                <w:tcW w:w="1150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72" w:author="Windows 用户" w:date="2021-05-20T00:42:00Z"/>
                <w:rFonts w:asciiTheme="minorEastAsia" w:hAnsiTheme="minorEastAsia" w:hint="eastAsia"/>
                <w:szCs w:val="21"/>
              </w:rPr>
              <w:pPrChange w:id="1573" w:author="Windows 用户" w:date="2021-05-20T00:44:00Z">
                <w:pPr>
                  <w:jc w:val="center"/>
                </w:pPr>
              </w:pPrChange>
            </w:pPr>
            <w:ins w:id="1574" w:author="Windows 用户" w:date="2021-05-20T00:42:00Z">
              <w:r>
                <w:rPr>
                  <w:rFonts w:asciiTheme="minorEastAsia" w:hAnsiTheme="minorEastAsia" w:hint="eastAsia"/>
                  <w:szCs w:val="21"/>
                </w:rPr>
                <w:t>当前</w:t>
              </w:r>
              <w:r>
                <w:rPr>
                  <w:rFonts w:asciiTheme="minorEastAsia" w:hAnsiTheme="minorEastAsia"/>
                  <w:szCs w:val="21"/>
                </w:rPr>
                <w:t>数据体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CRC32校验（</w:t>
              </w:r>
            </w:ins>
            <w:ins w:id="1575" w:author="Windows 用户" w:date="2021-05-20T00:44:00Z">
              <w:r>
                <w:rPr>
                  <w:rFonts w:asciiTheme="minorEastAsia" w:hAnsiTheme="minorEastAsia" w:hint="eastAsia"/>
                  <w:szCs w:val="21"/>
                </w:rPr>
                <w:t>N</w:t>
              </w:r>
            </w:ins>
            <w:ins w:id="1576" w:author="Windows 用户" w:date="2021-05-20T00:42:00Z"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1235" w:type="dxa"/>
            <w:vAlign w:val="center"/>
            <w:tcPrChange w:id="1577" w:author="Windows 用户" w:date="2021-05-20T00:43:00Z">
              <w:tcPr>
                <w:tcW w:w="1920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78" w:author="Windows 用户" w:date="2021-05-20T00:40:00Z"/>
                <w:rFonts w:asciiTheme="minorEastAsia" w:hAnsiTheme="minorEastAsia"/>
                <w:szCs w:val="21"/>
              </w:rPr>
            </w:pPr>
            <w:ins w:id="1579" w:author="Windows 用户" w:date="2021-05-20T00:40:00Z">
              <w:r w:rsidRPr="008C1E3B">
                <w:rPr>
                  <w:rFonts w:asciiTheme="minorEastAsia" w:hAnsiTheme="minorEastAsia" w:hint="eastAsia"/>
                  <w:szCs w:val="21"/>
                </w:rPr>
                <w:t>CRC32校验（4）</w:t>
              </w:r>
            </w:ins>
          </w:p>
        </w:tc>
      </w:tr>
      <w:tr w:rsidR="00365BA0" w:rsidRPr="008C1E3B" w:rsidTr="00365BA0">
        <w:trPr>
          <w:trHeight w:val="162"/>
          <w:ins w:id="1580" w:author="Windows 用户" w:date="2021-05-20T00:40:00Z"/>
          <w:trPrChange w:id="1581" w:author="Windows 用户" w:date="2021-05-20T00:43:00Z">
            <w:trPr>
              <w:trHeight w:val="168"/>
            </w:trPr>
          </w:trPrChange>
        </w:trPr>
        <w:tc>
          <w:tcPr>
            <w:tcW w:w="844" w:type="dxa"/>
            <w:vAlign w:val="center"/>
            <w:tcPrChange w:id="1582" w:author="Windows 用户" w:date="2021-05-20T00:43:00Z">
              <w:tcPr>
                <w:tcW w:w="763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83" w:author="Windows 用户" w:date="2021-05-20T00:40:00Z"/>
                <w:rFonts w:asciiTheme="minorEastAsia" w:hAnsiTheme="minorEastAsia"/>
                <w:szCs w:val="21"/>
              </w:rPr>
            </w:pPr>
            <w:ins w:id="1584" w:author="Windows 用户" w:date="2021-05-20T00:40:00Z">
              <w:r w:rsidRPr="008C1E3B">
                <w:rPr>
                  <w:rFonts w:asciiTheme="minorEastAsia" w:hAnsiTheme="minorEastAsia"/>
                  <w:szCs w:val="21"/>
                </w:rPr>
                <w:t>0x</w:t>
              </w:r>
              <w:r>
                <w:rPr>
                  <w:rFonts w:asciiTheme="minorEastAsia" w:hAnsiTheme="minorEastAsia"/>
                  <w:szCs w:val="21"/>
                </w:rPr>
                <w:t>08</w:t>
              </w:r>
            </w:ins>
          </w:p>
        </w:tc>
        <w:tc>
          <w:tcPr>
            <w:tcW w:w="1273" w:type="dxa"/>
            <w:vAlign w:val="center"/>
            <w:tcPrChange w:id="1585" w:author="Windows 用户" w:date="2021-05-20T00:43:00Z">
              <w:tcPr>
                <w:tcW w:w="1151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86" w:author="Windows 用户" w:date="2021-05-20T00:40:00Z"/>
                <w:rFonts w:asciiTheme="minorEastAsia" w:hAnsiTheme="minorEastAsia" w:hint="eastAsia"/>
                <w:szCs w:val="21"/>
              </w:rPr>
            </w:pPr>
            <w:ins w:id="1587" w:author="Windows 用户" w:date="2021-05-20T00:40:00Z">
              <w:r w:rsidRPr="008C1E3B">
                <w:rPr>
                  <w:rFonts w:asciiTheme="minorEastAsia" w:hAnsiTheme="minorEastAsia"/>
                  <w:szCs w:val="21"/>
                </w:rPr>
                <w:t>0xXX 0xXX 0xXX</w:t>
              </w:r>
            </w:ins>
          </w:p>
        </w:tc>
        <w:tc>
          <w:tcPr>
            <w:tcW w:w="1272" w:type="dxa"/>
            <w:vAlign w:val="center"/>
            <w:tcPrChange w:id="1588" w:author="Windows 用户" w:date="2021-05-20T00:43:00Z">
              <w:tcPr>
                <w:tcW w:w="1150" w:type="dxa"/>
                <w:vAlign w:val="center"/>
              </w:tcPr>
            </w:tcPrChange>
          </w:tcPr>
          <w:p w:rsidR="00365BA0" w:rsidRDefault="00365BA0" w:rsidP="00365BA0">
            <w:pPr>
              <w:jc w:val="center"/>
              <w:rPr>
                <w:ins w:id="1589" w:author="Windows 用户" w:date="2021-05-20T00:40:00Z"/>
                <w:rFonts w:asciiTheme="minorEastAsia" w:hAnsiTheme="minorEastAsia"/>
                <w:szCs w:val="21"/>
              </w:rPr>
            </w:pPr>
            <w:ins w:id="1590" w:author="Windows 用户" w:date="2021-05-20T00:40:00Z">
              <w:r w:rsidRPr="008C1E3B">
                <w:rPr>
                  <w:rFonts w:asciiTheme="minorEastAsia" w:hAnsiTheme="minorEastAsia"/>
                  <w:szCs w:val="21"/>
                </w:rPr>
                <w:t xml:space="preserve">0xXX 0xXX </w:t>
              </w:r>
            </w:ins>
          </w:p>
          <w:p w:rsidR="00365BA0" w:rsidRPr="008C1E3B" w:rsidRDefault="00365BA0" w:rsidP="00365BA0">
            <w:pPr>
              <w:jc w:val="center"/>
              <w:rPr>
                <w:ins w:id="1591" w:author="Windows 用户" w:date="2021-05-20T00:40:00Z"/>
                <w:rFonts w:asciiTheme="minorEastAsia" w:hAnsiTheme="minorEastAsia"/>
                <w:szCs w:val="21"/>
              </w:rPr>
            </w:pPr>
            <w:ins w:id="1592" w:author="Windows 用户" w:date="2021-05-20T00:40:00Z">
              <w:r w:rsidRPr="008C1E3B">
                <w:rPr>
                  <w:rFonts w:asciiTheme="minorEastAsia" w:hAnsiTheme="minorEastAsia"/>
                  <w:szCs w:val="21"/>
                </w:rPr>
                <w:t>0xXX</w:t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8C1E3B">
                <w:rPr>
                  <w:rFonts w:asciiTheme="minorEastAsia" w:hAnsiTheme="minorEastAsia"/>
                  <w:szCs w:val="21"/>
                </w:rPr>
                <w:t>0xXX</w:t>
              </w:r>
            </w:ins>
          </w:p>
        </w:tc>
        <w:tc>
          <w:tcPr>
            <w:tcW w:w="849" w:type="dxa"/>
            <w:vAlign w:val="center"/>
            <w:tcPrChange w:id="1593" w:author="Windows 用户" w:date="2021-05-20T00:43:00Z">
              <w:tcPr>
                <w:tcW w:w="768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594" w:author="Windows 用户" w:date="2021-05-20T00:40:00Z"/>
                <w:rFonts w:asciiTheme="minorEastAsia" w:hAnsiTheme="minorEastAsia"/>
                <w:szCs w:val="21"/>
              </w:rPr>
            </w:pPr>
            <w:ins w:id="1595" w:author="Windows 用户" w:date="2021-05-20T00:44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</w:p>
        </w:tc>
        <w:tc>
          <w:tcPr>
            <w:tcW w:w="1557" w:type="dxa"/>
            <w:vAlign w:val="center"/>
            <w:tcPrChange w:id="1596" w:author="Windows 用户" w:date="2021-05-20T00:43:00Z">
              <w:tcPr>
                <w:tcW w:w="1407" w:type="dxa"/>
                <w:vAlign w:val="center"/>
              </w:tcPr>
            </w:tcPrChange>
          </w:tcPr>
          <w:p w:rsidR="00365BA0" w:rsidRDefault="00365BA0" w:rsidP="00365BA0">
            <w:pPr>
              <w:jc w:val="center"/>
              <w:rPr>
                <w:ins w:id="1597" w:author="Windows 用户" w:date="2021-05-20T00:41:00Z"/>
                <w:rFonts w:asciiTheme="minorEastAsia" w:hAnsiTheme="minorEastAsia"/>
                <w:szCs w:val="21"/>
              </w:rPr>
            </w:pPr>
            <w:ins w:id="1598" w:author="Windows 用户" w:date="2021-05-20T00:41:00Z">
              <w:r w:rsidRPr="008C1E3B">
                <w:rPr>
                  <w:rFonts w:asciiTheme="minorEastAsia" w:hAnsiTheme="minorEastAsia"/>
                  <w:szCs w:val="21"/>
                </w:rPr>
                <w:t xml:space="preserve">0xXX 0xXX </w:t>
              </w:r>
            </w:ins>
          </w:p>
          <w:p w:rsidR="00365BA0" w:rsidRPr="008C1E3B" w:rsidRDefault="00365BA0" w:rsidP="00365BA0">
            <w:pPr>
              <w:jc w:val="center"/>
              <w:rPr>
                <w:ins w:id="1599" w:author="Windows 用户" w:date="2021-05-20T00:41:00Z"/>
                <w:rFonts w:asciiTheme="minorEastAsia" w:hAnsiTheme="minorEastAsia"/>
                <w:szCs w:val="21"/>
              </w:rPr>
            </w:pPr>
            <w:ins w:id="1600" w:author="Windows 用户" w:date="2021-05-20T00:41:00Z">
              <w:r w:rsidRPr="008C1E3B">
                <w:rPr>
                  <w:rFonts w:asciiTheme="minorEastAsia" w:hAnsiTheme="minorEastAsia"/>
                  <w:szCs w:val="21"/>
                </w:rPr>
                <w:t>0xXX 0xXX</w:t>
              </w:r>
            </w:ins>
          </w:p>
        </w:tc>
        <w:tc>
          <w:tcPr>
            <w:tcW w:w="1415" w:type="dxa"/>
            <w:vAlign w:val="center"/>
            <w:tcPrChange w:id="1601" w:author="Windows 用户" w:date="2021-05-20T00:43:00Z">
              <w:tcPr>
                <w:tcW w:w="1279" w:type="dxa"/>
                <w:vAlign w:val="center"/>
              </w:tcPr>
            </w:tcPrChange>
          </w:tcPr>
          <w:p w:rsidR="00365BA0" w:rsidRDefault="00365BA0" w:rsidP="00365BA0">
            <w:pPr>
              <w:jc w:val="center"/>
              <w:rPr>
                <w:ins w:id="1602" w:author="Windows 用户" w:date="2021-05-20T00:41:00Z"/>
                <w:rFonts w:asciiTheme="minorEastAsia" w:hAnsiTheme="minorEastAsia"/>
                <w:szCs w:val="21"/>
              </w:rPr>
            </w:pPr>
            <w:ins w:id="1603" w:author="Windows 用户" w:date="2021-05-20T00:41:00Z">
              <w:r w:rsidRPr="008C1E3B">
                <w:rPr>
                  <w:rFonts w:asciiTheme="minorEastAsia" w:hAnsiTheme="minorEastAsia"/>
                  <w:szCs w:val="21"/>
                </w:rPr>
                <w:t xml:space="preserve">0xXX 0xXX </w:t>
              </w:r>
            </w:ins>
          </w:p>
          <w:p w:rsidR="00365BA0" w:rsidRPr="008C1E3B" w:rsidRDefault="00365BA0" w:rsidP="00365BA0">
            <w:pPr>
              <w:jc w:val="center"/>
              <w:rPr>
                <w:ins w:id="1604" w:author="Windows 用户" w:date="2021-05-20T00:41:00Z"/>
                <w:rFonts w:asciiTheme="minorEastAsia" w:hAnsiTheme="minorEastAsia"/>
                <w:szCs w:val="21"/>
              </w:rPr>
            </w:pPr>
            <w:ins w:id="1605" w:author="Windows 用户" w:date="2021-05-20T00:41:00Z">
              <w:r w:rsidRPr="008C1E3B">
                <w:rPr>
                  <w:rFonts w:asciiTheme="minorEastAsia" w:hAnsiTheme="minorEastAsia"/>
                  <w:szCs w:val="21"/>
                </w:rPr>
                <w:t>0xXX 0xXX</w:t>
              </w:r>
            </w:ins>
          </w:p>
        </w:tc>
        <w:tc>
          <w:tcPr>
            <w:tcW w:w="1272" w:type="dxa"/>
            <w:vAlign w:val="center"/>
            <w:tcPrChange w:id="1606" w:author="Windows 用户" w:date="2021-05-20T00:43:00Z">
              <w:tcPr>
                <w:tcW w:w="1150" w:type="dxa"/>
                <w:vAlign w:val="center"/>
              </w:tcPr>
            </w:tcPrChange>
          </w:tcPr>
          <w:p w:rsidR="00365BA0" w:rsidRPr="008C1E3B" w:rsidRDefault="00365BA0" w:rsidP="00365BA0">
            <w:pPr>
              <w:jc w:val="center"/>
              <w:rPr>
                <w:ins w:id="1607" w:author="Windows 用户" w:date="2021-05-20T00:42:00Z"/>
                <w:rFonts w:asciiTheme="minorEastAsia" w:hAnsiTheme="minorEastAsia"/>
                <w:szCs w:val="21"/>
              </w:rPr>
              <w:pPrChange w:id="1608" w:author="Windows 用户" w:date="2021-05-20T00:44:00Z">
                <w:pPr>
                  <w:jc w:val="center"/>
                </w:pPr>
              </w:pPrChange>
            </w:pPr>
            <w:ins w:id="1609" w:author="Windows 用户" w:date="2021-05-20T00:42:00Z">
              <w:r>
                <w:rPr>
                  <w:rFonts w:asciiTheme="minorEastAsia" w:hAnsiTheme="minorEastAsia"/>
                  <w:szCs w:val="21"/>
                </w:rPr>
                <w:t xml:space="preserve">0xXX </w:t>
              </w:r>
            </w:ins>
            <w:ins w:id="1610" w:author="Windows 用户" w:date="2021-05-20T00:44:00Z">
              <w:r>
                <w:rPr>
                  <w:rFonts w:asciiTheme="minorEastAsia" w:hAnsiTheme="minorEastAsia" w:hint="eastAsia"/>
                  <w:szCs w:val="21"/>
                </w:rPr>
                <w:t>。。。</w:t>
              </w:r>
            </w:ins>
            <w:ins w:id="1611" w:author="Windows 用户" w:date="2021-05-20T00:42:00Z">
              <w:r w:rsidRPr="008C1E3B">
                <w:rPr>
                  <w:rFonts w:asciiTheme="minorEastAsia" w:hAnsiTheme="minorEastAsia"/>
                  <w:szCs w:val="21"/>
                </w:rPr>
                <w:t xml:space="preserve"> 0xXX</w:t>
              </w:r>
            </w:ins>
          </w:p>
        </w:tc>
        <w:tc>
          <w:tcPr>
            <w:tcW w:w="1235" w:type="dxa"/>
            <w:vAlign w:val="center"/>
            <w:tcPrChange w:id="1612" w:author="Windows 用户" w:date="2021-05-20T00:43:00Z">
              <w:tcPr>
                <w:tcW w:w="1920" w:type="dxa"/>
                <w:vAlign w:val="center"/>
              </w:tcPr>
            </w:tcPrChange>
          </w:tcPr>
          <w:p w:rsidR="00365BA0" w:rsidRDefault="00365BA0" w:rsidP="00365BA0">
            <w:pPr>
              <w:jc w:val="center"/>
              <w:rPr>
                <w:ins w:id="1613" w:author="Windows 用户" w:date="2021-05-20T00:40:00Z"/>
                <w:rFonts w:asciiTheme="minorEastAsia" w:hAnsiTheme="minorEastAsia"/>
                <w:szCs w:val="21"/>
              </w:rPr>
            </w:pPr>
            <w:ins w:id="1614" w:author="Windows 用户" w:date="2021-05-20T00:40:00Z">
              <w:r w:rsidRPr="008C1E3B">
                <w:rPr>
                  <w:rFonts w:asciiTheme="minorEastAsia" w:hAnsiTheme="minorEastAsia"/>
                  <w:szCs w:val="21"/>
                </w:rPr>
                <w:t xml:space="preserve">0xXX 0xXX </w:t>
              </w:r>
            </w:ins>
          </w:p>
          <w:p w:rsidR="00365BA0" w:rsidRPr="008C1E3B" w:rsidRDefault="00365BA0" w:rsidP="00365BA0">
            <w:pPr>
              <w:jc w:val="center"/>
              <w:rPr>
                <w:ins w:id="1615" w:author="Windows 用户" w:date="2021-05-20T00:40:00Z"/>
                <w:rFonts w:asciiTheme="minorEastAsia" w:hAnsiTheme="minorEastAsia"/>
                <w:szCs w:val="21"/>
              </w:rPr>
            </w:pPr>
            <w:ins w:id="1616" w:author="Windows 用户" w:date="2021-05-20T00:40:00Z">
              <w:r w:rsidRPr="008C1E3B">
                <w:rPr>
                  <w:rFonts w:asciiTheme="minorEastAsia" w:hAnsiTheme="minorEastAsia"/>
                  <w:szCs w:val="21"/>
                </w:rPr>
                <w:t>0xXX 0xXX</w:t>
              </w:r>
            </w:ins>
          </w:p>
        </w:tc>
      </w:tr>
    </w:tbl>
    <w:p w:rsidR="00365BA0" w:rsidRPr="00A74D6F" w:rsidDel="00365BA0" w:rsidRDefault="00365BA0">
      <w:pPr>
        <w:rPr>
          <w:del w:id="1617" w:author="Windows 用户" w:date="2021-05-20T00:40:00Z"/>
          <w:rFonts w:asciiTheme="minorEastAsia" w:hAnsiTheme="minorEastAsia" w:cs="Courier New" w:hint="eastAsia"/>
          <w:color w:val="7030A0"/>
          <w:kern w:val="0"/>
          <w:szCs w:val="21"/>
          <w:rPrChange w:id="1618" w:author="Windows 用户" w:date="2021-05-19T23:08:00Z">
            <w:rPr>
              <w:del w:id="1619" w:author="Windows 用户" w:date="2021-05-20T00:40:00Z"/>
              <w:rFonts w:ascii="Courier New" w:hAnsi="Courier New" w:cs="Courier New"/>
              <w:color w:val="7030A0"/>
              <w:kern w:val="0"/>
              <w:sz w:val="20"/>
              <w:szCs w:val="20"/>
            </w:rPr>
          </w:rPrChange>
        </w:rPr>
      </w:pPr>
    </w:p>
    <w:p w:rsidR="006226DF" w:rsidRPr="00A74D6F" w:rsidRDefault="006226DF">
      <w:pPr>
        <w:rPr>
          <w:rFonts w:asciiTheme="minorEastAsia" w:hAnsiTheme="minorEastAsia" w:hint="eastAsia"/>
          <w:szCs w:val="21"/>
          <w:rPrChange w:id="1620" w:author="Windows 用户" w:date="2021-05-19T23:08:00Z">
            <w:rPr/>
          </w:rPrChange>
        </w:rPr>
      </w:pPr>
    </w:p>
    <w:p w:rsidR="006226DF" w:rsidRPr="00A74D6F" w:rsidRDefault="00A158D8">
      <w:pPr>
        <w:rPr>
          <w:rFonts w:asciiTheme="minorEastAsia" w:hAnsiTheme="minorEastAsia"/>
          <w:szCs w:val="21"/>
          <w:rPrChange w:id="1621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Cs w:val="21"/>
          <w:rPrChange w:id="1622" w:author="Windows 用户" w:date="2021-05-19T23:08:00Z">
            <w:rPr>
              <w:rFonts w:hint="eastAsia"/>
            </w:rPr>
          </w:rPrChange>
        </w:rPr>
        <w:t>下行示例：</w:t>
      </w:r>
    </w:p>
    <w:p w:rsidR="006226DF" w:rsidRPr="00A74D6F" w:rsidRDefault="00A158D8">
      <w:pPr>
        <w:rPr>
          <w:rFonts w:asciiTheme="minorEastAsia" w:hAnsiTheme="minorEastAsia" w:cs="Courier New"/>
          <w:color w:val="000000"/>
          <w:kern w:val="0"/>
          <w:szCs w:val="21"/>
          <w:rPrChange w:id="1623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624" w:author="Administrator" w:date="2021-01-14T10:30:00Z"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lightGray"/>
            <w:rPrChange w:id="162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rPrChange>
          </w:rPr>
          <w:delText>00 00 00 43 50 2D 00 00 AE 36</w:delText>
        </w:r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rPrChange w:id="162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1627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03</w:delTex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162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</w:del>
      <w:r w:rsidRPr="00A74D6F">
        <w:rPr>
          <w:rFonts w:asciiTheme="minorEastAsia" w:hAnsiTheme="minorEastAsia" w:cs="Courier New"/>
          <w:color w:val="000000"/>
          <w:kern w:val="0"/>
          <w:szCs w:val="21"/>
          <w:highlight w:val="darkGray"/>
          <w:rPrChange w:id="1629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Gray"/>
            </w:rPr>
          </w:rPrChange>
        </w:rPr>
        <w:t>08</w:t>
      </w:r>
      <w:r w:rsidRPr="00A74D6F">
        <w:rPr>
          <w:rFonts w:asciiTheme="minorEastAsia" w:hAnsiTheme="minorEastAsia" w:cs="Courier New"/>
          <w:color w:val="000000"/>
          <w:kern w:val="0"/>
          <w:szCs w:val="21"/>
          <w:rPrChange w:id="1630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green"/>
          <w:rPrChange w:id="1631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green"/>
            </w:rPr>
          </w:rPrChange>
        </w:rPr>
        <w:t>01 01 09</w:t>
      </w:r>
      <w:r w:rsidRPr="00A74D6F">
        <w:rPr>
          <w:rFonts w:asciiTheme="minorEastAsia" w:hAnsiTheme="minorEastAsia" w:cs="Courier New"/>
          <w:color w:val="000000"/>
          <w:kern w:val="0"/>
          <w:szCs w:val="21"/>
          <w:rPrChange w:id="1632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cyan"/>
          <w:rPrChange w:id="1633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cyan"/>
            </w:rPr>
          </w:rPrChange>
        </w:rPr>
        <w:t>00 00 00 00</w:t>
      </w:r>
      <w:r w:rsidRPr="00A74D6F">
        <w:rPr>
          <w:rFonts w:asciiTheme="minorEastAsia" w:hAnsiTheme="minorEastAsia" w:cs="Courier New"/>
          <w:color w:val="000000"/>
          <w:kern w:val="0"/>
          <w:szCs w:val="21"/>
          <w:rPrChange w:id="1634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del w:id="1635" w:author="Administrator" w:date="2021-01-14T10:33:00Z"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magenta"/>
            <w:rPrChange w:id="1636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delText>00 00 01 00</w:delText>
        </w:r>
      </w:del>
      <w:ins w:id="1637" w:author="Administrator" w:date="2021-01-14T10:33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  <w:rPrChange w:id="1638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t>1E</w:t>
        </w:r>
      </w:ins>
      <w:r w:rsidRPr="00A74D6F">
        <w:rPr>
          <w:rFonts w:asciiTheme="minorEastAsia" w:hAnsiTheme="minorEastAsia" w:cs="Courier New"/>
          <w:color w:val="000000"/>
          <w:kern w:val="0"/>
          <w:szCs w:val="21"/>
          <w:rPrChange w:id="1639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red"/>
          <w:rPrChange w:id="1640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red"/>
            </w:rPr>
          </w:rPrChange>
        </w:rPr>
        <w:t>5E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red"/>
          <w:rPrChange w:id="1641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red"/>
            </w:rPr>
          </w:rPrChange>
        </w:rPr>
        <w:t xml:space="preserve"> </w:t>
      </w: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red"/>
          <w:rPrChange w:id="1642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red"/>
            </w:rPr>
          </w:rPrChange>
        </w:rPr>
        <w:t>C9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red"/>
          <w:rPrChange w:id="1643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red"/>
            </w:rPr>
          </w:rPrChange>
        </w:rPr>
        <w:t xml:space="preserve"> 73 </w:t>
      </w: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red"/>
          <w:rPrChange w:id="1644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red"/>
            </w:rPr>
          </w:rPrChange>
        </w:rPr>
        <w:t>A0</w:t>
      </w:r>
      <w:r w:rsidRPr="00A74D6F">
        <w:rPr>
          <w:rFonts w:asciiTheme="minorEastAsia" w:hAnsiTheme="minorEastAsia" w:cs="Courier New"/>
          <w:color w:val="000000"/>
          <w:kern w:val="0"/>
          <w:szCs w:val="21"/>
          <w:rPrChange w:id="1645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darkCyan"/>
          <w:rPrChange w:id="1646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Cyan"/>
            </w:rPr>
          </w:rPrChange>
        </w:rPr>
        <w:t>98 EB 38 11</w:t>
      </w:r>
      <w:r w:rsidRPr="00A74D6F">
        <w:rPr>
          <w:rFonts w:ascii="MS Gothic" w:hAnsi="MS Gothic" w:cs="MS Gothic"/>
          <w:color w:val="000000"/>
          <w:kern w:val="0"/>
          <w:szCs w:val="21"/>
          <w:rPrChange w:id="1647" w:author="Windows 用户" w:date="2021-05-19T23:08:00Z">
            <w:rPr>
              <w:rFonts w:ascii="MS Gothic" w:hAnsi="MS Gothic" w:cs="MS Gothic"/>
              <w:color w:val="000000"/>
              <w:kern w:val="0"/>
              <w:sz w:val="20"/>
              <w:szCs w:val="20"/>
            </w:rPr>
          </w:rPrChange>
        </w:rPr>
        <w:t>‬</w:t>
      </w:r>
      <w:r w:rsidRPr="00A74D6F">
        <w:rPr>
          <w:rFonts w:asciiTheme="minorEastAsia" w:hAnsiTheme="minorEastAsia" w:cs="MS Gothic"/>
          <w:color w:val="000000"/>
          <w:kern w:val="0"/>
          <w:szCs w:val="21"/>
          <w:rPrChange w:id="1648" w:author="Windows 用户" w:date="2021-05-19T23:08:00Z">
            <w:rPr>
              <w:rFonts w:ascii="MS Gothic" w:hAnsi="MS Gothic" w:cs="MS Gothic"/>
              <w:color w:val="000000"/>
              <w:kern w:val="0"/>
              <w:sz w:val="20"/>
              <w:szCs w:val="20"/>
            </w:rPr>
          </w:rPrChange>
        </w:rPr>
        <w:t xml:space="preserve"> 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darkGreen"/>
          <w:rPrChange w:id="1649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Green"/>
            </w:rPr>
          </w:rPrChange>
        </w:rPr>
        <w:t>73 01 E4 C5 62 38 13 83 。。。。。。。。。。。。。。</w:t>
      </w:r>
      <w:r w:rsidRPr="00A74D6F">
        <w:rPr>
          <w:rFonts w:ascii="MS Gothic" w:hAnsi="MS Gothic" w:cs="MS Gothic"/>
          <w:color w:val="000000"/>
          <w:kern w:val="0"/>
          <w:szCs w:val="21"/>
          <w:highlight w:val="darkGreen"/>
          <w:rPrChange w:id="1650" w:author="Windows 用户" w:date="2021-05-19T23:08:00Z">
            <w:rPr>
              <w:rFonts w:ascii="Tahoma" w:hAnsi="Tahoma" w:cs="Tahoma"/>
              <w:color w:val="000000"/>
              <w:kern w:val="0"/>
              <w:sz w:val="20"/>
              <w:szCs w:val="20"/>
              <w:highlight w:val="darkGreen"/>
            </w:rPr>
          </w:rPrChange>
        </w:rPr>
        <w:t>‬</w:t>
      </w:r>
      <w:r w:rsidRPr="00A74D6F">
        <w:rPr>
          <w:rFonts w:ascii="MS Gothic" w:hAnsi="MS Gothic" w:cs="MS Gothic"/>
          <w:szCs w:val="21"/>
          <w:rPrChange w:id="1651" w:author="Windows 用户" w:date="2021-05-19T23:08:00Z">
            <w:rPr/>
          </w:rPrChange>
        </w:rPr>
        <w:t>‬</w:t>
      </w:r>
      <w:ins w:id="1652" w:author="Windows 用户" w:date="2021-05-20T00:44:00Z">
        <w:r w:rsidR="00365BA0" w:rsidRPr="0016593B">
          <w:rPr>
            <w:rFonts w:asciiTheme="minorEastAsia" w:hAnsiTheme="minorEastAsia" w:cs="MS Gothic"/>
            <w:szCs w:val="21"/>
            <w:highlight w:val="yellow"/>
            <w:rPrChange w:id="1653" w:author="Windows 用户" w:date="2021-05-20T00:45:00Z">
              <w:rPr>
                <w:rFonts w:ascii="MS Gothic" w:hAnsi="MS Gothic" w:cs="MS Gothic"/>
                <w:szCs w:val="21"/>
              </w:rPr>
            </w:rPrChange>
          </w:rPr>
          <w:t>xx xx xx xx</w:t>
        </w:r>
      </w:ins>
      <w:r w:rsidRPr="00A74D6F">
        <w:rPr>
          <w:rFonts w:ascii="MS Gothic" w:hAnsi="MS Gothic" w:cs="MS Gothic"/>
          <w:szCs w:val="21"/>
          <w:rPrChange w:id="1654" w:author="Windows 用户" w:date="2021-05-19T23:08:00Z">
            <w:rPr/>
          </w:rPrChange>
        </w:rPr>
        <w:t>‬</w:t>
      </w:r>
      <w:del w:id="1655" w:author="Windows 用户" w:date="2021-05-20T00:45:00Z">
        <w:r w:rsidRPr="00A74D6F" w:rsidDel="0016593B">
          <w:rPr>
            <w:rFonts w:ascii="MS Gothic" w:hAnsi="MS Gothic" w:cs="MS Gothic"/>
            <w:szCs w:val="21"/>
            <w:rPrChange w:id="1656" w:author="Windows 用户" w:date="2021-05-19T23:08:00Z">
              <w:rPr/>
            </w:rPrChange>
          </w:rPr>
          <w:delText>‬</w:delText>
        </w:r>
        <w:r w:rsidRPr="00A74D6F" w:rsidDel="0016593B">
          <w:rPr>
            <w:rFonts w:ascii="MS Gothic" w:hAnsi="MS Gothic" w:cs="MS Gothic"/>
            <w:szCs w:val="21"/>
            <w:rPrChange w:id="1657" w:author="Windows 用户" w:date="2021-05-19T23:08:00Z">
              <w:rPr/>
            </w:rPrChange>
          </w:rPr>
          <w:delText>‬</w:delText>
        </w:r>
      </w:del>
    </w:p>
    <w:p w:rsidR="006226DF" w:rsidRPr="00A74D6F" w:rsidRDefault="00A158D8">
      <w:pPr>
        <w:rPr>
          <w:del w:id="1658" w:author="Administrator" w:date="2021-01-14T10:30:00Z"/>
          <w:rFonts w:asciiTheme="minorEastAsia" w:hAnsiTheme="minorEastAsia" w:cs="Courier New"/>
          <w:color w:val="000000"/>
          <w:kern w:val="0"/>
          <w:szCs w:val="21"/>
          <w:highlight w:val="lightGray"/>
          <w:rPrChange w:id="1659" w:author="Windows 用户" w:date="2021-05-19T23:08:00Z">
            <w:rPr>
              <w:del w:id="1660" w:author="Administrator" w:date="2021-01-14T10:30:00Z"/>
              <w:rFonts w:ascii="Courier New" w:hAnsi="Courier New" w:cs="Courier New"/>
              <w:color w:val="000000"/>
              <w:kern w:val="0"/>
              <w:sz w:val="20"/>
              <w:szCs w:val="20"/>
              <w:highlight w:val="lightGray"/>
            </w:rPr>
          </w:rPrChange>
        </w:rPr>
      </w:pPr>
      <w:del w:id="1661" w:author="Administrator" w:date="2021-01-14T10:30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lightGray"/>
            <w:rPrChange w:id="1662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rPrChange>
          </w:rPr>
          <w:delText>设备号：000000CP-000AE36</w:delText>
        </w:r>
      </w:del>
    </w:p>
    <w:p w:rsidR="006226DF" w:rsidRPr="00A74D6F" w:rsidRDefault="00A158D8">
      <w:pPr>
        <w:rPr>
          <w:del w:id="1663" w:author="Administrator" w:date="2021-01-14T10:30:00Z"/>
          <w:rFonts w:asciiTheme="minorEastAsia" w:hAnsiTheme="minorEastAsia" w:cs="Courier New"/>
          <w:color w:val="000000"/>
          <w:kern w:val="0"/>
          <w:szCs w:val="21"/>
          <w:rPrChange w:id="1664" w:author="Windows 用户" w:date="2021-05-19T23:08:00Z">
            <w:rPr>
              <w:del w:id="1665" w:author="Administrator" w:date="2021-01-14T10:30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666" w:author="Administrator" w:date="2021-01-14T10:30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  <w:rPrChange w:id="1667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帧序号：1字节</w:delTex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166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 xml:space="preserve"> </w:delText>
        </w:r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  <w:rPrChange w:id="166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对应帧序号</w:delText>
        </w:r>
      </w:del>
    </w:p>
    <w:p w:rsidR="006226DF" w:rsidRPr="00A74D6F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darkGray"/>
          <w:rPrChange w:id="1670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Gray"/>
            </w:rPr>
          </w:rPrChange>
        </w:rPr>
      </w:pP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  <w:rPrChange w:id="1671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darkGray"/>
            </w:rPr>
          </w:rPrChange>
        </w:rPr>
        <w:t>消息类型：08请求升级文件数据包</w:t>
      </w:r>
    </w:p>
    <w:p w:rsidR="006226DF" w:rsidRPr="00A74D6F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green"/>
          <w:rPrChange w:id="1672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green"/>
            </w:rPr>
          </w:rPrChange>
        </w:rPr>
      </w:pP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green"/>
          <w:rPrChange w:id="1673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green"/>
            </w:rPr>
          </w:rPrChange>
        </w:rPr>
        <w:t>服务器端软件版本号：1.1.9</w:t>
      </w:r>
    </w:p>
    <w:p w:rsidR="006226DF" w:rsidRPr="00A74D6F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cyan"/>
          <w:rPrChange w:id="1674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cyan"/>
            </w:rPr>
          </w:rPrChange>
        </w:rPr>
      </w:pP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cyan"/>
          <w:rPrChange w:id="1675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cyan"/>
            </w:rPr>
          </w:rPrChange>
        </w:rPr>
        <w:t>本次数据的偏移地址：0从头开始</w:t>
      </w:r>
    </w:p>
    <w:p w:rsidR="006226DF" w:rsidRPr="00A74D6F" w:rsidRDefault="00A158D8">
      <w:pPr>
        <w:rPr>
          <w:rFonts w:asciiTheme="minorEastAsia" w:hAnsiTheme="minorEastAsia"/>
          <w:szCs w:val="21"/>
          <w:rPrChange w:id="1676" w:author="Windows 用户" w:date="2021-05-19T23:08:00Z">
            <w:rPr/>
          </w:rPrChange>
        </w:rPr>
      </w:pP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  <w:rPrChange w:id="1677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magenta"/>
            </w:rPr>
          </w:rPrChange>
        </w:rPr>
        <w:t>本次数据长度：</w:t>
      </w:r>
      <w:del w:id="1678" w:author="Administrator" w:date="2021-01-14T10:33:00Z"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magenta"/>
            <w:rPrChange w:id="1679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delText>256</w:delText>
        </w:r>
      </w:del>
      <w:ins w:id="1680" w:author="Administrator" w:date="2021-01-14T10:33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magenta"/>
            <w:rPrChange w:id="1681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magenta"/>
              </w:rPr>
            </w:rPrChange>
          </w:rPr>
          <w:t>30</w:t>
        </w:r>
      </w:ins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  <w:rPrChange w:id="1682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magenta"/>
            </w:rPr>
          </w:rPrChange>
        </w:rPr>
        <w:t>字节</w:t>
      </w:r>
    </w:p>
    <w:p w:rsidR="006226DF" w:rsidRPr="00A74D6F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red"/>
          <w:rPrChange w:id="1683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red"/>
            </w:rPr>
          </w:rPrChange>
        </w:rPr>
      </w:pP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red"/>
          <w:rPrChange w:id="1684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red"/>
            </w:rPr>
          </w:rPrChange>
        </w:rPr>
        <w:t>服务器端软件固件全体校验CRC32：5E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red"/>
          <w:rPrChange w:id="1685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red"/>
            </w:rPr>
          </w:rPrChange>
        </w:rPr>
        <w:t xml:space="preserve"> </w:t>
      </w: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red"/>
          <w:rPrChange w:id="1686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red"/>
            </w:rPr>
          </w:rPrChange>
        </w:rPr>
        <w:t>C9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red"/>
          <w:rPrChange w:id="1687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red"/>
            </w:rPr>
          </w:rPrChange>
        </w:rPr>
        <w:t xml:space="preserve"> 73 </w:t>
      </w: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red"/>
          <w:rPrChange w:id="1688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red"/>
            </w:rPr>
          </w:rPrChange>
        </w:rPr>
        <w:t>A0</w:t>
      </w:r>
    </w:p>
    <w:p w:rsidR="006226DF" w:rsidRPr="00A74D6F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darkCyan"/>
          <w:rPrChange w:id="1689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Cyan"/>
            </w:rPr>
          </w:rPrChange>
        </w:rPr>
      </w:pP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darkCyan"/>
          <w:rPrChange w:id="1690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darkCyan"/>
            </w:rPr>
          </w:rPrChange>
        </w:rPr>
        <w:t>当前数据体CRC32校验：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darkCyan"/>
          <w:rPrChange w:id="1691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Cyan"/>
            </w:rPr>
          </w:rPrChange>
        </w:rPr>
        <w:t>98 EB 38 11</w:t>
      </w:r>
    </w:p>
    <w:p w:rsidR="00365BA0" w:rsidRDefault="00A158D8">
      <w:pPr>
        <w:rPr>
          <w:ins w:id="1692" w:author="Windows 用户" w:date="2021-05-20T00:45:00Z"/>
          <w:rFonts w:ascii="MS Gothic" w:hAnsi="MS Gothic" w:cs="MS Gothic"/>
          <w:szCs w:val="21"/>
        </w:rPr>
      </w:pP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darkGreen"/>
          <w:rPrChange w:id="1693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darkGreen"/>
            </w:rPr>
          </w:rPrChange>
        </w:rPr>
        <w:t>本次数据内容：</w:t>
      </w:r>
      <w:del w:id="1694" w:author="Administrator" w:date="2021-01-14T10:34:00Z"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darkGreen"/>
            <w:rPrChange w:id="169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Green"/>
              </w:rPr>
            </w:rPrChange>
          </w:rPr>
          <w:delText>256</w:delText>
        </w:r>
      </w:del>
      <w:ins w:id="1696" w:author="Administrator" w:date="2021-01-14T10:34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een"/>
            <w:rPrChange w:id="1697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Green"/>
              </w:rPr>
            </w:rPrChange>
          </w:rPr>
          <w:t>30</w:t>
        </w:r>
      </w:ins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darkGreen"/>
          <w:rPrChange w:id="1698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darkGreen"/>
            </w:rPr>
          </w:rPrChange>
        </w:rPr>
        <w:t xml:space="preserve">字节 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darkGreen"/>
          <w:rPrChange w:id="1699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Green"/>
            </w:rPr>
          </w:rPrChange>
        </w:rPr>
        <w:t>73 01 E4 C5 62 38 13 83 。。。。。。。。。。。。。。</w:t>
      </w:r>
      <w:r w:rsidRPr="00A74D6F">
        <w:rPr>
          <w:rFonts w:ascii="MS Gothic" w:hAnsi="MS Gothic" w:cs="MS Gothic"/>
          <w:szCs w:val="21"/>
          <w:rPrChange w:id="1700" w:author="Windows 用户" w:date="2021-05-19T23:08:00Z">
            <w:rPr/>
          </w:rPrChange>
        </w:rPr>
        <w:t>‬</w:t>
      </w:r>
    </w:p>
    <w:p w:rsidR="006226DF" w:rsidRPr="00A74D6F" w:rsidRDefault="00365BA0">
      <w:pPr>
        <w:rPr>
          <w:rFonts w:asciiTheme="minorEastAsia" w:hAnsiTheme="minorEastAsia" w:cs="Courier New"/>
          <w:color w:val="000000"/>
          <w:kern w:val="0"/>
          <w:szCs w:val="21"/>
          <w:highlight w:val="darkGreen"/>
          <w:rPrChange w:id="1701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Green"/>
            </w:rPr>
          </w:rPrChange>
        </w:rPr>
      </w:pPr>
      <w:ins w:id="1702" w:author="Windows 用户" w:date="2021-05-20T00:45:00Z"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所有</w:t>
        </w:r>
        <w:r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有效</w:t>
        </w:r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数据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的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CRC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32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检验码</w:t>
        </w:r>
      </w:ins>
      <w:del w:id="1703" w:author="Windows 用户" w:date="2021-05-20T00:45:00Z">
        <w:r w:rsidR="00A158D8" w:rsidRPr="00A74D6F" w:rsidDel="00365BA0">
          <w:rPr>
            <w:rFonts w:ascii="MS Gothic" w:hAnsi="MS Gothic" w:cs="MS Gothic"/>
            <w:szCs w:val="21"/>
            <w:rPrChange w:id="1704" w:author="Windows 用户" w:date="2021-05-19T23:08:00Z">
              <w:rPr/>
            </w:rPrChange>
          </w:rPr>
          <w:delText>‬</w:delText>
        </w:r>
      </w:del>
    </w:p>
    <w:p w:rsidR="006226DF" w:rsidRPr="00A74D6F" w:rsidDel="00D60E5D" w:rsidRDefault="00A158D8">
      <w:pPr>
        <w:pStyle w:val="3"/>
        <w:rPr>
          <w:del w:id="1705" w:author="Windows 用户" w:date="2021-05-20T00:55:00Z"/>
          <w:rFonts w:asciiTheme="minorEastAsia" w:hAnsiTheme="minorEastAsia"/>
          <w:sz w:val="21"/>
          <w:szCs w:val="21"/>
          <w:rPrChange w:id="1706" w:author="Windows 用户" w:date="2021-05-19T23:08:00Z">
            <w:rPr>
              <w:del w:id="1707" w:author="Windows 用户" w:date="2021-05-20T00:55:00Z"/>
            </w:rPr>
          </w:rPrChange>
        </w:rPr>
      </w:pPr>
      <w:r w:rsidRPr="00A74D6F">
        <w:rPr>
          <w:rFonts w:asciiTheme="minorEastAsia" w:hAnsiTheme="minorEastAsia" w:hint="eastAsia"/>
          <w:sz w:val="21"/>
          <w:szCs w:val="21"/>
          <w:rPrChange w:id="1708" w:author="Windows 用户" w:date="2021-05-19T23:08:00Z">
            <w:rPr>
              <w:rFonts w:hint="eastAsia"/>
            </w:rPr>
          </w:rPrChange>
        </w:rPr>
        <w:t>2.4请求标定数据：</w:t>
      </w:r>
    </w:p>
    <w:p w:rsidR="006226DF" w:rsidRPr="00A74D6F" w:rsidDel="00D60E5D" w:rsidRDefault="00A158D8">
      <w:pPr>
        <w:rPr>
          <w:del w:id="1709" w:author="Windows 用户" w:date="2021-05-20T00:55:00Z"/>
          <w:rFonts w:asciiTheme="minorEastAsia" w:hAnsiTheme="minorEastAsia"/>
          <w:szCs w:val="21"/>
          <w:rPrChange w:id="1710" w:author="Windows 用户" w:date="2021-05-19T23:08:00Z">
            <w:rPr>
              <w:del w:id="1711" w:author="Windows 用户" w:date="2021-05-20T00:55:00Z"/>
            </w:rPr>
          </w:rPrChange>
        </w:rPr>
      </w:pPr>
      <w:del w:id="1712" w:author="Windows 用户" w:date="2021-05-20T00:55:00Z">
        <w:r w:rsidRPr="00A74D6F" w:rsidDel="00D60E5D">
          <w:rPr>
            <w:rFonts w:asciiTheme="minorEastAsia" w:hAnsiTheme="minorEastAsia" w:hint="eastAsia"/>
            <w:szCs w:val="21"/>
            <w:rPrChange w:id="1713" w:author="Windows 用户" w:date="2021-05-19T23:08:00Z">
              <w:rPr>
                <w:rFonts w:hint="eastAsia"/>
              </w:rPr>
            </w:rPrChange>
          </w:rPr>
          <w:delText>上行：</w:delText>
        </w:r>
      </w:del>
    </w:p>
    <w:p w:rsidR="006226DF" w:rsidRPr="00A74D6F" w:rsidRDefault="00A158D8" w:rsidP="00D60E5D">
      <w:pPr>
        <w:pStyle w:val="3"/>
        <w:rPr>
          <w:rPrChange w:id="1714" w:author="Windows 用户" w:date="2021-05-19T23:08:00Z">
            <w:rPr>
              <w:color w:val="7030A0"/>
            </w:rPr>
          </w:rPrChange>
        </w:rPr>
        <w:pPrChange w:id="1715" w:author="Windows 用户" w:date="2021-05-20T00:55:00Z">
          <w:pPr/>
        </w:pPrChange>
      </w:pPr>
      <w:del w:id="1716" w:author="Administrator" w:date="2021-01-14T10:45:00Z">
        <w:r w:rsidRPr="00A74D6F">
          <w:rPr>
            <w:rFonts w:hint="eastAsia"/>
            <w:rPrChange w:id="1717" w:author="Windows 用户" w:date="2021-05-19T23:08:00Z">
              <w:rPr>
                <w:rFonts w:hint="eastAsia"/>
                <w:color w:val="7030A0"/>
              </w:rPr>
            </w:rPrChange>
          </w:rPr>
          <w:delText>发送目的</w:delText>
        </w:r>
        <w:r w:rsidRPr="00A74D6F">
          <w:rPr>
            <w:rFonts w:hint="eastAsia"/>
            <w:rPrChange w:id="1718" w:author="Windows 用户" w:date="2021-05-19T23:08:00Z">
              <w:rPr>
                <w:rFonts w:hint="eastAsia"/>
                <w:color w:val="7030A0"/>
              </w:rPr>
            </w:rPrChange>
          </w:rPr>
          <w:delText>IP</w:delText>
        </w:r>
        <w:r w:rsidRPr="00A74D6F">
          <w:rPr>
            <w:rPrChange w:id="1719" w:author="Windows 用户" w:date="2021-05-19T23:08:00Z">
              <w:rPr>
                <w:color w:val="7030A0"/>
              </w:rPr>
            </w:rPrChange>
          </w:rPr>
          <w:delText xml:space="preserve"> </w:delText>
        </w:r>
        <w:r w:rsidRPr="00A74D6F">
          <w:rPr>
            <w:rFonts w:hint="eastAsia"/>
            <w:rPrChange w:id="1720" w:author="Windows 用户" w:date="2021-05-19T23:08:00Z">
              <w:rPr>
                <w:rFonts w:hint="eastAsia"/>
                <w:color w:val="7030A0"/>
              </w:rPr>
            </w:rPrChange>
          </w:rPr>
          <w:delText>发送目的</w:delText>
        </w:r>
        <w:r w:rsidRPr="00A74D6F">
          <w:rPr>
            <w:rFonts w:hint="eastAsia"/>
            <w:rPrChange w:id="1721" w:author="Windows 用户" w:date="2021-05-19T23:08:00Z">
              <w:rPr>
                <w:rFonts w:hint="eastAsia"/>
                <w:color w:val="7030A0"/>
              </w:rPr>
            </w:rPrChange>
          </w:rPr>
          <w:delText>PORT</w:delText>
        </w:r>
        <w:r w:rsidRPr="00A74D6F">
          <w:rPr>
            <w:rFonts w:hint="eastAsia"/>
            <w:rPrChange w:id="1722" w:author="Windows 用户" w:date="2021-05-19T23:08:00Z">
              <w:rPr>
                <w:rFonts w:hint="eastAsia"/>
                <w:color w:val="7030A0"/>
              </w:rPr>
            </w:rPrChange>
          </w:rPr>
          <w:delText>设备号</w:delText>
        </w:r>
        <w:r w:rsidRPr="00A74D6F">
          <w:rPr>
            <w:rFonts w:hint="eastAsia"/>
            <w:rPrChange w:id="1723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  <w:r w:rsidRPr="00A74D6F">
          <w:rPr>
            <w:rFonts w:hint="eastAsia"/>
            <w:rPrChange w:id="1724" w:author="Windows 用户" w:date="2021-05-19T23:08:00Z">
              <w:rPr>
                <w:rFonts w:hint="eastAsia"/>
                <w:color w:val="7030A0"/>
              </w:rPr>
            </w:rPrChange>
          </w:rPr>
          <w:delText>帧序号</w:delText>
        </w:r>
      </w:del>
      <w:del w:id="1725" w:author="Windows 用户" w:date="2021-05-20T00:55:00Z">
        <w:r w:rsidRPr="00A74D6F" w:rsidDel="00D60E5D">
          <w:rPr>
            <w:rFonts w:hint="eastAsia"/>
            <w:rPrChange w:id="1726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  <w:r w:rsidRPr="00A74D6F" w:rsidDel="00D60E5D">
          <w:rPr>
            <w:rFonts w:hint="eastAsia"/>
            <w:rPrChange w:id="1727" w:author="Windows 用户" w:date="2021-05-19T23:08:00Z">
              <w:rPr>
                <w:rFonts w:hint="eastAsia"/>
                <w:color w:val="7030A0"/>
              </w:rPr>
            </w:rPrChange>
          </w:rPr>
          <w:delText>消息类型</w:delText>
        </w:r>
        <w:r w:rsidRPr="00A74D6F" w:rsidDel="00D60E5D">
          <w:rPr>
            <w:rFonts w:hint="eastAsia"/>
            <w:rPrChange w:id="1728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  <w:r w:rsidRPr="00A74D6F" w:rsidDel="00D60E5D">
          <w:rPr>
            <w:rFonts w:hint="eastAsia"/>
            <w:rPrChange w:id="1729" w:author="Windows 用户" w:date="2021-05-19T23:08:00Z">
              <w:rPr>
                <w:rFonts w:hint="eastAsia"/>
                <w:color w:val="7030A0"/>
              </w:rPr>
            </w:rPrChange>
          </w:rPr>
          <w:delText>请求温度</w:delText>
        </w:r>
        <w:r w:rsidRPr="00A74D6F" w:rsidDel="00D60E5D">
          <w:rPr>
            <w:rFonts w:hint="eastAsia"/>
            <w:rPrChange w:id="1730" w:author="Windows 用户" w:date="2021-05-19T23:08:00Z">
              <w:rPr>
                <w:rFonts w:hint="eastAsia"/>
                <w:color w:val="7030A0"/>
              </w:rPr>
            </w:rPrChange>
          </w:rPr>
          <w:delText>1</w:delText>
        </w:r>
        <w:r w:rsidRPr="00A74D6F" w:rsidDel="00D60E5D">
          <w:rPr>
            <w:rFonts w:hint="eastAsia"/>
            <w:rPrChange w:id="1731" w:author="Windows 用户" w:date="2021-05-19T23:08:00Z">
              <w:rPr>
                <w:rFonts w:hint="eastAsia"/>
                <w:color w:val="7030A0"/>
              </w:rPr>
            </w:rPrChange>
          </w:rPr>
          <w:delText>标定点序号</w:delText>
        </w:r>
        <w:r w:rsidRPr="00A74D6F" w:rsidDel="00D60E5D">
          <w:rPr>
            <w:rFonts w:hint="eastAsia"/>
            <w:rPrChange w:id="1732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  <w:r w:rsidRPr="00A74D6F" w:rsidDel="00D60E5D">
          <w:rPr>
            <w:rFonts w:hint="eastAsia"/>
            <w:rPrChange w:id="1733" w:author="Windows 用户" w:date="2021-05-19T23:08:00Z">
              <w:rPr>
                <w:rFonts w:hint="eastAsia"/>
                <w:color w:val="7030A0"/>
              </w:rPr>
            </w:rPrChange>
          </w:rPr>
          <w:delText>请求湿度</w:delText>
        </w:r>
        <w:r w:rsidRPr="00A74D6F" w:rsidDel="00D60E5D">
          <w:rPr>
            <w:rFonts w:hint="eastAsia"/>
            <w:rPrChange w:id="1734" w:author="Windows 用户" w:date="2021-05-19T23:08:00Z">
              <w:rPr>
                <w:rFonts w:hint="eastAsia"/>
                <w:color w:val="7030A0"/>
              </w:rPr>
            </w:rPrChange>
          </w:rPr>
          <w:delText>1</w:delText>
        </w:r>
        <w:r w:rsidRPr="00A74D6F" w:rsidDel="00D60E5D">
          <w:rPr>
            <w:rFonts w:hint="eastAsia"/>
            <w:rPrChange w:id="1735" w:author="Windows 用户" w:date="2021-05-19T23:08:00Z">
              <w:rPr>
                <w:rFonts w:hint="eastAsia"/>
                <w:color w:val="7030A0"/>
              </w:rPr>
            </w:rPrChange>
          </w:rPr>
          <w:delText>标定点序号</w:delText>
        </w:r>
        <w:r w:rsidRPr="00A74D6F" w:rsidDel="00D60E5D">
          <w:rPr>
            <w:rFonts w:hint="eastAsia"/>
            <w:rPrChange w:id="1736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  <w:r w:rsidRPr="00A74D6F" w:rsidDel="00D60E5D">
          <w:rPr>
            <w:rFonts w:hint="eastAsia"/>
            <w:rPrChange w:id="1737" w:author="Windows 用户" w:date="2021-05-19T23:08:00Z">
              <w:rPr>
                <w:rFonts w:hint="eastAsia"/>
                <w:color w:val="7030A0"/>
              </w:rPr>
            </w:rPrChange>
          </w:rPr>
          <w:delText>请求温度</w:delText>
        </w:r>
        <w:r w:rsidRPr="00A74D6F" w:rsidDel="00D60E5D">
          <w:rPr>
            <w:rFonts w:hint="eastAsia"/>
            <w:rPrChange w:id="1738" w:author="Windows 用户" w:date="2021-05-19T23:08:00Z">
              <w:rPr>
                <w:rFonts w:hint="eastAsia"/>
                <w:color w:val="7030A0"/>
              </w:rPr>
            </w:rPrChange>
          </w:rPr>
          <w:delText>2</w:delText>
        </w:r>
        <w:r w:rsidRPr="00A74D6F" w:rsidDel="00D60E5D">
          <w:rPr>
            <w:rFonts w:hint="eastAsia"/>
            <w:rPrChange w:id="1739" w:author="Windows 用户" w:date="2021-05-19T23:08:00Z">
              <w:rPr>
                <w:rFonts w:hint="eastAsia"/>
                <w:color w:val="7030A0"/>
              </w:rPr>
            </w:rPrChange>
          </w:rPr>
          <w:delText>标定点序号</w:delText>
        </w:r>
        <w:r w:rsidRPr="00A74D6F" w:rsidDel="00D60E5D">
          <w:rPr>
            <w:rFonts w:hint="eastAsia"/>
            <w:rPrChange w:id="1740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  <w:r w:rsidRPr="00A74D6F" w:rsidDel="00D60E5D">
          <w:rPr>
            <w:rFonts w:hint="eastAsia"/>
            <w:rPrChange w:id="1741" w:author="Windows 用户" w:date="2021-05-19T23:08:00Z">
              <w:rPr>
                <w:rFonts w:hint="eastAsia"/>
                <w:color w:val="7030A0"/>
              </w:rPr>
            </w:rPrChange>
          </w:rPr>
          <w:delText>请求湿度</w:delText>
        </w:r>
        <w:r w:rsidRPr="00A74D6F" w:rsidDel="00D60E5D">
          <w:rPr>
            <w:rFonts w:hint="eastAsia"/>
            <w:rPrChange w:id="1742" w:author="Windows 用户" w:date="2021-05-19T23:08:00Z">
              <w:rPr>
                <w:rFonts w:hint="eastAsia"/>
                <w:color w:val="7030A0"/>
              </w:rPr>
            </w:rPrChange>
          </w:rPr>
          <w:delText>2</w:delText>
        </w:r>
        <w:r w:rsidRPr="00A74D6F" w:rsidDel="00D60E5D">
          <w:rPr>
            <w:rFonts w:hint="eastAsia"/>
            <w:rPrChange w:id="1743" w:author="Windows 用户" w:date="2021-05-19T23:08:00Z">
              <w:rPr>
                <w:rFonts w:hint="eastAsia"/>
                <w:color w:val="7030A0"/>
              </w:rPr>
            </w:rPrChange>
          </w:rPr>
          <w:delText>标定点序号</w:delText>
        </w:r>
        <w:r w:rsidRPr="00A74D6F" w:rsidDel="00D60E5D">
          <w:rPr>
            <w:rFonts w:hint="eastAsia"/>
            <w:rPrChange w:id="1744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  <w:r w:rsidRPr="00A74D6F" w:rsidDel="00D60E5D">
          <w:rPr>
            <w:rFonts w:hint="eastAsia"/>
            <w:rPrChange w:id="1745" w:author="Windows 用户" w:date="2021-05-19T23:08:00Z">
              <w:rPr>
                <w:rFonts w:hint="eastAsia"/>
                <w:color w:val="7030A0"/>
              </w:rPr>
            </w:rPrChange>
          </w:rPr>
          <w:delText>请求温度</w:delText>
        </w:r>
        <w:r w:rsidRPr="00A74D6F" w:rsidDel="00D60E5D">
          <w:rPr>
            <w:rFonts w:hint="eastAsia"/>
            <w:rPrChange w:id="1746" w:author="Windows 用户" w:date="2021-05-19T23:08:00Z">
              <w:rPr>
                <w:rFonts w:hint="eastAsia"/>
                <w:color w:val="7030A0"/>
              </w:rPr>
            </w:rPrChange>
          </w:rPr>
          <w:delText>3</w:delText>
        </w:r>
        <w:r w:rsidRPr="00A74D6F" w:rsidDel="00D60E5D">
          <w:rPr>
            <w:rFonts w:hint="eastAsia"/>
            <w:rPrChange w:id="1747" w:author="Windows 用户" w:date="2021-05-19T23:08:00Z">
              <w:rPr>
                <w:rFonts w:hint="eastAsia"/>
                <w:color w:val="7030A0"/>
              </w:rPr>
            </w:rPrChange>
          </w:rPr>
          <w:delText>标定点序号</w:delText>
        </w:r>
        <w:r w:rsidRPr="00A74D6F" w:rsidDel="00D60E5D">
          <w:rPr>
            <w:rFonts w:hint="eastAsia"/>
            <w:rPrChange w:id="1748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  <w:r w:rsidRPr="00A74D6F" w:rsidDel="00D60E5D">
          <w:rPr>
            <w:rFonts w:hint="eastAsia"/>
            <w:rPrChange w:id="1749" w:author="Windows 用户" w:date="2021-05-19T23:08:00Z">
              <w:rPr>
                <w:rFonts w:hint="eastAsia"/>
                <w:color w:val="7030A0"/>
              </w:rPr>
            </w:rPrChange>
          </w:rPr>
          <w:delText>请求湿度</w:delText>
        </w:r>
        <w:r w:rsidRPr="00A74D6F" w:rsidDel="00D60E5D">
          <w:rPr>
            <w:rFonts w:hint="eastAsia"/>
            <w:rPrChange w:id="1750" w:author="Windows 用户" w:date="2021-05-19T23:08:00Z">
              <w:rPr>
                <w:rFonts w:hint="eastAsia"/>
                <w:color w:val="7030A0"/>
              </w:rPr>
            </w:rPrChange>
          </w:rPr>
          <w:delText>3</w:delText>
        </w:r>
        <w:r w:rsidRPr="00A74D6F" w:rsidDel="00D60E5D">
          <w:rPr>
            <w:rFonts w:hint="eastAsia"/>
            <w:rPrChange w:id="1751" w:author="Windows 用户" w:date="2021-05-19T23:08:00Z">
              <w:rPr>
                <w:rFonts w:hint="eastAsia"/>
                <w:color w:val="7030A0"/>
              </w:rPr>
            </w:rPrChange>
          </w:rPr>
          <w:delText>标定点序号</w:delText>
        </w:r>
        <w:r w:rsidRPr="00A74D6F" w:rsidDel="00D60E5D">
          <w:rPr>
            <w:rFonts w:hint="eastAsia"/>
            <w:rPrChange w:id="1752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  <w:r w:rsidRPr="00A74D6F" w:rsidDel="00D60E5D">
          <w:rPr>
            <w:rFonts w:hint="eastAsia"/>
            <w:rPrChange w:id="1753" w:author="Windows 用户" w:date="2021-05-19T23:08:00Z">
              <w:rPr>
                <w:rFonts w:hint="eastAsia"/>
                <w:color w:val="7030A0"/>
              </w:rPr>
            </w:rPrChange>
          </w:rPr>
          <w:delText>请求气压标定点序号</w:delText>
        </w:r>
        <w:r w:rsidRPr="00A74D6F" w:rsidDel="00D60E5D">
          <w:rPr>
            <w:rFonts w:hint="eastAsia"/>
            <w:rPrChange w:id="1754" w:author="Windows 用户" w:date="2021-05-19T23:08:00Z">
              <w:rPr>
                <w:rFonts w:hint="eastAsia"/>
                <w:color w:val="7030A0"/>
              </w:rPr>
            </w:rPrChange>
          </w:rPr>
          <w:delText xml:space="preserve"> </w:delText>
        </w:r>
      </w:del>
    </w:p>
    <w:p w:rsidR="0016593B" w:rsidRPr="008C1E3B" w:rsidRDefault="0016593B" w:rsidP="0016593B">
      <w:pPr>
        <w:rPr>
          <w:ins w:id="1755" w:author="Windows 用户" w:date="2021-05-20T00:50:00Z"/>
          <w:rFonts w:asciiTheme="minorEastAsia" w:hAnsiTheme="minorEastAsia" w:hint="eastAsia"/>
          <w:szCs w:val="21"/>
        </w:rPr>
      </w:pPr>
      <w:ins w:id="1756" w:author="Windows 用户" w:date="2021-05-20T00:50:00Z">
        <w:r w:rsidRPr="008C1E3B">
          <w:rPr>
            <w:rFonts w:asciiTheme="minorEastAsia" w:hAnsiTheme="minorEastAsia" w:hint="eastAsia"/>
            <w:szCs w:val="21"/>
          </w:rPr>
          <w:t>上行：定长</w:t>
        </w:r>
      </w:ins>
      <w:ins w:id="1757" w:author="Windows 用户" w:date="2021-05-20T00:57:00Z">
        <w:r w:rsidR="00E25D5F">
          <w:rPr>
            <w:rFonts w:asciiTheme="minorEastAsia" w:hAnsiTheme="minorEastAsia"/>
            <w:szCs w:val="21"/>
          </w:rPr>
          <w:t>6</w:t>
        </w:r>
      </w:ins>
      <w:ins w:id="1758" w:author="Windows 用户" w:date="2021-05-20T00:50:00Z">
        <w:r w:rsidRPr="008C1E3B">
          <w:rPr>
            <w:rFonts w:asciiTheme="minorEastAsia" w:hAnsiTheme="minorEastAsia" w:hint="eastAsia"/>
            <w:szCs w:val="21"/>
          </w:rPr>
          <w:t>字节</w:t>
        </w:r>
      </w:ins>
    </w:p>
    <w:tbl>
      <w:tblPr>
        <w:tblStyle w:val="a5"/>
        <w:tblW w:w="5524" w:type="dxa"/>
        <w:tblLayout w:type="fixed"/>
        <w:tblLook w:val="04A0" w:firstRow="1" w:lastRow="0" w:firstColumn="1" w:lastColumn="0" w:noHBand="0" w:noVBand="1"/>
        <w:tblPrChange w:id="1759" w:author="Windows 用户" w:date="2021-05-20T00:56:00Z">
          <w:tblPr>
            <w:tblStyle w:val="a5"/>
            <w:tblW w:w="5524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1985"/>
        <w:gridCol w:w="2268"/>
        <w:tblGridChange w:id="1760">
          <w:tblGrid>
            <w:gridCol w:w="1271"/>
            <w:gridCol w:w="1701"/>
            <w:gridCol w:w="2552"/>
          </w:tblGrid>
        </w:tblGridChange>
      </w:tblGrid>
      <w:tr w:rsidR="0016593B" w:rsidRPr="008C1E3B" w:rsidTr="00E25D5F">
        <w:trPr>
          <w:ins w:id="1761" w:author="Windows 用户" w:date="2021-05-20T00:50:00Z"/>
        </w:trPr>
        <w:tc>
          <w:tcPr>
            <w:tcW w:w="1271" w:type="dxa"/>
            <w:vAlign w:val="center"/>
            <w:tcPrChange w:id="1762" w:author="Windows 用户" w:date="2021-05-20T00:56:00Z">
              <w:tcPr>
                <w:tcW w:w="1271" w:type="dxa"/>
                <w:vAlign w:val="center"/>
              </w:tcPr>
            </w:tcPrChange>
          </w:tcPr>
          <w:p w:rsidR="0016593B" w:rsidRPr="008C1E3B" w:rsidRDefault="0016593B" w:rsidP="008C1E3B">
            <w:pPr>
              <w:jc w:val="center"/>
              <w:rPr>
                <w:ins w:id="1763" w:author="Windows 用户" w:date="2021-05-20T00:50:00Z"/>
                <w:rFonts w:asciiTheme="minorEastAsia" w:hAnsiTheme="minorEastAsia"/>
                <w:szCs w:val="21"/>
              </w:rPr>
            </w:pPr>
            <w:ins w:id="1764" w:author="Windows 用户" w:date="2021-05-20T00:50:00Z">
              <w:r w:rsidRPr="008C1E3B">
                <w:rPr>
                  <w:rFonts w:asciiTheme="minorEastAsia" w:hAnsiTheme="minorEastAsia" w:hint="eastAsia"/>
                  <w:szCs w:val="21"/>
                </w:rPr>
                <w:t>消息类型（1）</w:t>
              </w:r>
            </w:ins>
          </w:p>
        </w:tc>
        <w:tc>
          <w:tcPr>
            <w:tcW w:w="1985" w:type="dxa"/>
            <w:vAlign w:val="center"/>
            <w:tcPrChange w:id="1765" w:author="Windows 用户" w:date="2021-05-20T00:56:00Z">
              <w:tcPr>
                <w:tcW w:w="1701" w:type="dxa"/>
                <w:vAlign w:val="center"/>
              </w:tcPr>
            </w:tcPrChange>
          </w:tcPr>
          <w:p w:rsidR="00E25D5F" w:rsidRPr="008C1E3B" w:rsidRDefault="00D60E5D" w:rsidP="00E25D5F">
            <w:pPr>
              <w:jc w:val="center"/>
              <w:rPr>
                <w:ins w:id="1766" w:author="Windows 用户" w:date="2021-05-20T00:50:00Z"/>
                <w:rFonts w:asciiTheme="minorEastAsia" w:hAnsiTheme="minorEastAsia" w:hint="eastAsia"/>
                <w:szCs w:val="21"/>
              </w:rPr>
              <w:pPrChange w:id="1767" w:author="Windows 用户" w:date="2021-05-20T00:56:00Z">
                <w:pPr>
                  <w:jc w:val="center"/>
                </w:pPr>
              </w:pPrChange>
            </w:pPr>
            <w:ins w:id="1768" w:author="Windows 用户" w:date="2021-05-20T00:55:00Z">
              <w:r>
                <w:rPr>
                  <w:rFonts w:asciiTheme="minorEastAsia" w:hAnsiTheme="minorEastAsia" w:hint="eastAsia"/>
                  <w:szCs w:val="21"/>
                </w:rPr>
                <w:t>请求</w:t>
              </w:r>
              <w:r>
                <w:rPr>
                  <w:rFonts w:asciiTheme="minorEastAsia" w:hAnsiTheme="minorEastAsia"/>
                  <w:szCs w:val="21"/>
                </w:rPr>
                <w:t>标定</w:t>
              </w:r>
              <w:r>
                <w:rPr>
                  <w:rFonts w:asciiTheme="minorEastAsia" w:hAnsiTheme="minorEastAsia" w:hint="eastAsia"/>
                  <w:szCs w:val="21"/>
                </w:rPr>
                <w:t>温度</w:t>
              </w:r>
            </w:ins>
            <w:ins w:id="1769" w:author="Windows 用户" w:date="2021-05-20T00:56:00Z">
              <w:r w:rsidR="00E25D5F">
                <w:rPr>
                  <w:rFonts w:asciiTheme="minorEastAsia" w:hAnsiTheme="minorEastAsia" w:hint="eastAsia"/>
                  <w:szCs w:val="21"/>
                </w:rPr>
                <w:t>(</w:t>
              </w:r>
              <w:r w:rsidR="00E25D5F">
                <w:rPr>
                  <w:rFonts w:asciiTheme="minorEastAsia" w:hAnsiTheme="minorEastAsia"/>
                  <w:szCs w:val="21"/>
                </w:rPr>
                <w:t>1</w:t>
              </w:r>
              <w:r w:rsidR="00E25D5F">
                <w:rPr>
                  <w:rFonts w:asciiTheme="minorEastAsia" w:hAnsiTheme="minorEastAsia" w:hint="eastAsia"/>
                  <w:szCs w:val="21"/>
                </w:rPr>
                <w:t>)</w:t>
              </w:r>
            </w:ins>
          </w:p>
        </w:tc>
        <w:tc>
          <w:tcPr>
            <w:tcW w:w="2268" w:type="dxa"/>
            <w:vAlign w:val="center"/>
            <w:tcPrChange w:id="1770" w:author="Windows 用户" w:date="2021-05-20T00:56:00Z">
              <w:tcPr>
                <w:tcW w:w="2552" w:type="dxa"/>
                <w:vAlign w:val="center"/>
              </w:tcPr>
            </w:tcPrChange>
          </w:tcPr>
          <w:p w:rsidR="0016593B" w:rsidRPr="008C1E3B" w:rsidRDefault="0016593B" w:rsidP="008C1E3B">
            <w:pPr>
              <w:jc w:val="center"/>
              <w:rPr>
                <w:ins w:id="1771" w:author="Windows 用户" w:date="2021-05-20T00:50:00Z"/>
                <w:rFonts w:asciiTheme="minorEastAsia" w:hAnsiTheme="minorEastAsia"/>
                <w:szCs w:val="21"/>
              </w:rPr>
            </w:pPr>
            <w:ins w:id="1772" w:author="Windows 用户" w:date="2021-05-20T00:50:00Z">
              <w:r w:rsidRPr="008C1E3B">
                <w:rPr>
                  <w:rFonts w:asciiTheme="minorEastAsia" w:hAnsiTheme="minorEastAsia" w:hint="eastAsia"/>
                  <w:szCs w:val="21"/>
                </w:rPr>
                <w:t>CRC32校验（4）</w:t>
              </w:r>
            </w:ins>
          </w:p>
        </w:tc>
      </w:tr>
      <w:tr w:rsidR="0016593B" w:rsidRPr="008C1E3B" w:rsidTr="00E25D5F">
        <w:trPr>
          <w:ins w:id="1773" w:author="Windows 用户" w:date="2021-05-20T00:50:00Z"/>
        </w:trPr>
        <w:tc>
          <w:tcPr>
            <w:tcW w:w="1271" w:type="dxa"/>
            <w:vAlign w:val="center"/>
            <w:tcPrChange w:id="1774" w:author="Windows 用户" w:date="2021-05-20T00:56:00Z">
              <w:tcPr>
                <w:tcW w:w="1271" w:type="dxa"/>
                <w:vAlign w:val="center"/>
              </w:tcPr>
            </w:tcPrChange>
          </w:tcPr>
          <w:p w:rsidR="0016593B" w:rsidRPr="008C1E3B" w:rsidRDefault="0016593B" w:rsidP="008C1E3B">
            <w:pPr>
              <w:jc w:val="center"/>
              <w:rPr>
                <w:ins w:id="1775" w:author="Windows 用户" w:date="2021-05-20T00:50:00Z"/>
                <w:rFonts w:asciiTheme="minorEastAsia" w:hAnsiTheme="minorEastAsia"/>
                <w:szCs w:val="21"/>
              </w:rPr>
            </w:pPr>
            <w:ins w:id="1776" w:author="Windows 用户" w:date="2021-05-20T00:50:00Z">
              <w:r w:rsidRPr="008C1E3B">
                <w:rPr>
                  <w:rFonts w:asciiTheme="minorEastAsia" w:hAnsiTheme="minorEastAsia"/>
                  <w:szCs w:val="21"/>
                </w:rPr>
                <w:t>0x</w:t>
              </w:r>
              <w:r>
                <w:rPr>
                  <w:rFonts w:asciiTheme="minorEastAsia" w:hAnsiTheme="minorEastAsia"/>
                  <w:szCs w:val="21"/>
                </w:rPr>
                <w:t>04</w:t>
              </w:r>
            </w:ins>
          </w:p>
        </w:tc>
        <w:tc>
          <w:tcPr>
            <w:tcW w:w="1985" w:type="dxa"/>
            <w:vAlign w:val="center"/>
            <w:tcPrChange w:id="1777" w:author="Windows 用户" w:date="2021-05-20T00:56:00Z">
              <w:tcPr>
                <w:tcW w:w="1701" w:type="dxa"/>
                <w:vAlign w:val="center"/>
              </w:tcPr>
            </w:tcPrChange>
          </w:tcPr>
          <w:p w:rsidR="0016593B" w:rsidRPr="008C1E3B" w:rsidRDefault="0016593B" w:rsidP="00E25D5F">
            <w:pPr>
              <w:jc w:val="center"/>
              <w:rPr>
                <w:ins w:id="1778" w:author="Windows 用户" w:date="2021-05-20T00:50:00Z"/>
                <w:rFonts w:asciiTheme="minorEastAsia" w:hAnsiTheme="minorEastAsia" w:hint="eastAsia"/>
                <w:szCs w:val="21"/>
              </w:rPr>
              <w:pPrChange w:id="1779" w:author="Windows 用户" w:date="2021-05-20T00:55:00Z">
                <w:pPr>
                  <w:jc w:val="center"/>
                </w:pPr>
              </w:pPrChange>
            </w:pPr>
            <w:ins w:id="1780" w:author="Windows 用户" w:date="2021-05-20T00:50:00Z">
              <w:r w:rsidRPr="008C1E3B">
                <w:rPr>
                  <w:rFonts w:asciiTheme="minorEastAsia" w:hAnsiTheme="minorEastAsia"/>
                  <w:szCs w:val="21"/>
                </w:rPr>
                <w:t>0xXX</w:t>
              </w:r>
            </w:ins>
          </w:p>
        </w:tc>
        <w:tc>
          <w:tcPr>
            <w:tcW w:w="2268" w:type="dxa"/>
            <w:vAlign w:val="center"/>
            <w:tcPrChange w:id="1781" w:author="Windows 用户" w:date="2021-05-20T00:56:00Z">
              <w:tcPr>
                <w:tcW w:w="2552" w:type="dxa"/>
                <w:vAlign w:val="center"/>
              </w:tcPr>
            </w:tcPrChange>
          </w:tcPr>
          <w:p w:rsidR="0016593B" w:rsidRPr="008C1E3B" w:rsidRDefault="0016593B" w:rsidP="008C1E3B">
            <w:pPr>
              <w:jc w:val="center"/>
              <w:rPr>
                <w:ins w:id="1782" w:author="Windows 用户" w:date="2021-05-20T00:50:00Z"/>
                <w:rFonts w:asciiTheme="minorEastAsia" w:hAnsiTheme="minorEastAsia"/>
                <w:szCs w:val="21"/>
              </w:rPr>
            </w:pPr>
            <w:ins w:id="1783" w:author="Windows 用户" w:date="2021-05-20T00:50:00Z">
              <w:r w:rsidRPr="008C1E3B">
                <w:rPr>
                  <w:rFonts w:asciiTheme="minorEastAsia" w:hAnsiTheme="minorEastAsia"/>
                  <w:szCs w:val="21"/>
                </w:rPr>
                <w:t>0xXX 0xXX 0xXX 0xXX</w:t>
              </w:r>
            </w:ins>
          </w:p>
        </w:tc>
      </w:tr>
    </w:tbl>
    <w:p w:rsidR="006226DF" w:rsidRPr="00A74D6F" w:rsidDel="00E25D5F" w:rsidRDefault="006226DF">
      <w:pPr>
        <w:rPr>
          <w:del w:id="1784" w:author="Windows 用户" w:date="2021-05-20T00:56:00Z"/>
          <w:rFonts w:asciiTheme="minorEastAsia" w:hAnsiTheme="minorEastAsia" w:hint="eastAsia"/>
          <w:szCs w:val="21"/>
          <w:rPrChange w:id="1785" w:author="Windows 用户" w:date="2021-05-19T23:08:00Z">
            <w:rPr>
              <w:del w:id="1786" w:author="Windows 用户" w:date="2021-05-20T00:56:00Z"/>
            </w:rPr>
          </w:rPrChange>
        </w:rPr>
      </w:pPr>
    </w:p>
    <w:p w:rsidR="006226DF" w:rsidRPr="00A74D6F" w:rsidDel="00E25D5F" w:rsidRDefault="00A158D8">
      <w:pPr>
        <w:rPr>
          <w:del w:id="1787" w:author="Windows 用户" w:date="2021-05-20T00:56:00Z"/>
          <w:rFonts w:asciiTheme="minorEastAsia" w:hAnsiTheme="minorEastAsia"/>
          <w:szCs w:val="21"/>
          <w:rPrChange w:id="1788" w:author="Windows 用户" w:date="2021-05-19T23:08:00Z">
            <w:rPr>
              <w:del w:id="1789" w:author="Windows 用户" w:date="2021-05-20T00:56:00Z"/>
            </w:rPr>
          </w:rPrChange>
        </w:rPr>
      </w:pPr>
      <w:del w:id="1790" w:author="Windows 用户" w:date="2021-05-20T00:56:00Z">
        <w:r w:rsidRPr="00A74D6F" w:rsidDel="00E25D5F">
          <w:rPr>
            <w:rFonts w:asciiTheme="minorEastAsia" w:hAnsiTheme="minorEastAsia" w:hint="eastAsia"/>
            <w:color w:val="7030A0"/>
            <w:szCs w:val="21"/>
            <w:rPrChange w:id="1791" w:author="Windows 用户" w:date="2021-05-19T23:08:00Z">
              <w:rPr>
                <w:rFonts w:hint="eastAsia"/>
                <w:color w:val="7030A0"/>
              </w:rPr>
            </w:rPrChange>
          </w:rPr>
          <w:delText>标定点序号</w:delText>
        </w:r>
        <w:r w:rsidRPr="00A74D6F" w:rsidDel="00E25D5F">
          <w:rPr>
            <w:rFonts w:asciiTheme="minorEastAsia" w:hAnsiTheme="minorEastAsia" w:hint="eastAsia"/>
            <w:szCs w:val="21"/>
            <w:rPrChange w:id="1792" w:author="Windows 用户" w:date="2021-05-19T23:08:00Z">
              <w:rPr>
                <w:rFonts w:hint="eastAsia"/>
              </w:rPr>
            </w:rPrChange>
          </w:rPr>
          <w:delText xml:space="preserve">：1字节。如为01表示请求第1个点的数据 </w:delText>
        </w:r>
      </w:del>
    </w:p>
    <w:p w:rsidR="006226DF" w:rsidRPr="00A74D6F" w:rsidDel="00E25D5F" w:rsidRDefault="006226DF">
      <w:pPr>
        <w:rPr>
          <w:del w:id="1793" w:author="Windows 用户" w:date="2021-05-20T00:57:00Z"/>
          <w:rFonts w:asciiTheme="minorEastAsia" w:hAnsiTheme="minorEastAsia" w:hint="eastAsia"/>
          <w:szCs w:val="21"/>
          <w:rPrChange w:id="1794" w:author="Windows 用户" w:date="2021-05-19T23:08:00Z">
            <w:rPr>
              <w:del w:id="1795" w:author="Windows 用户" w:date="2021-05-20T00:57:00Z"/>
            </w:rPr>
          </w:rPrChange>
        </w:rPr>
      </w:pPr>
    </w:p>
    <w:p w:rsidR="006226DF" w:rsidRPr="00A74D6F" w:rsidRDefault="00A158D8">
      <w:pPr>
        <w:rPr>
          <w:rFonts w:asciiTheme="minorEastAsia" w:hAnsiTheme="minorEastAsia"/>
          <w:szCs w:val="21"/>
          <w:rPrChange w:id="1796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Cs w:val="21"/>
          <w:rPrChange w:id="1797" w:author="Windows 用户" w:date="2021-05-19T23:08:00Z">
            <w:rPr>
              <w:rFonts w:hint="eastAsia"/>
            </w:rPr>
          </w:rPrChange>
        </w:rPr>
        <w:t>上行示例：（定长</w:t>
      </w:r>
      <w:del w:id="1798" w:author="Administrator" w:date="2021-01-14T10:45:00Z">
        <w:r w:rsidRPr="00A74D6F">
          <w:rPr>
            <w:rFonts w:asciiTheme="minorEastAsia" w:hAnsiTheme="minorEastAsia"/>
            <w:szCs w:val="21"/>
            <w:rPrChange w:id="1799" w:author="Windows 用户" w:date="2021-05-19T23:08:00Z">
              <w:rPr/>
            </w:rPrChange>
          </w:rPr>
          <w:delText>25</w:delText>
        </w:r>
      </w:del>
      <w:ins w:id="1800" w:author="Administrator" w:date="2021-01-14T10:45:00Z">
        <w:del w:id="1801" w:author="Windows 用户" w:date="2021-05-20T00:56:00Z">
          <w:r w:rsidRPr="00A74D6F" w:rsidDel="00E25D5F">
            <w:rPr>
              <w:rFonts w:asciiTheme="minorEastAsia" w:hAnsiTheme="minorEastAsia" w:hint="eastAsia"/>
              <w:szCs w:val="21"/>
              <w:rPrChange w:id="1802" w:author="Windows 用户" w:date="2021-05-19T23:08:00Z">
                <w:rPr>
                  <w:rFonts w:hint="eastAsia"/>
                </w:rPr>
              </w:rPrChange>
            </w:rPr>
            <w:delText>8</w:delText>
          </w:r>
        </w:del>
      </w:ins>
      <w:ins w:id="1803" w:author="Windows 用户" w:date="2021-05-20T00:56:00Z">
        <w:r w:rsidR="00E25D5F">
          <w:rPr>
            <w:rFonts w:asciiTheme="minorEastAsia" w:hAnsiTheme="minorEastAsia"/>
            <w:szCs w:val="21"/>
          </w:rPr>
          <w:t>6</w:t>
        </w:r>
      </w:ins>
      <w:r w:rsidRPr="00A74D6F">
        <w:rPr>
          <w:rFonts w:asciiTheme="minorEastAsia" w:hAnsiTheme="minorEastAsia" w:hint="eastAsia"/>
          <w:szCs w:val="21"/>
          <w:rPrChange w:id="1804" w:author="Windows 用户" w:date="2021-05-19T23:08:00Z">
            <w:rPr>
              <w:rFonts w:hint="eastAsia"/>
            </w:rPr>
          </w:rPrChange>
        </w:rPr>
        <w:t>字节）</w:t>
      </w:r>
    </w:p>
    <w:p w:rsidR="006226DF" w:rsidRPr="00A74D6F" w:rsidRDefault="00A158D8">
      <w:pPr>
        <w:rPr>
          <w:rFonts w:asciiTheme="minorEastAsia" w:hAnsiTheme="minorEastAsia" w:cs="Courier New"/>
          <w:color w:val="000000"/>
          <w:kern w:val="0"/>
          <w:szCs w:val="21"/>
          <w:rPrChange w:id="1805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806" w:author="Administrator" w:date="2021-01-14T10:45:00Z">
        <w:r w:rsidRPr="00A74D6F">
          <w:rPr>
            <w:rFonts w:asciiTheme="minorEastAsia" w:hAnsiTheme="minorEastAsia"/>
            <w:szCs w:val="21"/>
            <w:highlight w:val="yellow"/>
            <w:rPrChange w:id="1807" w:author="Windows 用户" w:date="2021-05-19T23:08:00Z">
              <w:rPr>
                <w:highlight w:val="yellow"/>
              </w:rPr>
            </w:rPrChange>
          </w:rPr>
          <w:delText>2F 63 D2 CA</w:delText>
        </w:r>
        <w:r w:rsidRPr="00A74D6F">
          <w:rPr>
            <w:rFonts w:asciiTheme="minorEastAsia" w:hAnsiTheme="minorEastAsia"/>
            <w:szCs w:val="21"/>
            <w:rPrChange w:id="1808" w:author="Windows 用户" w:date="2021-05-19T23:08:00Z">
              <w:rPr/>
            </w:rPrChange>
          </w:rPr>
          <w:delText xml:space="preserve"> </w:delText>
        </w:r>
        <w:r w:rsidRPr="00A74D6F">
          <w:rPr>
            <w:rFonts w:asciiTheme="minorEastAsia" w:hAnsiTheme="minorEastAsia"/>
            <w:szCs w:val="21"/>
            <w:highlight w:val="green"/>
            <w:rPrChange w:id="1809" w:author="Windows 用户" w:date="2021-05-19T23:08:00Z">
              <w:rPr>
                <w:highlight w:val="green"/>
              </w:rPr>
            </w:rPrChange>
          </w:rPr>
          <w:delText>2</w:delText>
        </w:r>
        <w:r w:rsidRPr="00A74D6F">
          <w:rPr>
            <w:rFonts w:asciiTheme="minorEastAsia" w:hAnsiTheme="minorEastAsia" w:hint="eastAsia"/>
            <w:szCs w:val="21"/>
            <w:highlight w:val="green"/>
            <w:rPrChange w:id="1810" w:author="Windows 用户" w:date="2021-05-19T23:08:00Z">
              <w:rPr>
                <w:rFonts w:hint="eastAsia"/>
                <w:highlight w:val="green"/>
              </w:rPr>
            </w:rPrChange>
          </w:rPr>
          <w:delText>B</w:delText>
        </w:r>
        <w:r w:rsidRPr="00A74D6F">
          <w:rPr>
            <w:rFonts w:asciiTheme="minorEastAsia" w:hAnsiTheme="minorEastAsia"/>
            <w:szCs w:val="21"/>
            <w:highlight w:val="green"/>
            <w:rPrChange w:id="1811" w:author="Windows 用户" w:date="2021-05-19T23:08:00Z">
              <w:rPr>
                <w:highlight w:val="green"/>
              </w:rPr>
            </w:rPrChange>
          </w:rPr>
          <w:delText xml:space="preserve"> 67</w:delText>
        </w:r>
        <w:r w:rsidRPr="00A74D6F">
          <w:rPr>
            <w:rFonts w:asciiTheme="minorEastAsia" w:hAnsiTheme="minorEastAsia"/>
            <w:szCs w:val="21"/>
            <w:rPrChange w:id="1812" w:author="Windows 用户" w:date="2021-05-19T23:08:00Z">
              <w:rPr/>
            </w:rPrChange>
          </w:rPr>
          <w:delText xml:space="preserve"> </w:delText>
        </w:r>
        <w:r w:rsidRPr="00A74D6F">
          <w:rPr>
            <w:rFonts w:asciiTheme="minorEastAsia" w:hAnsiTheme="minorEastAsia" w:hint="eastAsia"/>
            <w:szCs w:val="21"/>
            <w:highlight w:val="cyan"/>
            <w:rPrChange w:id="1813" w:author="Windows 用户" w:date="2021-05-19T23:08:00Z">
              <w:rPr>
                <w:rFonts w:hint="eastAsia"/>
                <w:highlight w:val="cyan"/>
              </w:rPr>
            </w:rPrChange>
          </w:rPr>
          <w:delText>00</w:delText>
        </w:r>
        <w:r w:rsidRPr="00A74D6F">
          <w:rPr>
            <w:rFonts w:asciiTheme="minorEastAsia" w:hAnsiTheme="minorEastAsia"/>
            <w:szCs w:val="21"/>
            <w:highlight w:val="cyan"/>
            <w:rPrChange w:id="1814" w:author="Windows 用户" w:date="2021-05-19T23:08:00Z">
              <w:rPr>
                <w:highlight w:val="cyan"/>
              </w:rPr>
            </w:rPrChange>
          </w:rPr>
          <w:delText xml:space="preserve"> </w:delText>
        </w:r>
        <w:r w:rsidRPr="00A74D6F">
          <w:rPr>
            <w:rFonts w:asciiTheme="minorEastAsia" w:hAnsiTheme="minorEastAsia" w:hint="eastAsia"/>
            <w:szCs w:val="21"/>
            <w:highlight w:val="cyan"/>
            <w:rPrChange w:id="1815" w:author="Windows 用户" w:date="2021-05-19T23:08:00Z">
              <w:rPr>
                <w:rFonts w:hint="eastAsia"/>
                <w:highlight w:val="cyan"/>
              </w:rPr>
            </w:rPrChange>
          </w:rPr>
          <w:delText>00</w:delText>
        </w:r>
        <w:r w:rsidRPr="00A74D6F">
          <w:rPr>
            <w:rFonts w:asciiTheme="minorEastAsia" w:hAnsiTheme="minorEastAsia"/>
            <w:szCs w:val="21"/>
            <w:highlight w:val="cyan"/>
            <w:rPrChange w:id="1816" w:author="Windows 用户" w:date="2021-05-19T23:08:00Z">
              <w:rPr>
                <w:highlight w:val="cyan"/>
              </w:rPr>
            </w:rPrChange>
          </w:rPr>
          <w:delText xml:space="preserve"> 00 43 50 2</w:delText>
        </w:r>
        <w:r w:rsidRPr="00A74D6F">
          <w:rPr>
            <w:rFonts w:asciiTheme="minorEastAsia" w:hAnsiTheme="minorEastAsia" w:hint="eastAsia"/>
            <w:szCs w:val="21"/>
            <w:highlight w:val="cyan"/>
            <w:rPrChange w:id="1817" w:author="Windows 用户" w:date="2021-05-19T23:08:00Z">
              <w:rPr>
                <w:rFonts w:hint="eastAsia"/>
                <w:highlight w:val="cyan"/>
              </w:rPr>
            </w:rPrChange>
          </w:rPr>
          <w:delText>D</w:delText>
        </w:r>
        <w:r w:rsidRPr="00A74D6F">
          <w:rPr>
            <w:rFonts w:asciiTheme="minorEastAsia" w:hAnsiTheme="minorEastAsia"/>
            <w:szCs w:val="21"/>
            <w:highlight w:val="cyan"/>
            <w:rPrChange w:id="1818" w:author="Windows 用户" w:date="2021-05-19T23:08:00Z">
              <w:rPr>
                <w:highlight w:val="cyan"/>
              </w:rPr>
            </w:rPrChange>
          </w:rPr>
          <w:delText xml:space="preserve"> 00 00 </w:delText>
        </w:r>
        <w:r w:rsidRPr="00A74D6F">
          <w:rPr>
            <w:rFonts w:asciiTheme="minorEastAsia" w:hAnsiTheme="minorEastAsia" w:hint="eastAsia"/>
            <w:szCs w:val="21"/>
            <w:highlight w:val="cyan"/>
            <w:rPrChange w:id="1819" w:author="Windows 用户" w:date="2021-05-19T23:08:00Z">
              <w:rPr>
                <w:rFonts w:hint="eastAsia"/>
                <w:highlight w:val="cyan"/>
              </w:rPr>
            </w:rPrChange>
          </w:rPr>
          <w:delText>AE</w:delText>
        </w:r>
        <w:r w:rsidRPr="00A74D6F">
          <w:rPr>
            <w:rFonts w:asciiTheme="minorEastAsia" w:hAnsiTheme="minorEastAsia"/>
            <w:szCs w:val="21"/>
            <w:highlight w:val="cyan"/>
            <w:rPrChange w:id="1820" w:author="Windows 用户" w:date="2021-05-19T23:08:00Z">
              <w:rPr>
                <w:highlight w:val="cyan"/>
              </w:rPr>
            </w:rPrChange>
          </w:rPr>
          <w:delText xml:space="preserve"> 36</w:delText>
        </w:r>
        <w:r w:rsidRPr="00A74D6F">
          <w:rPr>
            <w:rFonts w:asciiTheme="minorEastAsia" w:hAnsiTheme="minorEastAsia"/>
            <w:szCs w:val="21"/>
            <w:rPrChange w:id="1821" w:author="Windows 用户" w:date="2021-05-19T23:08:00Z">
              <w:rPr/>
            </w:rPrChange>
          </w:rPr>
          <w:delText xml:space="preserve"> </w:delText>
        </w:r>
        <w:r w:rsidRPr="00A74D6F">
          <w:rPr>
            <w:rFonts w:asciiTheme="minorEastAsia" w:hAnsiTheme="minorEastAsia"/>
            <w:szCs w:val="21"/>
            <w:highlight w:val="magenta"/>
            <w:rPrChange w:id="1822" w:author="Windows 用户" w:date="2021-05-19T23:08:00Z">
              <w:rPr>
                <w:highlight w:val="magenta"/>
              </w:rPr>
            </w:rPrChange>
          </w:rPr>
          <w:delText>03</w:delText>
        </w:r>
        <w:r w:rsidRPr="00A74D6F">
          <w:rPr>
            <w:rFonts w:asciiTheme="minorEastAsia" w:hAnsiTheme="minorEastAsia"/>
            <w:szCs w:val="21"/>
            <w:rPrChange w:id="1823" w:author="Windows 用户" w:date="2021-05-19T23:08:00Z">
              <w:rPr/>
            </w:rPrChange>
          </w:rPr>
          <w:delText xml:space="preserve"> </w:delText>
        </w:r>
      </w:del>
      <w:r w:rsidRPr="00A74D6F">
        <w:rPr>
          <w:rFonts w:asciiTheme="minorEastAsia" w:hAnsiTheme="minorEastAsia"/>
          <w:szCs w:val="21"/>
          <w:highlight w:val="darkGreen"/>
          <w:rPrChange w:id="1824" w:author="Windows 用户" w:date="2021-05-19T23:08:00Z">
            <w:rPr>
              <w:highlight w:val="darkGreen"/>
            </w:rPr>
          </w:rPrChange>
        </w:rPr>
        <w:t>04</w:t>
      </w:r>
      <w:r w:rsidRPr="00A74D6F">
        <w:rPr>
          <w:rFonts w:asciiTheme="minorEastAsia" w:hAnsiTheme="minorEastAsia"/>
          <w:szCs w:val="21"/>
          <w:rPrChange w:id="1825" w:author="Windows 用户" w:date="2021-05-19T23:08:00Z">
            <w:rPr/>
          </w:rPrChange>
        </w:rPr>
        <w:t xml:space="preserve"> </w:t>
      </w:r>
      <w:r w:rsidRPr="00A74D6F">
        <w:rPr>
          <w:rFonts w:asciiTheme="minorEastAsia" w:hAnsiTheme="minorEastAsia"/>
          <w:szCs w:val="21"/>
          <w:highlight w:val="darkCyan"/>
          <w:rPrChange w:id="1826" w:author="Windows 用户" w:date="2021-05-19T23:08:00Z">
            <w:rPr>
              <w:highlight w:val="darkCyan"/>
            </w:rPr>
          </w:rPrChange>
        </w:rPr>
        <w:t>01</w:t>
      </w:r>
      <w:ins w:id="1827" w:author="Windows 用户" w:date="2021-05-20T00:51:00Z">
        <w:r w:rsidR="0016593B" w:rsidRPr="00E25D5F">
          <w:rPr>
            <w:rFonts w:asciiTheme="minorEastAsia" w:hAnsiTheme="minorEastAsia"/>
            <w:szCs w:val="21"/>
            <w:rPrChange w:id="1828" w:author="Windows 用户" w:date="2021-05-20T00:56:00Z">
              <w:rPr>
                <w:rFonts w:asciiTheme="minorEastAsia" w:hAnsiTheme="minorEastAsia"/>
                <w:szCs w:val="21"/>
                <w:highlight w:val="darkCyan"/>
              </w:rPr>
            </w:rPrChange>
          </w:rPr>
          <w:t xml:space="preserve"> </w:t>
        </w:r>
      </w:ins>
      <w:ins w:id="1829" w:author="Windows 用户" w:date="2021-05-20T00:56:00Z">
        <w:r w:rsidR="00E25D5F" w:rsidRPr="00E25D5F">
          <w:rPr>
            <w:rFonts w:asciiTheme="minorEastAsia" w:hAnsiTheme="minorEastAsia"/>
            <w:szCs w:val="21"/>
            <w:highlight w:val="yellow"/>
            <w:rPrChange w:id="1830" w:author="Windows 用户" w:date="2021-05-20T00:56:00Z">
              <w:rPr>
                <w:rFonts w:asciiTheme="minorEastAsia" w:hAnsiTheme="minorEastAsia"/>
                <w:szCs w:val="21"/>
              </w:rPr>
            </w:rPrChange>
          </w:rPr>
          <w:t>52 B2 E7 6D</w:t>
        </w:r>
      </w:ins>
      <w:del w:id="1831" w:author="Windows 用户" w:date="2021-05-20T00:48:00Z">
        <w:r w:rsidRPr="00A74D6F" w:rsidDel="0016593B">
          <w:rPr>
            <w:rFonts w:asciiTheme="minorEastAsia" w:hAnsiTheme="minorEastAsia"/>
            <w:szCs w:val="21"/>
            <w:highlight w:val="darkCyan"/>
            <w:rPrChange w:id="1832" w:author="Windows 用户" w:date="2021-05-19T23:08:00Z">
              <w:rPr>
                <w:highlight w:val="darkCyan"/>
              </w:rPr>
            </w:rPrChange>
          </w:rPr>
          <w:delText xml:space="preserve"> 02 01 03 01 01 01</w:delText>
        </w:r>
      </w:del>
      <w:del w:id="1833" w:author="Windows 用户" w:date="2021-05-20T00:46:00Z">
        <w:r w:rsidRPr="00A74D6F" w:rsidDel="0016593B">
          <w:rPr>
            <w:rFonts w:asciiTheme="minorEastAsia" w:hAnsiTheme="minorEastAsia"/>
            <w:szCs w:val="21"/>
            <w:rPrChange w:id="1834" w:author="Windows 用户" w:date="2021-05-19T23:08:00Z">
              <w:rPr/>
            </w:rPrChange>
          </w:rPr>
          <w:delText xml:space="preserve">   </w:delText>
        </w:r>
      </w:del>
    </w:p>
    <w:p w:rsidR="006226DF" w:rsidRPr="00A74D6F" w:rsidRDefault="00A158D8">
      <w:pPr>
        <w:rPr>
          <w:del w:id="1835" w:author="Administrator" w:date="2021-01-14T10:45:00Z"/>
          <w:rFonts w:asciiTheme="minorEastAsia" w:hAnsiTheme="minorEastAsia"/>
          <w:color w:val="7030A0"/>
          <w:szCs w:val="21"/>
          <w:rPrChange w:id="1836" w:author="Windows 用户" w:date="2021-05-19T23:08:00Z">
            <w:rPr>
              <w:del w:id="1837" w:author="Administrator" w:date="2021-01-14T10:45:00Z"/>
              <w:color w:val="7030A0"/>
            </w:rPr>
          </w:rPrChange>
        </w:rPr>
      </w:pPr>
      <w:del w:id="1838" w:author="Administrator" w:date="2021-01-14T10:45:00Z">
        <w:r w:rsidRPr="00A74D6F">
          <w:rPr>
            <w:rFonts w:asciiTheme="minorEastAsia" w:hAnsiTheme="minorEastAsia" w:hint="eastAsia"/>
            <w:color w:val="7030A0"/>
            <w:szCs w:val="21"/>
            <w:highlight w:val="yellow"/>
            <w:rPrChange w:id="1839" w:author="Windows 用户" w:date="2021-05-19T23:08:00Z">
              <w:rPr>
                <w:rFonts w:hint="eastAsia"/>
                <w:color w:val="7030A0"/>
                <w:highlight w:val="yellow"/>
              </w:rPr>
            </w:rPrChange>
          </w:rPr>
          <w:delText>发送目的IP：</w:delText>
        </w:r>
        <w:r w:rsidRPr="00A74D6F">
          <w:rPr>
            <w:rFonts w:asciiTheme="minorEastAsia" w:hAnsiTheme="minorEastAsia"/>
            <w:color w:val="7030A0"/>
            <w:szCs w:val="21"/>
            <w:highlight w:val="yellow"/>
            <w:rPrChange w:id="1840" w:author="Windows 用户" w:date="2021-05-19T23:08:00Z">
              <w:rPr>
                <w:color w:val="7030A0"/>
                <w:highlight w:val="yellow"/>
              </w:rPr>
            </w:rPrChange>
          </w:rPr>
          <w:delText>47.99.210.202</w:delText>
        </w:r>
      </w:del>
    </w:p>
    <w:p w:rsidR="006226DF" w:rsidRPr="00A74D6F" w:rsidRDefault="00A158D8">
      <w:pPr>
        <w:rPr>
          <w:del w:id="1841" w:author="Administrator" w:date="2021-01-14T10:45:00Z"/>
          <w:rFonts w:asciiTheme="minorEastAsia" w:hAnsiTheme="minorEastAsia"/>
          <w:szCs w:val="21"/>
          <w:highlight w:val="green"/>
          <w:rPrChange w:id="1842" w:author="Windows 用户" w:date="2021-05-19T23:08:00Z">
            <w:rPr>
              <w:del w:id="1843" w:author="Administrator" w:date="2021-01-14T10:45:00Z"/>
              <w:highlight w:val="green"/>
            </w:rPr>
          </w:rPrChange>
        </w:rPr>
      </w:pPr>
      <w:del w:id="1844" w:author="Administrator" w:date="2021-01-14T10:45:00Z">
        <w:r w:rsidRPr="00A74D6F">
          <w:rPr>
            <w:rFonts w:asciiTheme="minorEastAsia" w:hAnsiTheme="minorEastAsia" w:hint="eastAsia"/>
            <w:szCs w:val="21"/>
            <w:highlight w:val="green"/>
            <w:rPrChange w:id="1845" w:author="Windows 用户" w:date="2021-05-19T23:08:00Z">
              <w:rPr>
                <w:rFonts w:hint="eastAsia"/>
                <w:highlight w:val="green"/>
              </w:rPr>
            </w:rPrChange>
          </w:rPr>
          <w:delText>发送目的PORT：11111</w:delText>
        </w:r>
      </w:del>
    </w:p>
    <w:p w:rsidR="006226DF" w:rsidRPr="00A74D6F" w:rsidRDefault="00A158D8">
      <w:pPr>
        <w:rPr>
          <w:del w:id="1846" w:author="Administrator" w:date="2021-01-14T10:45:00Z"/>
          <w:rFonts w:asciiTheme="minorEastAsia" w:hAnsiTheme="minorEastAsia"/>
          <w:szCs w:val="21"/>
          <w:highlight w:val="cyan"/>
          <w:rPrChange w:id="1847" w:author="Windows 用户" w:date="2021-05-19T23:08:00Z">
            <w:rPr>
              <w:del w:id="1848" w:author="Administrator" w:date="2021-01-14T10:45:00Z"/>
              <w:highlight w:val="cyan"/>
            </w:rPr>
          </w:rPrChange>
        </w:rPr>
      </w:pPr>
      <w:del w:id="1849" w:author="Administrator" w:date="2021-01-14T10:45:00Z">
        <w:r w:rsidRPr="00A74D6F">
          <w:rPr>
            <w:rFonts w:asciiTheme="minorEastAsia" w:hAnsiTheme="minorEastAsia" w:hint="eastAsia"/>
            <w:szCs w:val="21"/>
            <w:highlight w:val="cyan"/>
            <w:rPrChange w:id="1850" w:author="Windows 用户" w:date="2021-05-19T23:08:00Z">
              <w:rPr>
                <w:rFonts w:hint="eastAsia"/>
                <w:highlight w:val="cyan"/>
              </w:rPr>
            </w:rPrChange>
          </w:rPr>
          <w:delText>设备号：000000CP-000AE36</w:delText>
        </w:r>
      </w:del>
    </w:p>
    <w:p w:rsidR="006226DF" w:rsidRPr="00A74D6F" w:rsidRDefault="00A158D8">
      <w:pPr>
        <w:rPr>
          <w:del w:id="1851" w:author="Administrator" w:date="2021-01-14T10:45:00Z"/>
          <w:rFonts w:asciiTheme="minorEastAsia" w:hAnsiTheme="minorEastAsia"/>
          <w:szCs w:val="21"/>
          <w:highlight w:val="magenta"/>
          <w:rPrChange w:id="1852" w:author="Windows 用户" w:date="2021-05-19T23:08:00Z">
            <w:rPr>
              <w:del w:id="1853" w:author="Administrator" w:date="2021-01-14T10:45:00Z"/>
              <w:highlight w:val="magenta"/>
            </w:rPr>
          </w:rPrChange>
        </w:rPr>
      </w:pPr>
      <w:del w:id="1854" w:author="Administrator" w:date="2021-01-14T10:45:00Z">
        <w:r w:rsidRPr="00A74D6F">
          <w:rPr>
            <w:rFonts w:asciiTheme="minorEastAsia" w:hAnsiTheme="minorEastAsia" w:hint="eastAsia"/>
            <w:szCs w:val="21"/>
            <w:highlight w:val="magenta"/>
            <w:rPrChange w:id="1855" w:author="Windows 用户" w:date="2021-05-19T23:08:00Z">
              <w:rPr>
                <w:rFonts w:hint="eastAsia"/>
                <w:highlight w:val="magenta"/>
              </w:rPr>
            </w:rPrChange>
          </w:rPr>
          <w:delText>帧序号：4</w:delText>
        </w:r>
      </w:del>
    </w:p>
    <w:p w:rsidR="006226DF" w:rsidRPr="00A74D6F" w:rsidRDefault="00A158D8">
      <w:pPr>
        <w:rPr>
          <w:rFonts w:asciiTheme="minorEastAsia" w:hAnsiTheme="minorEastAsia"/>
          <w:szCs w:val="21"/>
          <w:highlight w:val="darkGreen"/>
          <w:rPrChange w:id="1856" w:author="Windows 用户" w:date="2021-05-19T23:08:00Z">
            <w:rPr>
              <w:highlight w:val="darkGreen"/>
            </w:rPr>
          </w:rPrChange>
        </w:rPr>
      </w:pPr>
      <w:r w:rsidRPr="00A74D6F">
        <w:rPr>
          <w:rFonts w:asciiTheme="minorEastAsia" w:hAnsiTheme="minorEastAsia" w:hint="eastAsia"/>
          <w:szCs w:val="21"/>
          <w:highlight w:val="darkGreen"/>
          <w:rPrChange w:id="1857" w:author="Windows 用户" w:date="2021-05-19T23:08:00Z">
            <w:rPr>
              <w:rFonts w:hint="eastAsia"/>
              <w:highlight w:val="darkGreen"/>
            </w:rPr>
          </w:rPrChange>
        </w:rPr>
        <w:t>消息类型：4：请求标定数据</w:t>
      </w:r>
    </w:p>
    <w:p w:rsidR="00E25D5F" w:rsidRDefault="00A158D8">
      <w:pPr>
        <w:rPr>
          <w:ins w:id="1858" w:author="Windows 用户" w:date="2021-05-20T00:56:00Z"/>
          <w:rFonts w:asciiTheme="minorEastAsia" w:hAnsiTheme="minorEastAsia"/>
          <w:szCs w:val="21"/>
          <w:highlight w:val="darkCyan"/>
        </w:rPr>
      </w:pPr>
      <w:r w:rsidRPr="00A74D6F">
        <w:rPr>
          <w:rFonts w:asciiTheme="minorEastAsia" w:hAnsiTheme="minorEastAsia" w:hint="eastAsia"/>
          <w:szCs w:val="21"/>
          <w:highlight w:val="darkCyan"/>
          <w:rPrChange w:id="1859" w:author="Windows 用户" w:date="2021-05-19T23:08:00Z">
            <w:rPr>
              <w:rFonts w:hint="eastAsia"/>
              <w:highlight w:val="darkCyan"/>
            </w:rPr>
          </w:rPrChange>
        </w:rPr>
        <w:t>本次请求标定数据：温度</w:t>
      </w:r>
    </w:p>
    <w:p w:rsidR="006226DF" w:rsidRPr="00A74D6F" w:rsidRDefault="00E25D5F">
      <w:pPr>
        <w:rPr>
          <w:rFonts w:asciiTheme="minorEastAsia" w:hAnsiTheme="minorEastAsia"/>
          <w:szCs w:val="21"/>
          <w:highlight w:val="darkCyan"/>
          <w:rPrChange w:id="1860" w:author="Windows 用户" w:date="2021-05-19T23:08:00Z">
            <w:rPr>
              <w:highlight w:val="darkCyan"/>
            </w:rPr>
          </w:rPrChange>
        </w:rPr>
      </w:pPr>
      <w:ins w:id="1861" w:author="Windows 用户" w:date="2021-05-20T00:56:00Z"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所有</w:t>
        </w:r>
        <w:r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有效</w:t>
        </w:r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数据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的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CRC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32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检验码</w:t>
        </w:r>
      </w:ins>
      <w:del w:id="1862" w:author="Windows 用户" w:date="2021-05-20T00:47:00Z">
        <w:r w:rsidR="00A158D8" w:rsidRPr="00A74D6F" w:rsidDel="0016593B">
          <w:rPr>
            <w:rFonts w:asciiTheme="minorEastAsia" w:hAnsiTheme="minorEastAsia" w:hint="eastAsia"/>
            <w:szCs w:val="21"/>
            <w:highlight w:val="darkCyan"/>
            <w:rPrChange w:id="1863" w:author="Windows 用户" w:date="2021-05-19T23:08:00Z">
              <w:rPr>
                <w:rFonts w:hint="eastAsia"/>
                <w:highlight w:val="darkCyan"/>
              </w:rPr>
            </w:rPrChange>
          </w:rPr>
          <w:delText>1的第一个点 湿度1的第二个点 温度2的第一个点 湿度2的第三个点 温度3的第一个点 湿度3的第一个点 气压的第一个点</w:delText>
        </w:r>
      </w:del>
    </w:p>
    <w:p w:rsidR="006226DF" w:rsidRPr="00A74D6F" w:rsidRDefault="006226DF">
      <w:pPr>
        <w:rPr>
          <w:rFonts w:asciiTheme="minorEastAsia" w:hAnsiTheme="minorEastAsia"/>
          <w:szCs w:val="21"/>
          <w:rPrChange w:id="1864" w:author="Windows 用户" w:date="2021-05-19T23:08:00Z">
            <w:rPr/>
          </w:rPrChange>
        </w:rPr>
      </w:pPr>
    </w:p>
    <w:p w:rsidR="006226DF" w:rsidRPr="00A74D6F" w:rsidRDefault="00A158D8">
      <w:pPr>
        <w:rPr>
          <w:rFonts w:asciiTheme="minorEastAsia" w:hAnsiTheme="minorEastAsia"/>
          <w:szCs w:val="21"/>
          <w:rPrChange w:id="1865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Cs w:val="21"/>
          <w:rPrChange w:id="1866" w:author="Windows 用户" w:date="2021-05-19T23:08:00Z">
            <w:rPr>
              <w:rFonts w:hint="eastAsia"/>
            </w:rPr>
          </w:rPrChange>
        </w:rPr>
        <w:t>下行</w:t>
      </w:r>
      <w:ins w:id="1867" w:author="Windows 用户" w:date="2021-05-20T00:59:00Z">
        <w:r w:rsidR="009E2688">
          <w:rPr>
            <w:rFonts w:asciiTheme="minorEastAsia" w:hAnsiTheme="minorEastAsia" w:hint="eastAsia"/>
            <w:szCs w:val="21"/>
          </w:rPr>
          <w:t>标定</w:t>
        </w:r>
        <w:r w:rsidR="009E2688">
          <w:rPr>
            <w:rFonts w:asciiTheme="minorEastAsia" w:hAnsiTheme="minorEastAsia"/>
            <w:szCs w:val="21"/>
          </w:rPr>
          <w:t>数据下发</w:t>
        </w:r>
      </w:ins>
      <w:r w:rsidRPr="00A74D6F">
        <w:rPr>
          <w:rFonts w:asciiTheme="minorEastAsia" w:hAnsiTheme="minorEastAsia" w:hint="eastAsia"/>
          <w:szCs w:val="21"/>
          <w:rPrChange w:id="1868" w:author="Windows 用户" w:date="2021-05-19T23:08:00Z">
            <w:rPr>
              <w:rFonts w:hint="eastAsia"/>
            </w:rPr>
          </w:rPrChange>
        </w:rPr>
        <w:t>：</w:t>
      </w:r>
    </w:p>
    <w:p w:rsidR="009E2688" w:rsidRDefault="00A158D8" w:rsidP="009E2688">
      <w:pPr>
        <w:rPr>
          <w:ins w:id="1869" w:author="Windows 用户" w:date="2021-05-20T00:59:00Z"/>
          <w:rFonts w:asciiTheme="minorEastAsia" w:hAnsiTheme="minorEastAsia" w:cs="Courier New"/>
          <w:color w:val="7030A0"/>
          <w:kern w:val="0"/>
          <w:szCs w:val="21"/>
        </w:rPr>
      </w:pPr>
      <w:del w:id="1870" w:author="Windows 用户" w:date="2021-05-20T01:02:00Z">
        <w:r w:rsidRPr="00A74D6F" w:rsidDel="009E2688">
          <w:rPr>
            <w:rFonts w:asciiTheme="minorEastAsia" w:hAnsiTheme="minorEastAsia" w:cs="Courier New" w:hint="eastAsia"/>
            <w:color w:val="7030A0"/>
            <w:kern w:val="0"/>
            <w:szCs w:val="21"/>
            <w:rPrChange w:id="1871" w:author="Windows 用户" w:date="2021-05-19T23:08:00Z">
              <w:rPr>
                <w:rFonts w:ascii="Courier New" w:hAnsi="Courier New" w:cs="Courier New" w:hint="eastAsia"/>
                <w:color w:val="7030A0"/>
                <w:kern w:val="0"/>
                <w:sz w:val="20"/>
                <w:szCs w:val="20"/>
              </w:rPr>
            </w:rPrChange>
          </w:rPr>
          <w:delText xml:space="preserve">设备号 帧序号1字节 </w:delText>
        </w:r>
        <w:r w:rsidRPr="00A74D6F" w:rsidDel="009E2688">
          <w:rPr>
            <w:rFonts w:asciiTheme="minorEastAsia" w:hAnsiTheme="minorEastAsia" w:hint="eastAsia"/>
            <w:color w:val="7030A0"/>
            <w:szCs w:val="21"/>
            <w:rPrChange w:id="1872" w:author="Windows 用户" w:date="2021-05-19T23:08:00Z">
              <w:rPr>
                <w:rFonts w:hint="eastAsia"/>
                <w:color w:val="7030A0"/>
              </w:rPr>
            </w:rPrChange>
          </w:rPr>
          <w:delText>消息类型 温度1标定类型 温度1标定数值 湿度1标定类型 湿度1标定数值 温度2标定类型 温度2标定数值 湿度2标定类型 湿度2标定数值 温度3标定类型 温度3标定数值 湿度3标定类型 湿度3标定数值 气压标定类型 气压标定数值</w:delText>
        </w:r>
      </w:del>
      <w:ins w:id="1873" w:author="Windows 用户" w:date="2021-05-20T00:59:00Z">
        <w:r w:rsidR="009E2688"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下行：（定长</w:t>
        </w:r>
      </w:ins>
      <w:ins w:id="1874" w:author="Windows 用户" w:date="2021-05-20T01:02:00Z">
        <w:r w:rsidR="009E2688">
          <w:rPr>
            <w:rFonts w:asciiTheme="minorEastAsia" w:hAnsiTheme="minorEastAsia" w:cs="Courier New" w:hint="eastAsia"/>
            <w:color w:val="000000"/>
            <w:kern w:val="0"/>
            <w:szCs w:val="21"/>
          </w:rPr>
          <w:t>9字节</w:t>
        </w:r>
      </w:ins>
      <w:ins w:id="1875" w:author="Windows 用户" w:date="2021-05-20T00:59:00Z">
        <w:r w:rsidR="009E2688"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）</w:t>
        </w:r>
      </w:ins>
    </w:p>
    <w:tbl>
      <w:tblPr>
        <w:tblStyle w:val="a5"/>
        <w:tblW w:w="7225" w:type="dxa"/>
        <w:tblLayout w:type="fixed"/>
        <w:tblLook w:val="04A0" w:firstRow="1" w:lastRow="0" w:firstColumn="1" w:lastColumn="0" w:noHBand="0" w:noVBand="1"/>
        <w:tblPrChange w:id="1876" w:author="Windows 用户" w:date="2021-05-20T01:01:00Z">
          <w:tblPr>
            <w:tblStyle w:val="a5"/>
            <w:tblW w:w="9717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9"/>
        <w:gridCol w:w="988"/>
        <w:gridCol w:w="1272"/>
        <w:gridCol w:w="1284"/>
        <w:gridCol w:w="2552"/>
        <w:tblGridChange w:id="1877">
          <w:tblGrid>
            <w:gridCol w:w="844"/>
            <w:gridCol w:w="1273"/>
            <w:gridCol w:w="1272"/>
            <w:gridCol w:w="849"/>
            <w:gridCol w:w="1235"/>
          </w:tblGrid>
        </w:tblGridChange>
      </w:tblGrid>
      <w:tr w:rsidR="009E2688" w:rsidRPr="008C1E3B" w:rsidTr="009E2688">
        <w:trPr>
          <w:trHeight w:val="338"/>
          <w:ins w:id="1878" w:author="Windows 用户" w:date="2021-05-20T00:59:00Z"/>
          <w:trPrChange w:id="1879" w:author="Windows 用户" w:date="2021-05-20T01:01:00Z">
            <w:trPr>
              <w:trHeight w:val="338"/>
            </w:trPr>
          </w:trPrChange>
        </w:trPr>
        <w:tc>
          <w:tcPr>
            <w:tcW w:w="1129" w:type="dxa"/>
            <w:vAlign w:val="center"/>
            <w:tcPrChange w:id="1880" w:author="Windows 用户" w:date="2021-05-20T01:01:00Z">
              <w:tcPr>
                <w:tcW w:w="844" w:type="dxa"/>
                <w:vAlign w:val="center"/>
              </w:tcPr>
            </w:tcPrChange>
          </w:tcPr>
          <w:p w:rsidR="009E2688" w:rsidRPr="008C1E3B" w:rsidRDefault="009E2688" w:rsidP="008C1E3B">
            <w:pPr>
              <w:jc w:val="center"/>
              <w:rPr>
                <w:ins w:id="1881" w:author="Windows 用户" w:date="2021-05-20T00:59:00Z"/>
                <w:rFonts w:asciiTheme="minorEastAsia" w:hAnsiTheme="minorEastAsia"/>
                <w:szCs w:val="21"/>
              </w:rPr>
            </w:pPr>
            <w:ins w:id="1882" w:author="Windows 用户" w:date="2021-05-20T00:59:00Z">
              <w:r w:rsidRPr="008C1E3B">
                <w:rPr>
                  <w:rFonts w:asciiTheme="minorEastAsia" w:hAnsiTheme="minorEastAsia" w:hint="eastAsia"/>
                  <w:szCs w:val="21"/>
                </w:rPr>
                <w:t>消息类型（1）</w:t>
              </w:r>
            </w:ins>
          </w:p>
        </w:tc>
        <w:tc>
          <w:tcPr>
            <w:tcW w:w="988" w:type="dxa"/>
            <w:vAlign w:val="center"/>
            <w:tcPrChange w:id="1883" w:author="Windows 用户" w:date="2021-05-20T01:01:00Z">
              <w:tcPr>
                <w:tcW w:w="1273" w:type="dxa"/>
                <w:vAlign w:val="center"/>
              </w:tcPr>
            </w:tcPrChange>
          </w:tcPr>
          <w:p w:rsidR="009E2688" w:rsidRPr="008C1E3B" w:rsidRDefault="009E2688" w:rsidP="008C1E3B">
            <w:pPr>
              <w:jc w:val="center"/>
              <w:rPr>
                <w:ins w:id="1884" w:author="Windows 用户" w:date="2021-05-20T00:59:00Z"/>
                <w:rFonts w:asciiTheme="minorEastAsia" w:hAnsiTheme="minorEastAsia"/>
                <w:szCs w:val="21"/>
              </w:rPr>
            </w:pPr>
            <w:ins w:id="1885" w:author="Windows 用户" w:date="2021-05-20T01:00:00Z">
              <w:r>
                <w:rPr>
                  <w:rFonts w:asciiTheme="minorEastAsia" w:hAnsiTheme="minorEastAsia" w:hint="eastAsia"/>
                  <w:szCs w:val="21"/>
                </w:rPr>
                <w:t>温度</w:t>
              </w:r>
            </w:ins>
            <w:ins w:id="1886" w:author="Windows 用户" w:date="2021-05-20T00:59:00Z">
              <w:r w:rsidRPr="008C1E3B">
                <w:rPr>
                  <w:rFonts w:asciiTheme="minorEastAsia" w:hAnsiTheme="minorEastAsia" w:hint="eastAsia"/>
                  <w:szCs w:val="21"/>
                </w:rPr>
                <w:t>（</w:t>
              </w:r>
              <w:r>
                <w:rPr>
                  <w:rFonts w:asciiTheme="minorEastAsia" w:hAnsiTheme="minorEastAsia" w:hint="eastAsia"/>
                  <w:szCs w:val="21"/>
                </w:rPr>
                <w:t>1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1272" w:type="dxa"/>
            <w:vAlign w:val="center"/>
            <w:tcPrChange w:id="1887" w:author="Windows 用户" w:date="2021-05-20T01:01:00Z">
              <w:tcPr>
                <w:tcW w:w="1272" w:type="dxa"/>
                <w:vAlign w:val="center"/>
              </w:tcPr>
            </w:tcPrChange>
          </w:tcPr>
          <w:p w:rsidR="009E2688" w:rsidRPr="008C1E3B" w:rsidRDefault="009E2688" w:rsidP="009E2688">
            <w:pPr>
              <w:jc w:val="center"/>
              <w:rPr>
                <w:ins w:id="1888" w:author="Windows 用户" w:date="2021-05-20T00:59:00Z"/>
                <w:rFonts w:asciiTheme="minorEastAsia" w:hAnsiTheme="minorEastAsia" w:hint="eastAsia"/>
                <w:szCs w:val="21"/>
              </w:rPr>
              <w:pPrChange w:id="1889" w:author="Windows 用户" w:date="2021-05-20T01:01:00Z">
                <w:pPr>
                  <w:jc w:val="center"/>
                </w:pPr>
              </w:pPrChange>
            </w:pPr>
            <w:ins w:id="1890" w:author="Windows 用户" w:date="2021-05-20T01:00:00Z">
              <w:r>
                <w:rPr>
                  <w:rFonts w:asciiTheme="minorEastAsia" w:hAnsiTheme="minorEastAsia"/>
                  <w:szCs w:val="21"/>
                </w:rPr>
                <w:t>标定类型</w:t>
              </w:r>
            </w:ins>
            <w:ins w:id="1891" w:author="Windows 用户" w:date="2021-05-20T00:59:00Z">
              <w:r w:rsidRPr="008C1E3B">
                <w:rPr>
                  <w:rFonts w:asciiTheme="minorEastAsia" w:hAnsiTheme="minorEastAsia" w:hint="eastAsia"/>
                  <w:szCs w:val="21"/>
                </w:rPr>
                <w:t>（</w:t>
              </w:r>
            </w:ins>
            <w:ins w:id="1892" w:author="Windows 用户" w:date="2021-05-20T01:01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  <w:ins w:id="1893" w:author="Windows 用户" w:date="2021-05-20T00:59:00Z"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1284" w:type="dxa"/>
            <w:vAlign w:val="center"/>
            <w:tcPrChange w:id="1894" w:author="Windows 用户" w:date="2021-05-20T01:01:00Z">
              <w:tcPr>
                <w:tcW w:w="849" w:type="dxa"/>
                <w:vAlign w:val="center"/>
              </w:tcPr>
            </w:tcPrChange>
          </w:tcPr>
          <w:p w:rsidR="009E2688" w:rsidRPr="008C1E3B" w:rsidRDefault="009E2688" w:rsidP="009E2688">
            <w:pPr>
              <w:jc w:val="center"/>
              <w:rPr>
                <w:ins w:id="1895" w:author="Windows 用户" w:date="2021-05-20T00:59:00Z"/>
                <w:rFonts w:asciiTheme="minorEastAsia" w:hAnsiTheme="minorEastAsia" w:hint="eastAsia"/>
                <w:szCs w:val="21"/>
              </w:rPr>
              <w:pPrChange w:id="1896" w:author="Windows 用户" w:date="2021-05-20T01:02:00Z">
                <w:pPr>
                  <w:jc w:val="center"/>
                </w:pPr>
              </w:pPrChange>
            </w:pPr>
            <w:ins w:id="1897" w:author="Windows 用户" w:date="2021-05-20T01:00:00Z">
              <w:r>
                <w:rPr>
                  <w:rFonts w:asciiTheme="minorEastAsia" w:hAnsiTheme="minorEastAsia" w:cs="Courier New" w:hint="eastAsia"/>
                  <w:color w:val="000000"/>
                  <w:kern w:val="0"/>
                  <w:szCs w:val="21"/>
                </w:rPr>
                <w:t>标定数值</w:t>
              </w:r>
            </w:ins>
            <w:ins w:id="1898" w:author="Windows 用户" w:date="2021-05-20T00:59:00Z">
              <w:r w:rsidRPr="008C1E3B">
                <w:rPr>
                  <w:rFonts w:asciiTheme="minorEastAsia" w:hAnsiTheme="minorEastAsia" w:hint="eastAsia"/>
                  <w:szCs w:val="21"/>
                </w:rPr>
                <w:t>（</w:t>
              </w:r>
            </w:ins>
            <w:ins w:id="1899" w:author="Windows 用户" w:date="2021-05-20T01:02:00Z">
              <w:r>
                <w:rPr>
                  <w:rFonts w:asciiTheme="minorEastAsia" w:hAnsiTheme="minorEastAsia"/>
                  <w:szCs w:val="21"/>
                </w:rPr>
                <w:t>2</w:t>
              </w:r>
            </w:ins>
            <w:ins w:id="1900" w:author="Windows 用户" w:date="2021-05-20T00:59:00Z"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2552" w:type="dxa"/>
            <w:vAlign w:val="center"/>
            <w:tcPrChange w:id="1901" w:author="Windows 用户" w:date="2021-05-20T01:01:00Z">
              <w:tcPr>
                <w:tcW w:w="1235" w:type="dxa"/>
                <w:vAlign w:val="center"/>
              </w:tcPr>
            </w:tcPrChange>
          </w:tcPr>
          <w:p w:rsidR="009E2688" w:rsidRDefault="009E2688" w:rsidP="008C1E3B">
            <w:pPr>
              <w:jc w:val="center"/>
              <w:rPr>
                <w:ins w:id="1902" w:author="Windows 用户" w:date="2021-05-20T01:01:00Z"/>
                <w:rFonts w:asciiTheme="minorEastAsia" w:hAnsiTheme="minorEastAsia"/>
                <w:szCs w:val="21"/>
              </w:rPr>
            </w:pPr>
            <w:ins w:id="1903" w:author="Windows 用户" w:date="2021-05-20T00:59:00Z">
              <w:r w:rsidRPr="008C1E3B">
                <w:rPr>
                  <w:rFonts w:asciiTheme="minorEastAsia" w:hAnsiTheme="minorEastAsia" w:hint="eastAsia"/>
                  <w:szCs w:val="21"/>
                </w:rPr>
                <w:t>CRC32校验</w:t>
              </w:r>
            </w:ins>
          </w:p>
          <w:p w:rsidR="009E2688" w:rsidRPr="008C1E3B" w:rsidRDefault="009E2688" w:rsidP="008C1E3B">
            <w:pPr>
              <w:jc w:val="center"/>
              <w:rPr>
                <w:ins w:id="1904" w:author="Windows 用户" w:date="2021-05-20T00:59:00Z"/>
                <w:rFonts w:asciiTheme="minorEastAsia" w:hAnsiTheme="minorEastAsia"/>
                <w:szCs w:val="21"/>
              </w:rPr>
            </w:pPr>
            <w:ins w:id="1905" w:author="Windows 用户" w:date="2021-05-20T00:59:00Z">
              <w:r w:rsidRPr="008C1E3B">
                <w:rPr>
                  <w:rFonts w:asciiTheme="minorEastAsia" w:hAnsiTheme="minorEastAsia" w:hint="eastAsia"/>
                  <w:szCs w:val="21"/>
                </w:rPr>
                <w:t>（4）</w:t>
              </w:r>
            </w:ins>
          </w:p>
        </w:tc>
      </w:tr>
      <w:tr w:rsidR="009E2688" w:rsidRPr="008C1E3B" w:rsidTr="009E2688">
        <w:trPr>
          <w:trHeight w:val="162"/>
          <w:ins w:id="1906" w:author="Windows 用户" w:date="2021-05-20T00:59:00Z"/>
          <w:trPrChange w:id="1907" w:author="Windows 用户" w:date="2021-05-20T01:01:00Z">
            <w:trPr>
              <w:trHeight w:val="162"/>
            </w:trPr>
          </w:trPrChange>
        </w:trPr>
        <w:tc>
          <w:tcPr>
            <w:tcW w:w="1129" w:type="dxa"/>
            <w:vAlign w:val="center"/>
            <w:tcPrChange w:id="1908" w:author="Windows 用户" w:date="2021-05-20T01:01:00Z">
              <w:tcPr>
                <w:tcW w:w="844" w:type="dxa"/>
                <w:vAlign w:val="center"/>
              </w:tcPr>
            </w:tcPrChange>
          </w:tcPr>
          <w:p w:rsidR="009E2688" w:rsidRPr="008C1E3B" w:rsidRDefault="009E2688" w:rsidP="008C1E3B">
            <w:pPr>
              <w:jc w:val="center"/>
              <w:rPr>
                <w:ins w:id="1909" w:author="Windows 用户" w:date="2021-05-20T00:59:00Z"/>
                <w:rFonts w:asciiTheme="minorEastAsia" w:hAnsiTheme="minorEastAsia"/>
                <w:szCs w:val="21"/>
              </w:rPr>
            </w:pPr>
            <w:ins w:id="1910" w:author="Windows 用户" w:date="2021-05-20T00:59:00Z">
              <w:r w:rsidRPr="008C1E3B">
                <w:rPr>
                  <w:rFonts w:asciiTheme="minorEastAsia" w:hAnsiTheme="minorEastAsia"/>
                  <w:szCs w:val="21"/>
                </w:rPr>
                <w:t>0x</w:t>
              </w:r>
              <w:r>
                <w:rPr>
                  <w:rFonts w:asciiTheme="minorEastAsia" w:hAnsiTheme="minorEastAsia"/>
                  <w:szCs w:val="21"/>
                </w:rPr>
                <w:t>04</w:t>
              </w:r>
            </w:ins>
          </w:p>
        </w:tc>
        <w:tc>
          <w:tcPr>
            <w:tcW w:w="988" w:type="dxa"/>
            <w:vAlign w:val="center"/>
            <w:tcPrChange w:id="1911" w:author="Windows 用户" w:date="2021-05-20T01:01:00Z">
              <w:tcPr>
                <w:tcW w:w="1273" w:type="dxa"/>
                <w:vAlign w:val="center"/>
              </w:tcPr>
            </w:tcPrChange>
          </w:tcPr>
          <w:p w:rsidR="009E2688" w:rsidRPr="008C1E3B" w:rsidRDefault="009E2688" w:rsidP="008C1E3B">
            <w:pPr>
              <w:jc w:val="center"/>
              <w:rPr>
                <w:ins w:id="1912" w:author="Windows 用户" w:date="2021-05-20T00:59:00Z"/>
                <w:rFonts w:asciiTheme="minorEastAsia" w:hAnsiTheme="minorEastAsia" w:hint="eastAsia"/>
                <w:szCs w:val="21"/>
              </w:rPr>
            </w:pPr>
            <w:ins w:id="1913" w:author="Windows 用户" w:date="2021-05-20T00:59:00Z">
              <w:r>
                <w:rPr>
                  <w:rFonts w:asciiTheme="minorEastAsia" w:hAnsiTheme="minorEastAsia"/>
                  <w:szCs w:val="21"/>
                </w:rPr>
                <w:t>0xXX</w:t>
              </w:r>
            </w:ins>
          </w:p>
        </w:tc>
        <w:tc>
          <w:tcPr>
            <w:tcW w:w="1272" w:type="dxa"/>
            <w:vAlign w:val="center"/>
            <w:tcPrChange w:id="1914" w:author="Windows 用户" w:date="2021-05-20T01:01:00Z">
              <w:tcPr>
                <w:tcW w:w="1272" w:type="dxa"/>
                <w:vAlign w:val="center"/>
              </w:tcPr>
            </w:tcPrChange>
          </w:tcPr>
          <w:p w:rsidR="009E2688" w:rsidRPr="008C1E3B" w:rsidRDefault="009E2688" w:rsidP="009E2688">
            <w:pPr>
              <w:jc w:val="center"/>
              <w:rPr>
                <w:ins w:id="1915" w:author="Windows 用户" w:date="2021-05-20T00:59:00Z"/>
                <w:rFonts w:asciiTheme="minorEastAsia" w:hAnsiTheme="minorEastAsia"/>
                <w:szCs w:val="21"/>
              </w:rPr>
              <w:pPrChange w:id="1916" w:author="Windows 用户" w:date="2021-05-20T01:01:00Z">
                <w:pPr>
                  <w:jc w:val="center"/>
                </w:pPr>
              </w:pPrChange>
            </w:pPr>
            <w:ins w:id="1917" w:author="Windows 用户" w:date="2021-05-20T00:59:00Z">
              <w:r w:rsidRPr="008C1E3B">
                <w:rPr>
                  <w:rFonts w:asciiTheme="minorEastAsia" w:hAnsiTheme="minorEastAsia"/>
                  <w:szCs w:val="21"/>
                </w:rPr>
                <w:t>0xXX</w:t>
              </w:r>
            </w:ins>
          </w:p>
        </w:tc>
        <w:tc>
          <w:tcPr>
            <w:tcW w:w="1284" w:type="dxa"/>
            <w:vAlign w:val="center"/>
            <w:tcPrChange w:id="1918" w:author="Windows 用户" w:date="2021-05-20T01:01:00Z">
              <w:tcPr>
                <w:tcW w:w="849" w:type="dxa"/>
                <w:vAlign w:val="center"/>
              </w:tcPr>
            </w:tcPrChange>
          </w:tcPr>
          <w:p w:rsidR="009E2688" w:rsidRPr="008C1E3B" w:rsidRDefault="009E2688" w:rsidP="008C1E3B">
            <w:pPr>
              <w:jc w:val="center"/>
              <w:rPr>
                <w:ins w:id="1919" w:author="Windows 用户" w:date="2021-05-20T00:59:00Z"/>
                <w:rFonts w:asciiTheme="minorEastAsia" w:hAnsiTheme="minorEastAsia"/>
                <w:szCs w:val="21"/>
              </w:rPr>
            </w:pPr>
            <w:ins w:id="1920" w:author="Windows 用户" w:date="2021-05-20T01:01:00Z">
              <w:r w:rsidRPr="008C1E3B">
                <w:rPr>
                  <w:rFonts w:asciiTheme="minorEastAsia" w:hAnsiTheme="minorEastAsia"/>
                  <w:szCs w:val="21"/>
                </w:rPr>
                <w:t>0xXX 0xXX</w:t>
              </w:r>
            </w:ins>
          </w:p>
        </w:tc>
        <w:tc>
          <w:tcPr>
            <w:tcW w:w="2552" w:type="dxa"/>
            <w:vAlign w:val="center"/>
            <w:tcPrChange w:id="1921" w:author="Windows 用户" w:date="2021-05-20T01:01:00Z">
              <w:tcPr>
                <w:tcW w:w="1235" w:type="dxa"/>
                <w:vAlign w:val="center"/>
              </w:tcPr>
            </w:tcPrChange>
          </w:tcPr>
          <w:p w:rsidR="009E2688" w:rsidRPr="008C1E3B" w:rsidRDefault="009E2688" w:rsidP="009E2688">
            <w:pPr>
              <w:jc w:val="center"/>
              <w:rPr>
                <w:ins w:id="1922" w:author="Windows 用户" w:date="2021-05-20T00:59:00Z"/>
                <w:rFonts w:asciiTheme="minorEastAsia" w:hAnsiTheme="minorEastAsia"/>
                <w:szCs w:val="21"/>
              </w:rPr>
              <w:pPrChange w:id="1923" w:author="Windows 用户" w:date="2021-05-20T01:01:00Z">
                <w:pPr>
                  <w:jc w:val="center"/>
                </w:pPr>
              </w:pPrChange>
            </w:pPr>
            <w:ins w:id="1924" w:author="Windows 用户" w:date="2021-05-20T00:59:00Z">
              <w:r w:rsidRPr="008C1E3B">
                <w:rPr>
                  <w:rFonts w:asciiTheme="minorEastAsia" w:hAnsiTheme="minorEastAsia"/>
                  <w:szCs w:val="21"/>
                </w:rPr>
                <w:t>0xXX 0xXX 0xXX 0xXX</w:t>
              </w:r>
            </w:ins>
          </w:p>
        </w:tc>
      </w:tr>
    </w:tbl>
    <w:p w:rsidR="009E2688" w:rsidRPr="00A74D6F" w:rsidDel="009E2688" w:rsidRDefault="009E2688">
      <w:pPr>
        <w:rPr>
          <w:del w:id="1925" w:author="Windows 用户" w:date="2021-05-20T01:01:00Z"/>
          <w:rFonts w:asciiTheme="minorEastAsia" w:hAnsiTheme="minorEastAsia" w:hint="eastAsia"/>
          <w:szCs w:val="21"/>
          <w:rPrChange w:id="1926" w:author="Windows 用户" w:date="2021-05-19T23:08:00Z">
            <w:rPr>
              <w:del w:id="1927" w:author="Windows 用户" w:date="2021-05-20T01:01:00Z"/>
            </w:rPr>
          </w:rPrChange>
        </w:rPr>
      </w:pPr>
    </w:p>
    <w:p w:rsidR="006226DF" w:rsidRPr="00A74D6F" w:rsidRDefault="00A158D8">
      <w:pPr>
        <w:rPr>
          <w:rFonts w:asciiTheme="minorEastAsia" w:hAnsiTheme="minorEastAsia"/>
          <w:szCs w:val="21"/>
          <w:rPrChange w:id="1928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Cs w:val="21"/>
          <w:rPrChange w:id="1929" w:author="Windows 用户" w:date="2021-05-19T23:08:00Z">
            <w:rPr>
              <w:rFonts w:hint="eastAsia"/>
            </w:rPr>
          </w:rPrChange>
        </w:rPr>
        <w:t>标定类型：1字节。00</w:t>
      </w:r>
      <w:r w:rsidRPr="00A74D6F">
        <w:rPr>
          <w:rFonts w:asciiTheme="minorEastAsia" w:hAnsiTheme="minorEastAsia"/>
          <w:szCs w:val="21"/>
          <w:rPrChange w:id="1930" w:author="Windows 用户" w:date="2021-05-19T23:08:00Z">
            <w:rPr/>
          </w:rPrChange>
        </w:rPr>
        <w:t>:</w:t>
      </w:r>
      <w:r w:rsidRPr="00A74D6F">
        <w:rPr>
          <w:rFonts w:asciiTheme="minorEastAsia" w:hAnsiTheme="minorEastAsia" w:hint="eastAsia"/>
          <w:szCs w:val="21"/>
          <w:rPrChange w:id="1931" w:author="Windows 用户" w:date="2021-05-19T23:08:00Z">
            <w:rPr>
              <w:rFonts w:hint="eastAsia"/>
            </w:rPr>
          </w:rPrChange>
        </w:rPr>
        <w:t>表示不标定 01</w:t>
      </w:r>
      <w:r w:rsidRPr="00A74D6F">
        <w:rPr>
          <w:rFonts w:asciiTheme="minorEastAsia" w:hAnsiTheme="minorEastAsia"/>
          <w:szCs w:val="21"/>
          <w:rPrChange w:id="1932" w:author="Windows 用户" w:date="2021-05-19T23:08:00Z">
            <w:rPr/>
          </w:rPrChange>
        </w:rPr>
        <w:t>:</w:t>
      </w:r>
      <w:r w:rsidRPr="00A74D6F">
        <w:rPr>
          <w:rFonts w:asciiTheme="minorEastAsia" w:hAnsiTheme="minorEastAsia" w:hint="eastAsia"/>
          <w:szCs w:val="21"/>
          <w:rPrChange w:id="1933" w:author="Windows 用户" w:date="2021-05-19T23:08:00Z">
            <w:rPr>
              <w:rFonts w:hint="eastAsia"/>
            </w:rPr>
          </w:rPrChange>
        </w:rPr>
        <w:t>表示标定 02</w:t>
      </w:r>
      <w:r w:rsidRPr="00A74D6F">
        <w:rPr>
          <w:rFonts w:asciiTheme="minorEastAsia" w:hAnsiTheme="minorEastAsia"/>
          <w:szCs w:val="21"/>
          <w:rPrChange w:id="1934" w:author="Windows 用户" w:date="2021-05-19T23:08:00Z">
            <w:rPr/>
          </w:rPrChange>
        </w:rPr>
        <w:t>:</w:t>
      </w:r>
      <w:r w:rsidRPr="00A74D6F">
        <w:rPr>
          <w:rFonts w:asciiTheme="minorEastAsia" w:hAnsiTheme="minorEastAsia" w:hint="eastAsia"/>
          <w:szCs w:val="21"/>
          <w:rPrChange w:id="1935" w:author="Windows 用户" w:date="2021-05-19T23:08:00Z">
            <w:rPr>
              <w:rFonts w:hint="eastAsia"/>
            </w:rPr>
          </w:rPrChange>
        </w:rPr>
        <w:t>表示清除标定</w:t>
      </w:r>
    </w:p>
    <w:p w:rsidR="009E2688" w:rsidRDefault="00A158D8">
      <w:pPr>
        <w:rPr>
          <w:ins w:id="1936" w:author="Windows 用户" w:date="2021-05-20T01:02:00Z"/>
          <w:rFonts w:asciiTheme="minorEastAsia" w:hAnsiTheme="minorEastAsia"/>
          <w:szCs w:val="21"/>
        </w:rPr>
      </w:pPr>
      <w:r w:rsidRPr="00A74D6F">
        <w:rPr>
          <w:rFonts w:asciiTheme="minorEastAsia" w:hAnsiTheme="minorEastAsia" w:hint="eastAsia"/>
          <w:szCs w:val="21"/>
          <w:rPrChange w:id="1937" w:author="Windows 用户" w:date="2021-05-19T23:08:00Z">
            <w:rPr>
              <w:rFonts w:hint="eastAsia"/>
            </w:rPr>
          </w:rPrChange>
        </w:rPr>
        <w:t>标定值：2字节。在标定类型01情况下表示标定的值，其他标定类型</w:t>
      </w:r>
      <w:del w:id="1938" w:author="Windows 用户" w:date="2021-05-20T01:02:00Z">
        <w:r w:rsidRPr="00A74D6F" w:rsidDel="009E2688">
          <w:rPr>
            <w:rFonts w:asciiTheme="minorEastAsia" w:hAnsiTheme="minorEastAsia" w:hint="eastAsia"/>
            <w:szCs w:val="21"/>
            <w:rPrChange w:id="1939" w:author="Windows 用户" w:date="2021-05-19T23:08:00Z">
              <w:rPr>
                <w:rFonts w:hint="eastAsia"/>
              </w:rPr>
            </w:rPrChange>
          </w:rPr>
          <w:delText>下值</w:delText>
        </w:r>
      </w:del>
      <w:r w:rsidRPr="00A74D6F">
        <w:rPr>
          <w:rFonts w:asciiTheme="minorEastAsia" w:hAnsiTheme="minorEastAsia" w:hint="eastAsia"/>
          <w:szCs w:val="21"/>
          <w:rPrChange w:id="1940" w:author="Windows 用户" w:date="2021-05-19T23:08:00Z">
            <w:rPr>
              <w:rFonts w:hint="eastAsia"/>
            </w:rPr>
          </w:rPrChange>
        </w:rPr>
        <w:t>无意义。</w:t>
      </w:r>
    </w:p>
    <w:p w:rsidR="006226DF" w:rsidRPr="00A74D6F" w:rsidDel="009E2688" w:rsidRDefault="00A158D8">
      <w:pPr>
        <w:rPr>
          <w:del w:id="1941" w:author="Windows 用户" w:date="2021-05-20T01:02:00Z"/>
          <w:rFonts w:asciiTheme="minorEastAsia" w:hAnsiTheme="minorEastAsia" w:cs="Courier New"/>
          <w:kern w:val="0"/>
          <w:szCs w:val="21"/>
          <w:rPrChange w:id="1942" w:author="Windows 用户" w:date="2021-05-19T23:08:00Z">
            <w:rPr>
              <w:del w:id="1943" w:author="Windows 用户" w:date="2021-05-20T01:02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del w:id="1944" w:author="Windows 用户" w:date="2021-05-20T01:02:00Z">
        <w:r w:rsidRPr="00A74D6F" w:rsidDel="009E2688">
          <w:rPr>
            <w:rFonts w:asciiTheme="minorEastAsia" w:hAnsiTheme="minorEastAsia" w:hint="eastAsia"/>
            <w:szCs w:val="21"/>
            <w:rPrChange w:id="1945" w:author="Windows 用户" w:date="2021-05-19T23:08:00Z">
              <w:rPr>
                <w:rFonts w:hint="eastAsia"/>
              </w:rPr>
            </w:rPrChange>
          </w:rPr>
          <w:delText>表示0.1单位</w:delText>
        </w:r>
      </w:del>
    </w:p>
    <w:p w:rsidR="006226DF" w:rsidRPr="00A74D6F" w:rsidDel="009E2688" w:rsidRDefault="006226DF">
      <w:pPr>
        <w:rPr>
          <w:del w:id="1946" w:author="Windows 用户" w:date="2021-05-20T01:02:00Z"/>
          <w:rFonts w:asciiTheme="minorEastAsia" w:hAnsiTheme="minorEastAsia" w:hint="eastAsia"/>
          <w:szCs w:val="21"/>
          <w:rPrChange w:id="1947" w:author="Windows 用户" w:date="2021-05-19T23:08:00Z">
            <w:rPr>
              <w:del w:id="1948" w:author="Windows 用户" w:date="2021-05-20T01:02:00Z"/>
            </w:rPr>
          </w:rPrChange>
        </w:rPr>
      </w:pPr>
    </w:p>
    <w:p w:rsidR="006226DF" w:rsidRPr="00A74D6F" w:rsidRDefault="00A158D8">
      <w:pPr>
        <w:rPr>
          <w:rFonts w:asciiTheme="minorEastAsia" w:hAnsiTheme="minorEastAsia"/>
          <w:szCs w:val="21"/>
          <w:rPrChange w:id="1949" w:author="Windows 用户" w:date="2021-05-19T23:08:00Z">
            <w:rPr/>
          </w:rPrChange>
        </w:rPr>
      </w:pPr>
      <w:del w:id="1950" w:author="Windows 用户" w:date="2021-05-20T01:02:00Z">
        <w:r w:rsidRPr="00A74D6F" w:rsidDel="009E2688">
          <w:rPr>
            <w:rFonts w:asciiTheme="minorEastAsia" w:hAnsiTheme="minorEastAsia" w:hint="eastAsia"/>
            <w:szCs w:val="21"/>
            <w:rPrChange w:id="1951" w:author="Windows 用户" w:date="2021-05-19T23:08:00Z">
              <w:rPr>
                <w:rFonts w:hint="eastAsia"/>
              </w:rPr>
            </w:rPrChange>
          </w:rPr>
          <w:delText>下行</w:delText>
        </w:r>
      </w:del>
      <w:r w:rsidRPr="00A74D6F">
        <w:rPr>
          <w:rFonts w:asciiTheme="minorEastAsia" w:hAnsiTheme="minorEastAsia" w:hint="eastAsia"/>
          <w:szCs w:val="21"/>
          <w:rPrChange w:id="1952" w:author="Windows 用户" w:date="2021-05-19T23:08:00Z">
            <w:rPr>
              <w:rFonts w:hint="eastAsia"/>
            </w:rPr>
          </w:rPrChange>
        </w:rPr>
        <w:t>示例：（定长</w:t>
      </w:r>
      <w:del w:id="1953" w:author="Administrator" w:date="2021-01-14T10:46:00Z">
        <w:r w:rsidRPr="00A74D6F">
          <w:rPr>
            <w:rFonts w:asciiTheme="minorEastAsia" w:hAnsiTheme="minorEastAsia"/>
            <w:szCs w:val="21"/>
            <w:rPrChange w:id="1954" w:author="Windows 用户" w:date="2021-05-19T23:08:00Z">
              <w:rPr/>
            </w:rPrChange>
          </w:rPr>
          <w:delText>37</w:delText>
        </w:r>
      </w:del>
      <w:ins w:id="1955" w:author="Administrator" w:date="2021-01-14T10:46:00Z">
        <w:del w:id="1956" w:author="Windows 用户" w:date="2021-05-20T01:04:00Z">
          <w:r w:rsidRPr="00A74D6F" w:rsidDel="009E2688">
            <w:rPr>
              <w:rFonts w:asciiTheme="minorEastAsia" w:hAnsiTheme="minorEastAsia" w:hint="eastAsia"/>
              <w:szCs w:val="21"/>
              <w:rPrChange w:id="1957" w:author="Windows 用户" w:date="2021-05-19T23:08:00Z">
                <w:rPr>
                  <w:rFonts w:hint="eastAsia"/>
                </w:rPr>
              </w:rPrChange>
            </w:rPr>
            <w:delText>2</w:delText>
          </w:r>
        </w:del>
      </w:ins>
      <w:ins w:id="1958" w:author="Administrator" w:date="2021-01-14T10:48:00Z">
        <w:del w:id="1959" w:author="Windows 用户" w:date="2021-05-20T01:04:00Z">
          <w:r w:rsidRPr="00A74D6F" w:rsidDel="009E2688">
            <w:rPr>
              <w:rFonts w:asciiTheme="minorEastAsia" w:hAnsiTheme="minorEastAsia" w:hint="eastAsia"/>
              <w:szCs w:val="21"/>
              <w:rPrChange w:id="1960" w:author="Windows 用户" w:date="2021-05-19T23:08:00Z">
                <w:rPr>
                  <w:rFonts w:hint="eastAsia"/>
                </w:rPr>
              </w:rPrChange>
            </w:rPr>
            <w:delText>2</w:delText>
          </w:r>
        </w:del>
      </w:ins>
      <w:ins w:id="1961" w:author="Windows 用户" w:date="2021-05-20T01:04:00Z">
        <w:r w:rsidR="009E2688">
          <w:rPr>
            <w:rFonts w:asciiTheme="minorEastAsia" w:hAnsiTheme="minorEastAsia"/>
            <w:szCs w:val="21"/>
          </w:rPr>
          <w:t>8</w:t>
        </w:r>
      </w:ins>
      <w:r w:rsidRPr="00A74D6F">
        <w:rPr>
          <w:rFonts w:asciiTheme="minorEastAsia" w:hAnsiTheme="minorEastAsia" w:hint="eastAsia"/>
          <w:szCs w:val="21"/>
          <w:rPrChange w:id="1962" w:author="Windows 用户" w:date="2021-05-19T23:08:00Z">
            <w:rPr>
              <w:rFonts w:hint="eastAsia"/>
            </w:rPr>
          </w:rPrChange>
        </w:rPr>
        <w:t>字节）</w:t>
      </w:r>
    </w:p>
    <w:p w:rsidR="006226DF" w:rsidRPr="00A74D6F" w:rsidRDefault="00A158D8">
      <w:pPr>
        <w:rPr>
          <w:rFonts w:asciiTheme="minorEastAsia" w:hAnsiTheme="minorEastAsia" w:cs="Courier New"/>
          <w:color w:val="000000"/>
          <w:kern w:val="0"/>
          <w:szCs w:val="21"/>
          <w:rPrChange w:id="1963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1964" w:author="Administrator" w:date="2021-01-14T10:46:00Z"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lightGray"/>
            <w:rPrChange w:id="196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rPrChange>
          </w:rPr>
          <w:delText>00 00 00 43 50 2D 00 00 AE 36</w:delText>
        </w:r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rPrChange w:id="196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1967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04</w:delTex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196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</w:del>
      <w:r w:rsidRPr="00A74D6F">
        <w:rPr>
          <w:rFonts w:asciiTheme="minorEastAsia" w:hAnsiTheme="minorEastAsia" w:cs="Courier New"/>
          <w:color w:val="000000"/>
          <w:kern w:val="0"/>
          <w:szCs w:val="21"/>
          <w:highlight w:val="darkGray"/>
          <w:rPrChange w:id="1969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Gray"/>
            </w:rPr>
          </w:rPrChange>
        </w:rPr>
        <w:t>04</w:t>
      </w:r>
      <w:r w:rsidRPr="00A74D6F">
        <w:rPr>
          <w:rFonts w:asciiTheme="minorEastAsia" w:hAnsiTheme="minorEastAsia" w:cs="Courier New"/>
          <w:color w:val="000000"/>
          <w:kern w:val="0"/>
          <w:szCs w:val="21"/>
          <w:rPrChange w:id="1970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del w:id="1971" w:author="Administrator" w:date="2021-01-14T10:47:00Z"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cyan"/>
            <w:rPrChange w:id="1972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cyan"/>
              </w:rPr>
            </w:rPrChange>
          </w:rPr>
          <w:delText>00 00 00 00</w:delTex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rPrChange w:id="1973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</w:del>
      <w:r w:rsidRPr="00A74D6F">
        <w:rPr>
          <w:rFonts w:asciiTheme="minorEastAsia" w:hAnsiTheme="minorEastAsia" w:cs="Courier New"/>
          <w:color w:val="000000"/>
          <w:kern w:val="0"/>
          <w:szCs w:val="21"/>
          <w:highlight w:val="yellow"/>
          <w:rPrChange w:id="1974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yellow"/>
            </w:rPr>
          </w:rPrChange>
        </w:rPr>
        <w:t>00</w:t>
      </w:r>
      <w:r w:rsidRPr="00A74D6F">
        <w:rPr>
          <w:rFonts w:asciiTheme="minorEastAsia" w:hAnsiTheme="minorEastAsia" w:cs="Courier New"/>
          <w:color w:val="000000"/>
          <w:kern w:val="0"/>
          <w:szCs w:val="21"/>
          <w:rPrChange w:id="1975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green"/>
          <w:rPrChange w:id="1976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green"/>
            </w:rPr>
          </w:rPrChange>
        </w:rPr>
        <w:t>00 00</w:t>
      </w:r>
      <w:ins w:id="1977" w:author="Windows 用户" w:date="2021-05-20T00:58:00Z">
        <w:r w:rsidR="008C270D">
          <w:rPr>
            <w:rFonts w:asciiTheme="minorEastAsia" w:hAnsiTheme="minorEastAsia" w:cs="Courier New"/>
            <w:color w:val="000000"/>
            <w:kern w:val="0"/>
            <w:szCs w:val="21"/>
          </w:rPr>
          <w:t>/</w:t>
        </w:r>
      </w:ins>
      <w:del w:id="1978" w:author="Windows 用户" w:date="2021-05-20T00:58:00Z"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rPrChange w:id="1979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</w:del>
      <w:r w:rsidRPr="00A74D6F">
        <w:rPr>
          <w:rFonts w:asciiTheme="minorEastAsia" w:hAnsiTheme="minorEastAsia" w:cs="Courier New"/>
          <w:color w:val="000000"/>
          <w:kern w:val="0"/>
          <w:szCs w:val="21"/>
          <w:highlight w:val="cyan"/>
          <w:rPrChange w:id="1980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cyan"/>
            </w:rPr>
          </w:rPrChange>
        </w:rPr>
        <w:t>02</w:t>
      </w:r>
      <w:r w:rsidRPr="00A74D6F">
        <w:rPr>
          <w:rFonts w:asciiTheme="minorEastAsia" w:hAnsiTheme="minorEastAsia" w:cs="Courier New"/>
          <w:color w:val="000000"/>
          <w:kern w:val="0"/>
          <w:szCs w:val="21"/>
          <w:rPrChange w:id="1981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magenta"/>
          <w:rPrChange w:id="1982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magenta"/>
            </w:rPr>
          </w:rPrChange>
        </w:rPr>
        <w:t>00 00</w:t>
      </w:r>
      <w:ins w:id="1983" w:author="Windows 用户" w:date="2021-05-20T00:58:00Z">
        <w:r w:rsidR="008C270D">
          <w:rPr>
            <w:rFonts w:asciiTheme="minorEastAsia" w:hAnsiTheme="minorEastAsia" w:cs="Courier New" w:hint="eastAsia"/>
            <w:color w:val="000000"/>
            <w:kern w:val="0"/>
            <w:szCs w:val="21"/>
          </w:rPr>
          <w:t>/</w:t>
        </w:r>
      </w:ins>
      <w:del w:id="1984" w:author="Windows 用户" w:date="2021-05-20T00:58:00Z"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rPrChange w:id="198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</w:del>
      <w:r w:rsidRPr="00A74D6F">
        <w:rPr>
          <w:rFonts w:asciiTheme="minorEastAsia" w:hAnsiTheme="minorEastAsia" w:cs="Courier New"/>
          <w:color w:val="000000"/>
          <w:kern w:val="0"/>
          <w:szCs w:val="21"/>
          <w:highlight w:val="red"/>
          <w:rPrChange w:id="1986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red"/>
            </w:rPr>
          </w:rPrChange>
        </w:rPr>
        <w:t>01</w:t>
      </w:r>
      <w:r w:rsidRPr="00A74D6F">
        <w:rPr>
          <w:rFonts w:asciiTheme="minorEastAsia" w:hAnsiTheme="minorEastAsia" w:cs="Courier New"/>
          <w:color w:val="000000"/>
          <w:kern w:val="0"/>
          <w:szCs w:val="21"/>
          <w:rPrChange w:id="1987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darkCyan"/>
          <w:rPrChange w:id="1988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Cyan"/>
            </w:rPr>
          </w:rPrChange>
        </w:rPr>
        <w:t xml:space="preserve">00 </w:t>
      </w: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darkCyan"/>
          <w:rPrChange w:id="1989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darkCyan"/>
            </w:rPr>
          </w:rPrChange>
        </w:rPr>
        <w:t>BD</w:t>
      </w:r>
      <w:r w:rsidRPr="00A74D6F">
        <w:rPr>
          <w:rFonts w:asciiTheme="minorEastAsia" w:hAnsiTheme="minorEastAsia" w:cs="Courier New"/>
          <w:color w:val="000000"/>
          <w:kern w:val="0"/>
          <w:szCs w:val="21"/>
          <w:rPrChange w:id="1990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t xml:space="preserve"> </w:t>
      </w:r>
      <w:ins w:id="1991" w:author="Windows 用户" w:date="2021-05-20T01:04:00Z">
        <w:r w:rsidR="009E2688" w:rsidRPr="009E2688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1992" w:author="Windows 用户" w:date="2021-05-20T01:04:00Z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rPrChange>
          </w:rPr>
          <w:t>xx xx xx xx</w:t>
        </w:r>
      </w:ins>
      <w:del w:id="1993" w:author="Windows 用户" w:date="2021-05-20T00:58:00Z"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darkGreen"/>
            <w:rPrChange w:id="1994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Green"/>
              </w:rPr>
            </w:rPrChange>
          </w:rPr>
          <w:delText>01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rPrChange w:id="199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darkMagenta"/>
            <w:rPrChange w:id="1996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Magenta"/>
              </w:rPr>
            </w:rPrChange>
          </w:rPr>
          <w:delText>02 60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rPrChange w:id="1997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darkRed"/>
            <w:rPrChange w:id="199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Red"/>
              </w:rPr>
            </w:rPrChange>
          </w:rPr>
          <w:delText>00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rPrChange w:id="1999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darkYellow"/>
            <w:rPrChange w:id="2000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Yellow"/>
              </w:rPr>
            </w:rPrChange>
          </w:rPr>
          <w:delText>00 00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rPrChange w:id="2001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darkGray"/>
            <w:rPrChange w:id="2002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Gray"/>
              </w:rPr>
            </w:rPrChange>
          </w:rPr>
          <w:delText>00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rPrChange w:id="2003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lightGray"/>
            <w:rPrChange w:id="2004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rPrChange>
          </w:rPr>
          <w:delText>00 00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rPrChange w:id="200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2006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01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rPrChange w:id="2007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green"/>
            <w:rPrChange w:id="2008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green"/>
              </w:rPr>
            </w:rPrChange>
          </w:rPr>
          <w:delText>27 8</w:delText>
        </w:r>
        <w:r w:rsidRPr="00A74D6F" w:rsidDel="008C270D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  <w:rPrChange w:id="2009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green"/>
              </w:rPr>
            </w:rPrChange>
          </w:rPr>
          <w:delText>B</w:delText>
        </w:r>
      </w:del>
    </w:p>
    <w:p w:rsidR="006226DF" w:rsidRPr="00A74D6F" w:rsidRDefault="006226DF">
      <w:pPr>
        <w:rPr>
          <w:rFonts w:asciiTheme="minorEastAsia" w:hAnsiTheme="minorEastAsia" w:cs="Courier New"/>
          <w:color w:val="000000"/>
          <w:kern w:val="0"/>
          <w:szCs w:val="21"/>
          <w:highlight w:val="darkGreen"/>
          <w:rPrChange w:id="2010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Green"/>
            </w:rPr>
          </w:rPrChange>
        </w:rPr>
      </w:pPr>
    </w:p>
    <w:p w:rsidR="006226DF" w:rsidRPr="00A74D6F" w:rsidRDefault="00A158D8">
      <w:pPr>
        <w:rPr>
          <w:del w:id="2011" w:author="Administrator" w:date="2021-01-14T10:46:00Z"/>
          <w:rFonts w:asciiTheme="minorEastAsia" w:hAnsiTheme="minorEastAsia" w:cs="Courier New"/>
          <w:color w:val="000000"/>
          <w:kern w:val="0"/>
          <w:szCs w:val="21"/>
          <w:highlight w:val="lightGray"/>
          <w:rPrChange w:id="2012" w:author="Windows 用户" w:date="2021-05-19T23:08:00Z">
            <w:rPr>
              <w:del w:id="2013" w:author="Administrator" w:date="2021-01-14T10:46:00Z"/>
              <w:rFonts w:ascii="Courier New" w:hAnsi="Courier New" w:cs="Courier New"/>
              <w:color w:val="000000"/>
              <w:kern w:val="0"/>
              <w:sz w:val="20"/>
              <w:szCs w:val="20"/>
              <w:highlight w:val="lightGray"/>
            </w:rPr>
          </w:rPrChange>
        </w:rPr>
      </w:pPr>
      <w:del w:id="2014" w:author="Administrator" w:date="2021-01-14T10:46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lightGray"/>
            <w:rPrChange w:id="2015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rPrChange>
          </w:rPr>
          <w:lastRenderedPageBreak/>
          <w:delText>设备号：000000CP-000AE36</w:delText>
        </w:r>
      </w:del>
    </w:p>
    <w:p w:rsidR="006226DF" w:rsidRPr="00A74D6F" w:rsidRDefault="00A158D8">
      <w:pPr>
        <w:rPr>
          <w:del w:id="2016" w:author="Administrator" w:date="2021-01-14T10:46:00Z"/>
          <w:rFonts w:asciiTheme="minorEastAsia" w:hAnsiTheme="minorEastAsia" w:cs="Courier New"/>
          <w:color w:val="000000"/>
          <w:kern w:val="0"/>
          <w:szCs w:val="21"/>
          <w:rPrChange w:id="2017" w:author="Windows 用户" w:date="2021-05-19T23:08:00Z">
            <w:rPr>
              <w:del w:id="2018" w:author="Administrator" w:date="2021-01-14T10:46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del w:id="2019" w:author="Administrator" w:date="2021-01-14T10:46:00Z"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  <w:rPrChange w:id="2020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帧序号：1字节</w:delText>
        </w:r>
        <w:r w:rsidRPr="00A74D6F">
          <w:rPr>
            <w:rFonts w:asciiTheme="minorEastAsia" w:hAnsiTheme="minorEastAsia" w:cs="Courier New"/>
            <w:color w:val="000000"/>
            <w:kern w:val="0"/>
            <w:szCs w:val="21"/>
            <w:highlight w:val="yellow"/>
            <w:rPrChange w:id="2021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 xml:space="preserve"> </w:delText>
        </w:r>
        <w:r w:rsidRPr="00A74D6F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  <w:rPrChange w:id="2022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</w:rPrChange>
          </w:rPr>
          <w:delText>对应帧序号</w:delText>
        </w:r>
      </w:del>
    </w:p>
    <w:p w:rsidR="006226DF" w:rsidRPr="00A74D6F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darkGray"/>
          <w:rPrChange w:id="2023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Gray"/>
            </w:rPr>
          </w:rPrChange>
        </w:rPr>
      </w:pP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  <w:rPrChange w:id="2024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darkGray"/>
            </w:rPr>
          </w:rPrChange>
        </w:rPr>
        <w:t>消息类型：04请求标定数据</w:t>
      </w:r>
    </w:p>
    <w:p w:rsidR="006226DF" w:rsidRPr="00A74D6F" w:rsidDel="009E2688" w:rsidRDefault="00A158D8">
      <w:pPr>
        <w:rPr>
          <w:del w:id="2025" w:author="Windows 用户" w:date="2021-05-20T01:03:00Z"/>
          <w:rFonts w:asciiTheme="minorEastAsia" w:hAnsiTheme="minorEastAsia"/>
          <w:szCs w:val="21"/>
          <w:rPrChange w:id="2026" w:author="Windows 用户" w:date="2021-05-19T23:08:00Z">
            <w:rPr>
              <w:del w:id="2027" w:author="Windows 用户" w:date="2021-05-20T01:03:00Z"/>
            </w:rPr>
          </w:rPrChange>
        </w:rPr>
      </w:pPr>
      <w:r w:rsidRPr="00A74D6F">
        <w:rPr>
          <w:rFonts w:asciiTheme="minorEastAsia" w:hAnsiTheme="minorEastAsia" w:hint="eastAsia"/>
          <w:szCs w:val="21"/>
          <w:highlight w:val="yellow"/>
          <w:rPrChange w:id="2028" w:author="Windows 用户" w:date="2021-05-19T23:08:00Z">
            <w:rPr>
              <w:rFonts w:hint="eastAsia"/>
              <w:highlight w:val="yellow"/>
            </w:rPr>
          </w:rPrChange>
        </w:rPr>
        <w:t>温度</w:t>
      </w:r>
      <w:del w:id="2029" w:author="Windows 用户" w:date="2021-05-20T01:03:00Z">
        <w:r w:rsidRPr="00A74D6F" w:rsidDel="009E2688">
          <w:rPr>
            <w:rFonts w:asciiTheme="minorEastAsia" w:hAnsiTheme="minorEastAsia" w:hint="eastAsia"/>
            <w:szCs w:val="21"/>
            <w:highlight w:val="yellow"/>
            <w:rPrChange w:id="2030" w:author="Windows 用户" w:date="2021-05-19T23:08:00Z">
              <w:rPr>
                <w:rFonts w:hint="eastAsia"/>
                <w:highlight w:val="yellow"/>
              </w:rPr>
            </w:rPrChange>
          </w:rPr>
          <w:delText>1</w:delText>
        </w:r>
      </w:del>
      <w:r w:rsidRPr="00A74D6F">
        <w:rPr>
          <w:rFonts w:asciiTheme="minorEastAsia" w:hAnsiTheme="minorEastAsia" w:hint="eastAsia"/>
          <w:szCs w:val="21"/>
          <w:highlight w:val="yellow"/>
          <w:rPrChange w:id="2031" w:author="Windows 用户" w:date="2021-05-19T23:08:00Z">
            <w:rPr>
              <w:rFonts w:hint="eastAsia"/>
              <w:highlight w:val="yellow"/>
            </w:rPr>
          </w:rPrChange>
        </w:rPr>
        <w:t>类型：00不标定</w:t>
      </w:r>
    </w:p>
    <w:p w:rsidR="009E2688" w:rsidRDefault="009E2688">
      <w:pPr>
        <w:rPr>
          <w:ins w:id="2032" w:author="Windows 用户" w:date="2021-05-20T01:03:00Z"/>
          <w:rFonts w:asciiTheme="minorEastAsia" w:hAnsiTheme="minorEastAsia"/>
          <w:szCs w:val="21"/>
          <w:highlight w:val="green"/>
        </w:rPr>
      </w:pPr>
    </w:p>
    <w:p w:rsidR="006226DF" w:rsidRPr="00A74D6F" w:rsidRDefault="00A158D8">
      <w:pPr>
        <w:rPr>
          <w:rFonts w:asciiTheme="minorEastAsia" w:hAnsiTheme="minorEastAsia"/>
          <w:szCs w:val="21"/>
          <w:rPrChange w:id="2033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Cs w:val="21"/>
          <w:highlight w:val="green"/>
          <w:rPrChange w:id="2034" w:author="Windows 用户" w:date="2021-05-19T23:08:00Z">
            <w:rPr>
              <w:rFonts w:hint="eastAsia"/>
              <w:highlight w:val="green"/>
            </w:rPr>
          </w:rPrChange>
        </w:rPr>
        <w:t>温度</w:t>
      </w:r>
      <w:del w:id="2035" w:author="Windows 用户" w:date="2021-05-20T01:03:00Z">
        <w:r w:rsidRPr="00A74D6F" w:rsidDel="009E2688">
          <w:rPr>
            <w:rFonts w:asciiTheme="minorEastAsia" w:hAnsiTheme="minorEastAsia" w:hint="eastAsia"/>
            <w:szCs w:val="21"/>
            <w:highlight w:val="green"/>
            <w:rPrChange w:id="2036" w:author="Windows 用户" w:date="2021-05-19T23:08:00Z">
              <w:rPr>
                <w:rFonts w:hint="eastAsia"/>
                <w:highlight w:val="green"/>
              </w:rPr>
            </w:rPrChange>
          </w:rPr>
          <w:delText>1</w:delText>
        </w:r>
      </w:del>
      <w:r w:rsidRPr="00A74D6F">
        <w:rPr>
          <w:rFonts w:asciiTheme="minorEastAsia" w:hAnsiTheme="minorEastAsia" w:hint="eastAsia"/>
          <w:szCs w:val="21"/>
          <w:highlight w:val="green"/>
          <w:rPrChange w:id="2037" w:author="Windows 用户" w:date="2021-05-19T23:08:00Z">
            <w:rPr>
              <w:rFonts w:hint="eastAsia"/>
              <w:highlight w:val="green"/>
            </w:rPr>
          </w:rPrChange>
        </w:rPr>
        <w:t>数值：00</w:t>
      </w:r>
      <w:r w:rsidRPr="00A74D6F">
        <w:rPr>
          <w:rFonts w:asciiTheme="minorEastAsia" w:hAnsiTheme="minorEastAsia"/>
          <w:szCs w:val="21"/>
          <w:highlight w:val="green"/>
          <w:rPrChange w:id="2038" w:author="Windows 用户" w:date="2021-05-19T23:08:00Z">
            <w:rPr>
              <w:highlight w:val="green"/>
            </w:rPr>
          </w:rPrChange>
        </w:rPr>
        <w:t xml:space="preserve"> 00</w:t>
      </w:r>
      <w:r w:rsidRPr="00A74D6F">
        <w:rPr>
          <w:rFonts w:asciiTheme="minorEastAsia" w:hAnsiTheme="minorEastAsia" w:hint="eastAsia"/>
          <w:szCs w:val="21"/>
          <w:highlight w:val="green"/>
          <w:rPrChange w:id="2039" w:author="Windows 用户" w:date="2021-05-19T23:08:00Z">
            <w:rPr>
              <w:rFonts w:hint="eastAsia"/>
              <w:highlight w:val="green"/>
            </w:rPr>
          </w:rPrChange>
        </w:rPr>
        <w:t>因为温度1类型不是标定，所以该值无意义。</w:t>
      </w:r>
    </w:p>
    <w:p w:rsidR="009E2688" w:rsidRDefault="009E2688">
      <w:pPr>
        <w:rPr>
          <w:ins w:id="2040" w:author="Windows 用户" w:date="2021-05-20T01:03:00Z"/>
          <w:rFonts w:asciiTheme="minorEastAsia" w:hAnsiTheme="minorEastAsia"/>
          <w:szCs w:val="21"/>
          <w:highlight w:val="cyan"/>
        </w:rPr>
      </w:pPr>
      <w:ins w:id="2041" w:author="Windows 用户" w:date="2021-05-20T01:03:00Z">
        <w:r>
          <w:rPr>
            <w:rFonts w:asciiTheme="minorEastAsia" w:hAnsiTheme="minorEastAsia" w:hint="eastAsia"/>
            <w:szCs w:val="21"/>
            <w:highlight w:val="cyan"/>
          </w:rPr>
          <w:t>/</w:t>
        </w:r>
      </w:ins>
    </w:p>
    <w:p w:rsidR="006226DF" w:rsidRPr="00A74D6F" w:rsidRDefault="00A158D8">
      <w:pPr>
        <w:rPr>
          <w:rFonts w:asciiTheme="minorEastAsia" w:hAnsiTheme="minorEastAsia"/>
          <w:szCs w:val="21"/>
          <w:rPrChange w:id="2042" w:author="Windows 用户" w:date="2021-05-19T23:08:00Z">
            <w:rPr/>
          </w:rPrChange>
        </w:rPr>
      </w:pPr>
      <w:del w:id="2043" w:author="Windows 用户" w:date="2021-05-20T01:02:00Z">
        <w:r w:rsidRPr="00A74D6F" w:rsidDel="009E2688">
          <w:rPr>
            <w:rFonts w:asciiTheme="minorEastAsia" w:hAnsiTheme="minorEastAsia" w:hint="eastAsia"/>
            <w:szCs w:val="21"/>
            <w:highlight w:val="cyan"/>
            <w:rPrChange w:id="2044" w:author="Windows 用户" w:date="2021-05-19T23:08:00Z">
              <w:rPr>
                <w:rFonts w:hint="eastAsia"/>
                <w:highlight w:val="cyan"/>
              </w:rPr>
            </w:rPrChange>
          </w:rPr>
          <w:delText>湿度</w:delText>
        </w:r>
      </w:del>
      <w:ins w:id="2045" w:author="Windows 用户" w:date="2021-05-20T01:03:00Z">
        <w:r w:rsidR="009E2688">
          <w:rPr>
            <w:rFonts w:asciiTheme="minorEastAsia" w:hAnsiTheme="minorEastAsia" w:hint="eastAsia"/>
            <w:szCs w:val="21"/>
            <w:highlight w:val="cyan"/>
          </w:rPr>
          <w:t>温</w:t>
        </w:r>
      </w:ins>
      <w:ins w:id="2046" w:author="Windows 用户" w:date="2021-05-20T01:02:00Z">
        <w:r w:rsidR="009E2688" w:rsidRPr="00A74D6F">
          <w:rPr>
            <w:rFonts w:asciiTheme="minorEastAsia" w:hAnsiTheme="minorEastAsia" w:hint="eastAsia"/>
            <w:szCs w:val="21"/>
            <w:highlight w:val="cyan"/>
            <w:rPrChange w:id="2047" w:author="Windows 用户" w:date="2021-05-19T23:08:00Z">
              <w:rPr>
                <w:rFonts w:hint="eastAsia"/>
                <w:highlight w:val="cyan"/>
              </w:rPr>
            </w:rPrChange>
          </w:rPr>
          <w:t>度</w:t>
        </w:r>
      </w:ins>
      <w:del w:id="2048" w:author="Windows 用户" w:date="2021-05-20T01:03:00Z">
        <w:r w:rsidRPr="00A74D6F" w:rsidDel="009E2688">
          <w:rPr>
            <w:rFonts w:asciiTheme="minorEastAsia" w:hAnsiTheme="minorEastAsia" w:hint="eastAsia"/>
            <w:szCs w:val="21"/>
            <w:highlight w:val="cyan"/>
            <w:rPrChange w:id="2049" w:author="Windows 用户" w:date="2021-05-19T23:08:00Z">
              <w:rPr>
                <w:rFonts w:hint="eastAsia"/>
                <w:highlight w:val="cyan"/>
              </w:rPr>
            </w:rPrChange>
          </w:rPr>
          <w:delText>1</w:delText>
        </w:r>
      </w:del>
      <w:r w:rsidRPr="00A74D6F">
        <w:rPr>
          <w:rFonts w:asciiTheme="minorEastAsia" w:hAnsiTheme="minorEastAsia" w:hint="eastAsia"/>
          <w:szCs w:val="21"/>
          <w:highlight w:val="cyan"/>
          <w:rPrChange w:id="2050" w:author="Windows 用户" w:date="2021-05-19T23:08:00Z">
            <w:rPr>
              <w:rFonts w:hint="eastAsia"/>
              <w:highlight w:val="cyan"/>
            </w:rPr>
          </w:rPrChange>
        </w:rPr>
        <w:t>类型：02</w:t>
      </w:r>
      <w:r w:rsidRPr="00A74D6F">
        <w:rPr>
          <w:rFonts w:asciiTheme="minorEastAsia" w:hAnsiTheme="minorEastAsia"/>
          <w:szCs w:val="21"/>
          <w:highlight w:val="cyan"/>
          <w:rPrChange w:id="2051" w:author="Windows 用户" w:date="2021-05-19T23:08:00Z">
            <w:rPr>
              <w:highlight w:val="cyan"/>
            </w:rPr>
          </w:rPrChange>
        </w:rPr>
        <w:t xml:space="preserve"> </w:t>
      </w:r>
      <w:r w:rsidRPr="00A74D6F">
        <w:rPr>
          <w:rFonts w:asciiTheme="minorEastAsia" w:hAnsiTheme="minorEastAsia" w:hint="eastAsia"/>
          <w:szCs w:val="21"/>
          <w:highlight w:val="cyan"/>
          <w:rPrChange w:id="2052" w:author="Windows 用户" w:date="2021-05-19T23:08:00Z">
            <w:rPr>
              <w:rFonts w:hint="eastAsia"/>
              <w:highlight w:val="cyan"/>
            </w:rPr>
          </w:rPrChange>
        </w:rPr>
        <w:t>清除标定</w:t>
      </w:r>
    </w:p>
    <w:p w:rsidR="006226DF" w:rsidRPr="00A74D6F" w:rsidRDefault="009E2688">
      <w:pPr>
        <w:rPr>
          <w:rFonts w:asciiTheme="minorEastAsia" w:hAnsiTheme="minorEastAsia"/>
          <w:szCs w:val="21"/>
          <w:rPrChange w:id="2053" w:author="Windows 用户" w:date="2021-05-19T23:08:00Z">
            <w:rPr/>
          </w:rPrChange>
        </w:rPr>
      </w:pPr>
      <w:ins w:id="2054" w:author="Windows 用户" w:date="2021-05-20T01:03:00Z">
        <w:r>
          <w:rPr>
            <w:rFonts w:asciiTheme="minorEastAsia" w:hAnsiTheme="minorEastAsia" w:hint="eastAsia"/>
            <w:szCs w:val="21"/>
            <w:highlight w:val="magenta"/>
          </w:rPr>
          <w:t>温</w:t>
        </w:r>
      </w:ins>
      <w:del w:id="2055" w:author="Windows 用户" w:date="2021-05-20T01:03:00Z">
        <w:r w:rsidR="00A158D8" w:rsidRPr="00A74D6F" w:rsidDel="009E2688">
          <w:rPr>
            <w:rFonts w:asciiTheme="minorEastAsia" w:hAnsiTheme="minorEastAsia" w:hint="eastAsia"/>
            <w:szCs w:val="21"/>
            <w:highlight w:val="magenta"/>
            <w:rPrChange w:id="2056" w:author="Windows 用户" w:date="2021-05-19T23:08:00Z">
              <w:rPr>
                <w:rFonts w:hint="eastAsia"/>
                <w:highlight w:val="magenta"/>
              </w:rPr>
            </w:rPrChange>
          </w:rPr>
          <w:delText>湿</w:delText>
        </w:r>
      </w:del>
      <w:r w:rsidR="00A158D8" w:rsidRPr="00A74D6F">
        <w:rPr>
          <w:rFonts w:asciiTheme="minorEastAsia" w:hAnsiTheme="minorEastAsia" w:hint="eastAsia"/>
          <w:szCs w:val="21"/>
          <w:highlight w:val="magenta"/>
          <w:rPrChange w:id="2057" w:author="Windows 用户" w:date="2021-05-19T23:08:00Z">
            <w:rPr>
              <w:rFonts w:hint="eastAsia"/>
              <w:highlight w:val="magenta"/>
            </w:rPr>
          </w:rPrChange>
        </w:rPr>
        <w:t>度</w:t>
      </w:r>
      <w:del w:id="2058" w:author="Windows 用户" w:date="2021-05-20T01:03:00Z">
        <w:r w:rsidR="00A158D8" w:rsidRPr="00A74D6F" w:rsidDel="009E2688">
          <w:rPr>
            <w:rFonts w:asciiTheme="minorEastAsia" w:hAnsiTheme="minorEastAsia" w:hint="eastAsia"/>
            <w:szCs w:val="21"/>
            <w:highlight w:val="magenta"/>
            <w:rPrChange w:id="2059" w:author="Windows 用户" w:date="2021-05-19T23:08:00Z">
              <w:rPr>
                <w:rFonts w:hint="eastAsia"/>
                <w:highlight w:val="magenta"/>
              </w:rPr>
            </w:rPrChange>
          </w:rPr>
          <w:delText>1</w:delText>
        </w:r>
      </w:del>
      <w:r w:rsidR="00A158D8" w:rsidRPr="00A74D6F">
        <w:rPr>
          <w:rFonts w:asciiTheme="minorEastAsia" w:hAnsiTheme="minorEastAsia" w:hint="eastAsia"/>
          <w:szCs w:val="21"/>
          <w:highlight w:val="magenta"/>
          <w:rPrChange w:id="2060" w:author="Windows 用户" w:date="2021-05-19T23:08:00Z">
            <w:rPr>
              <w:rFonts w:hint="eastAsia"/>
              <w:highlight w:val="magenta"/>
            </w:rPr>
          </w:rPrChange>
        </w:rPr>
        <w:t>数值：00</w:t>
      </w:r>
      <w:r w:rsidR="00A158D8" w:rsidRPr="00A74D6F">
        <w:rPr>
          <w:rFonts w:asciiTheme="minorEastAsia" w:hAnsiTheme="minorEastAsia"/>
          <w:szCs w:val="21"/>
          <w:highlight w:val="magenta"/>
          <w:rPrChange w:id="2061" w:author="Windows 用户" w:date="2021-05-19T23:08:00Z">
            <w:rPr>
              <w:highlight w:val="magenta"/>
            </w:rPr>
          </w:rPrChange>
        </w:rPr>
        <w:t xml:space="preserve"> 00</w:t>
      </w:r>
      <w:r w:rsidR="00A158D8" w:rsidRPr="00A74D6F">
        <w:rPr>
          <w:rFonts w:asciiTheme="minorEastAsia" w:hAnsiTheme="minorEastAsia" w:hint="eastAsia"/>
          <w:szCs w:val="21"/>
          <w:highlight w:val="magenta"/>
          <w:rPrChange w:id="2062" w:author="Windows 用户" w:date="2021-05-19T23:08:00Z">
            <w:rPr>
              <w:rFonts w:hint="eastAsia"/>
              <w:highlight w:val="magenta"/>
            </w:rPr>
          </w:rPrChange>
        </w:rPr>
        <w:t>因为温度2类型不是标定，所以该值无意义。</w:t>
      </w:r>
    </w:p>
    <w:p w:rsidR="009E2688" w:rsidRDefault="009E2688">
      <w:pPr>
        <w:rPr>
          <w:ins w:id="2063" w:author="Windows 用户" w:date="2021-05-20T01:03:00Z"/>
          <w:rFonts w:asciiTheme="minorEastAsia" w:hAnsiTheme="minorEastAsia" w:hint="eastAsia"/>
          <w:szCs w:val="21"/>
          <w:highlight w:val="red"/>
        </w:rPr>
      </w:pPr>
      <w:ins w:id="2064" w:author="Windows 用户" w:date="2021-05-20T01:03:00Z">
        <w:r>
          <w:rPr>
            <w:rFonts w:asciiTheme="minorEastAsia" w:hAnsiTheme="minorEastAsia" w:hint="eastAsia"/>
            <w:szCs w:val="21"/>
            <w:highlight w:val="red"/>
          </w:rPr>
          <w:t>/</w:t>
        </w:r>
      </w:ins>
    </w:p>
    <w:p w:rsidR="006226DF" w:rsidRPr="00A74D6F" w:rsidRDefault="00A158D8">
      <w:pPr>
        <w:rPr>
          <w:rFonts w:asciiTheme="minorEastAsia" w:hAnsiTheme="minorEastAsia"/>
          <w:szCs w:val="21"/>
          <w:rPrChange w:id="2065" w:author="Windows 用户" w:date="2021-05-19T23:08:00Z">
            <w:rPr/>
          </w:rPrChange>
        </w:rPr>
      </w:pPr>
      <w:r w:rsidRPr="00A74D6F">
        <w:rPr>
          <w:rFonts w:asciiTheme="minorEastAsia" w:hAnsiTheme="minorEastAsia" w:hint="eastAsia"/>
          <w:szCs w:val="21"/>
          <w:highlight w:val="red"/>
          <w:rPrChange w:id="2066" w:author="Windows 用户" w:date="2021-05-19T23:08:00Z">
            <w:rPr>
              <w:rFonts w:hint="eastAsia"/>
              <w:highlight w:val="red"/>
            </w:rPr>
          </w:rPrChange>
        </w:rPr>
        <w:t>温度</w:t>
      </w:r>
      <w:del w:id="2067" w:author="Windows 用户" w:date="2021-05-20T01:03:00Z">
        <w:r w:rsidRPr="00A74D6F" w:rsidDel="009E2688">
          <w:rPr>
            <w:rFonts w:asciiTheme="minorEastAsia" w:hAnsiTheme="minorEastAsia" w:hint="eastAsia"/>
            <w:szCs w:val="21"/>
            <w:highlight w:val="red"/>
            <w:rPrChange w:id="2068" w:author="Windows 用户" w:date="2021-05-19T23:08:00Z">
              <w:rPr>
                <w:rFonts w:hint="eastAsia"/>
                <w:highlight w:val="red"/>
              </w:rPr>
            </w:rPrChange>
          </w:rPr>
          <w:delText>2</w:delText>
        </w:r>
      </w:del>
      <w:r w:rsidRPr="00A74D6F">
        <w:rPr>
          <w:rFonts w:asciiTheme="minorEastAsia" w:hAnsiTheme="minorEastAsia" w:hint="eastAsia"/>
          <w:szCs w:val="21"/>
          <w:highlight w:val="red"/>
          <w:rPrChange w:id="2069" w:author="Windows 用户" w:date="2021-05-19T23:08:00Z">
            <w:rPr>
              <w:rFonts w:hint="eastAsia"/>
              <w:highlight w:val="red"/>
            </w:rPr>
          </w:rPrChange>
        </w:rPr>
        <w:t>类型：01</w:t>
      </w:r>
      <w:r w:rsidRPr="00A74D6F">
        <w:rPr>
          <w:rFonts w:asciiTheme="minorEastAsia" w:hAnsiTheme="minorEastAsia"/>
          <w:szCs w:val="21"/>
          <w:highlight w:val="red"/>
          <w:rPrChange w:id="2070" w:author="Windows 用户" w:date="2021-05-19T23:08:00Z">
            <w:rPr>
              <w:highlight w:val="red"/>
            </w:rPr>
          </w:rPrChange>
        </w:rPr>
        <w:t xml:space="preserve"> </w:t>
      </w:r>
      <w:r w:rsidRPr="00A74D6F">
        <w:rPr>
          <w:rFonts w:asciiTheme="minorEastAsia" w:hAnsiTheme="minorEastAsia" w:hint="eastAsia"/>
          <w:szCs w:val="21"/>
          <w:highlight w:val="red"/>
          <w:rPrChange w:id="2071" w:author="Windows 用户" w:date="2021-05-19T23:08:00Z">
            <w:rPr>
              <w:rFonts w:hint="eastAsia"/>
              <w:highlight w:val="red"/>
            </w:rPr>
          </w:rPrChange>
        </w:rPr>
        <w:t>标定</w:t>
      </w:r>
    </w:p>
    <w:p w:rsidR="006226DF" w:rsidDel="008C270D" w:rsidRDefault="00A158D8">
      <w:pPr>
        <w:rPr>
          <w:del w:id="2072" w:author="Windows 用户" w:date="2021-05-20T00:57:00Z"/>
          <w:rFonts w:asciiTheme="minorEastAsia" w:hAnsiTheme="minorEastAsia" w:cs="Courier New"/>
          <w:color w:val="000000"/>
          <w:kern w:val="0"/>
          <w:szCs w:val="21"/>
        </w:rPr>
      </w:pPr>
      <w:r w:rsidRPr="00A74D6F">
        <w:rPr>
          <w:rFonts w:asciiTheme="minorEastAsia" w:hAnsiTheme="minorEastAsia" w:hint="eastAsia"/>
          <w:szCs w:val="21"/>
          <w:highlight w:val="darkCyan"/>
          <w:rPrChange w:id="2073" w:author="Windows 用户" w:date="2021-05-19T23:08:00Z">
            <w:rPr>
              <w:rFonts w:hint="eastAsia"/>
              <w:highlight w:val="darkCyan"/>
            </w:rPr>
          </w:rPrChange>
        </w:rPr>
        <w:t>温度</w:t>
      </w:r>
      <w:del w:id="2074" w:author="Windows 用户" w:date="2021-05-20T01:03:00Z">
        <w:r w:rsidRPr="00A74D6F" w:rsidDel="009E2688">
          <w:rPr>
            <w:rFonts w:asciiTheme="minorEastAsia" w:hAnsiTheme="minorEastAsia" w:hint="eastAsia"/>
            <w:szCs w:val="21"/>
            <w:highlight w:val="darkCyan"/>
            <w:rPrChange w:id="2075" w:author="Windows 用户" w:date="2021-05-19T23:08:00Z">
              <w:rPr>
                <w:rFonts w:hint="eastAsia"/>
                <w:highlight w:val="darkCyan"/>
              </w:rPr>
            </w:rPrChange>
          </w:rPr>
          <w:delText>2</w:delText>
        </w:r>
      </w:del>
      <w:r w:rsidRPr="00A74D6F">
        <w:rPr>
          <w:rFonts w:asciiTheme="minorEastAsia" w:hAnsiTheme="minorEastAsia" w:hint="eastAsia"/>
          <w:szCs w:val="21"/>
          <w:highlight w:val="darkCyan"/>
          <w:rPrChange w:id="2076" w:author="Windows 用户" w:date="2021-05-19T23:08:00Z">
            <w:rPr>
              <w:rFonts w:hint="eastAsia"/>
              <w:highlight w:val="darkCyan"/>
            </w:rPr>
          </w:rPrChange>
        </w:rPr>
        <w:t>数值：</w:t>
      </w:r>
      <w:r w:rsidRPr="00A74D6F">
        <w:rPr>
          <w:rFonts w:asciiTheme="minorEastAsia" w:hAnsiTheme="minorEastAsia" w:cs="Courier New"/>
          <w:color w:val="000000"/>
          <w:kern w:val="0"/>
          <w:szCs w:val="21"/>
          <w:highlight w:val="darkCyan"/>
          <w:rPrChange w:id="2077" w:author="Windows 用户" w:date="2021-05-19T23:08:00Z">
            <w:rPr>
              <w:rFonts w:ascii="Courier New" w:hAnsi="Courier New" w:cs="Courier New"/>
              <w:color w:val="000000"/>
              <w:kern w:val="0"/>
              <w:sz w:val="20"/>
              <w:szCs w:val="20"/>
              <w:highlight w:val="darkCyan"/>
            </w:rPr>
          </w:rPrChange>
        </w:rPr>
        <w:t xml:space="preserve">00 </w:t>
      </w:r>
      <w:r w:rsidRPr="00A74D6F">
        <w:rPr>
          <w:rFonts w:asciiTheme="minorEastAsia" w:hAnsiTheme="minorEastAsia" w:cs="Courier New" w:hint="eastAsia"/>
          <w:color w:val="000000"/>
          <w:kern w:val="0"/>
          <w:szCs w:val="21"/>
          <w:highlight w:val="darkCyan"/>
          <w:rPrChange w:id="2078" w:author="Windows 用户" w:date="2021-05-19T23:08:00Z">
            <w:rPr>
              <w:rFonts w:ascii="Courier New" w:hAnsi="Courier New" w:cs="Courier New" w:hint="eastAsia"/>
              <w:color w:val="000000"/>
              <w:kern w:val="0"/>
              <w:sz w:val="20"/>
              <w:szCs w:val="20"/>
              <w:highlight w:val="darkCyan"/>
            </w:rPr>
          </w:rPrChange>
        </w:rPr>
        <w:t>BD表示标定温度18.9度00BD=189</w:t>
      </w:r>
    </w:p>
    <w:p w:rsidR="008C270D" w:rsidRPr="00A74D6F" w:rsidRDefault="008C270D">
      <w:pPr>
        <w:rPr>
          <w:ins w:id="2079" w:author="Windows 用户" w:date="2021-05-20T00:58:00Z"/>
          <w:rFonts w:asciiTheme="minorEastAsia" w:hAnsiTheme="minorEastAsia"/>
          <w:szCs w:val="21"/>
          <w:rPrChange w:id="2080" w:author="Windows 用户" w:date="2021-05-19T23:08:00Z">
            <w:rPr>
              <w:ins w:id="2081" w:author="Windows 用户" w:date="2021-05-20T00:58:00Z"/>
            </w:rPr>
          </w:rPrChange>
        </w:rPr>
      </w:pPr>
    </w:p>
    <w:p w:rsidR="008C270D" w:rsidRPr="008C1E3B" w:rsidRDefault="008C270D" w:rsidP="008C270D">
      <w:pPr>
        <w:rPr>
          <w:ins w:id="2082" w:author="Windows 用户" w:date="2021-05-20T00:58:00Z"/>
          <w:rFonts w:asciiTheme="minorEastAsia" w:hAnsiTheme="minorEastAsia"/>
          <w:szCs w:val="21"/>
          <w:highlight w:val="darkCyan"/>
        </w:rPr>
      </w:pPr>
      <w:ins w:id="2083" w:author="Windows 用户" w:date="2021-05-20T00:58:00Z"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所有</w:t>
        </w:r>
        <w:r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有效</w:t>
        </w:r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数据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的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CRC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32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检验码</w:t>
        </w:r>
      </w:ins>
    </w:p>
    <w:p w:rsidR="00AD296E" w:rsidRDefault="00AD296E">
      <w:pPr>
        <w:rPr>
          <w:ins w:id="2084" w:author="Windows 用户" w:date="2021-05-20T01:05:00Z"/>
          <w:rFonts w:asciiTheme="minorEastAsia" w:hAnsiTheme="minorEastAsia"/>
          <w:szCs w:val="21"/>
          <w:highlight w:val="darkGreen"/>
        </w:rPr>
      </w:pPr>
    </w:p>
    <w:p w:rsidR="00AD296E" w:rsidRDefault="00AD296E">
      <w:pPr>
        <w:rPr>
          <w:ins w:id="2085" w:author="Windows 用户" w:date="2021-05-20T01:05:00Z"/>
          <w:rFonts w:asciiTheme="minorEastAsia" w:hAnsiTheme="minorEastAsia"/>
          <w:szCs w:val="21"/>
          <w:highlight w:val="darkGreen"/>
        </w:rPr>
      </w:pPr>
    </w:p>
    <w:p w:rsidR="00AD296E" w:rsidRPr="00AD296E" w:rsidRDefault="00AD296E" w:rsidP="00AD296E">
      <w:pPr>
        <w:pStyle w:val="3"/>
        <w:rPr>
          <w:ins w:id="2086" w:author="Windows 用户" w:date="2021-05-20T01:05:00Z"/>
          <w:rFonts w:hint="eastAsia"/>
          <w:rPrChange w:id="2087" w:author="Windows 用户" w:date="2021-05-20T01:06:00Z">
            <w:rPr>
              <w:ins w:id="2088" w:author="Windows 用户" w:date="2021-05-20T01:05:00Z"/>
              <w:rFonts w:asciiTheme="minorEastAsia" w:hAnsiTheme="minorEastAsia" w:hint="eastAsia"/>
              <w:szCs w:val="21"/>
            </w:rPr>
          </w:rPrChange>
        </w:rPr>
        <w:pPrChange w:id="2089" w:author="Windows 用户" w:date="2021-05-20T01:06:00Z">
          <w:pPr/>
        </w:pPrChange>
      </w:pPr>
      <w:ins w:id="2090" w:author="Windows 用户" w:date="2021-05-20T01:05:00Z">
        <w:r w:rsidRPr="008C1E3B">
          <w:rPr>
            <w:rFonts w:asciiTheme="minorEastAsia" w:hAnsiTheme="minorEastAsia" w:hint="eastAsia"/>
            <w:sz w:val="21"/>
            <w:szCs w:val="21"/>
          </w:rPr>
          <w:t>.</w:t>
        </w:r>
        <w:r>
          <w:rPr>
            <w:rFonts w:asciiTheme="minorEastAsia" w:hAnsiTheme="minorEastAsia"/>
            <w:sz w:val="21"/>
            <w:szCs w:val="21"/>
          </w:rPr>
          <w:t>2.</w:t>
        </w:r>
        <w:r>
          <w:rPr>
            <w:rFonts w:asciiTheme="minorEastAsia" w:hAnsiTheme="minorEastAsia" w:hint="eastAsia"/>
            <w:sz w:val="21"/>
            <w:szCs w:val="21"/>
          </w:rPr>
          <w:t xml:space="preserve">5 </w:t>
        </w:r>
      </w:ins>
      <w:ins w:id="2091" w:author="Windows 用户" w:date="2021-05-20T01:06:00Z">
        <w:r>
          <w:rPr>
            <w:rFonts w:asciiTheme="minorEastAsia" w:hAnsiTheme="minorEastAsia" w:hint="eastAsia"/>
            <w:sz w:val="21"/>
            <w:szCs w:val="21"/>
          </w:rPr>
          <w:t>工作</w:t>
        </w:r>
        <w:r>
          <w:rPr>
            <w:rFonts w:asciiTheme="minorEastAsia" w:hAnsiTheme="minorEastAsia"/>
            <w:sz w:val="21"/>
            <w:szCs w:val="21"/>
          </w:rPr>
          <w:t>状态切换</w:t>
        </w:r>
        <w:r w:rsidR="004B24BA">
          <w:rPr>
            <w:rFonts w:asciiTheme="minorEastAsia" w:hAnsiTheme="minorEastAsia" w:hint="eastAsia"/>
            <w:sz w:val="21"/>
            <w:szCs w:val="21"/>
          </w:rPr>
          <w:t>指令</w:t>
        </w:r>
      </w:ins>
      <w:ins w:id="2092" w:author="Windows 用户" w:date="2021-05-20T01:05:00Z">
        <w:r w:rsidRPr="008C1E3B">
          <w:rPr>
            <w:rFonts w:asciiTheme="minorEastAsia" w:hAnsiTheme="minorEastAsia" w:hint="eastAsia"/>
            <w:sz w:val="21"/>
            <w:szCs w:val="21"/>
          </w:rPr>
          <w:t>：</w:t>
        </w:r>
      </w:ins>
    </w:p>
    <w:p w:rsidR="00AD296E" w:rsidRDefault="00AD296E" w:rsidP="00AD296E">
      <w:pPr>
        <w:rPr>
          <w:ins w:id="2093" w:author="Windows 用户" w:date="2021-05-20T01:05:00Z"/>
          <w:rFonts w:asciiTheme="minorEastAsia" w:hAnsiTheme="minorEastAsia" w:cs="Courier New"/>
          <w:color w:val="7030A0"/>
          <w:kern w:val="0"/>
          <w:szCs w:val="21"/>
        </w:rPr>
      </w:pPr>
      <w:ins w:id="2094" w:author="Windows 用户" w:date="2021-05-20T01:05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下行：（定长</w:t>
        </w:r>
      </w:ins>
      <w:ins w:id="2095" w:author="Windows 用户" w:date="2021-05-20T01:09:00Z">
        <w:r w:rsidR="00BB4D65">
          <w:rPr>
            <w:rFonts w:asciiTheme="minorEastAsia" w:hAnsiTheme="minorEastAsia" w:cs="Courier New"/>
            <w:color w:val="000000"/>
            <w:kern w:val="0"/>
            <w:szCs w:val="21"/>
          </w:rPr>
          <w:t>6</w:t>
        </w:r>
      </w:ins>
      <w:ins w:id="2096" w:author="Windows 用户" w:date="2021-05-20T01:05:00Z">
        <w:r>
          <w:rPr>
            <w:rFonts w:asciiTheme="minorEastAsia" w:hAnsiTheme="minorEastAsia" w:cs="Courier New" w:hint="eastAsia"/>
            <w:color w:val="000000"/>
            <w:kern w:val="0"/>
            <w:szCs w:val="21"/>
          </w:rPr>
          <w:t>字节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）</w:t>
        </w:r>
      </w:ins>
    </w:p>
    <w:tbl>
      <w:tblPr>
        <w:tblStyle w:val="a5"/>
        <w:tblW w:w="4965" w:type="dxa"/>
        <w:tblLayout w:type="fixed"/>
        <w:tblLook w:val="04A0" w:firstRow="1" w:lastRow="0" w:firstColumn="1" w:lastColumn="0" w:noHBand="0" w:noVBand="1"/>
        <w:tblPrChange w:id="2097" w:author="Windows 用户" w:date="2021-05-20T01:07:00Z">
          <w:tblPr>
            <w:tblStyle w:val="a5"/>
            <w:tblW w:w="722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9"/>
        <w:gridCol w:w="1284"/>
        <w:gridCol w:w="2552"/>
        <w:tblGridChange w:id="2098">
          <w:tblGrid>
            <w:gridCol w:w="1129"/>
            <w:gridCol w:w="1284"/>
            <w:gridCol w:w="2552"/>
          </w:tblGrid>
        </w:tblGridChange>
      </w:tblGrid>
      <w:tr w:rsidR="004B24BA" w:rsidRPr="008C1E3B" w:rsidTr="004B24BA">
        <w:trPr>
          <w:trHeight w:val="338"/>
          <w:ins w:id="2099" w:author="Windows 用户" w:date="2021-05-20T01:05:00Z"/>
          <w:trPrChange w:id="2100" w:author="Windows 用户" w:date="2021-05-20T01:07:00Z">
            <w:trPr>
              <w:trHeight w:val="338"/>
            </w:trPr>
          </w:trPrChange>
        </w:trPr>
        <w:tc>
          <w:tcPr>
            <w:tcW w:w="1129" w:type="dxa"/>
            <w:vAlign w:val="center"/>
            <w:tcPrChange w:id="2101" w:author="Windows 用户" w:date="2021-05-20T01:07:00Z">
              <w:tcPr>
                <w:tcW w:w="1129" w:type="dxa"/>
                <w:vAlign w:val="center"/>
              </w:tcPr>
            </w:tcPrChange>
          </w:tcPr>
          <w:p w:rsidR="004B24BA" w:rsidRPr="008C1E3B" w:rsidRDefault="004B24BA" w:rsidP="008C1E3B">
            <w:pPr>
              <w:jc w:val="center"/>
              <w:rPr>
                <w:ins w:id="2102" w:author="Windows 用户" w:date="2021-05-20T01:05:00Z"/>
                <w:rFonts w:asciiTheme="minorEastAsia" w:hAnsiTheme="minorEastAsia"/>
                <w:szCs w:val="21"/>
              </w:rPr>
            </w:pPr>
            <w:ins w:id="2103" w:author="Windows 用户" w:date="2021-05-20T01:05:00Z">
              <w:r w:rsidRPr="008C1E3B">
                <w:rPr>
                  <w:rFonts w:asciiTheme="minorEastAsia" w:hAnsiTheme="minorEastAsia" w:hint="eastAsia"/>
                  <w:szCs w:val="21"/>
                </w:rPr>
                <w:t>消息类型（1）</w:t>
              </w:r>
            </w:ins>
          </w:p>
        </w:tc>
        <w:tc>
          <w:tcPr>
            <w:tcW w:w="1284" w:type="dxa"/>
            <w:vAlign w:val="center"/>
            <w:tcPrChange w:id="2104" w:author="Windows 用户" w:date="2021-05-20T01:07:00Z">
              <w:tcPr>
                <w:tcW w:w="1284" w:type="dxa"/>
                <w:vAlign w:val="center"/>
              </w:tcPr>
            </w:tcPrChange>
          </w:tcPr>
          <w:p w:rsidR="004B24BA" w:rsidRPr="008C1E3B" w:rsidRDefault="004B24BA" w:rsidP="004B24BA">
            <w:pPr>
              <w:jc w:val="center"/>
              <w:rPr>
                <w:ins w:id="2105" w:author="Windows 用户" w:date="2021-05-20T01:05:00Z"/>
                <w:rFonts w:asciiTheme="minorEastAsia" w:hAnsiTheme="minorEastAsia" w:hint="eastAsia"/>
                <w:szCs w:val="21"/>
              </w:rPr>
              <w:pPrChange w:id="2106" w:author="Windows 用户" w:date="2021-05-20T01:07:00Z">
                <w:pPr>
                  <w:jc w:val="center"/>
                </w:pPr>
              </w:pPrChange>
            </w:pPr>
            <w:ins w:id="2107" w:author="Windows 用户" w:date="2021-05-20T01:07:00Z">
              <w:r>
                <w:rPr>
                  <w:rFonts w:asciiTheme="minorEastAsia" w:hAnsiTheme="minorEastAsia" w:cs="Courier New" w:hint="eastAsia"/>
                  <w:color w:val="000000"/>
                  <w:kern w:val="0"/>
                  <w:szCs w:val="21"/>
                </w:rPr>
                <w:t>工作状态</w:t>
              </w:r>
            </w:ins>
            <w:ins w:id="2108" w:author="Windows 用户" w:date="2021-05-20T01:05:00Z">
              <w:r w:rsidRPr="008C1E3B">
                <w:rPr>
                  <w:rFonts w:asciiTheme="minorEastAsia" w:hAnsiTheme="minorEastAsia" w:hint="eastAsia"/>
                  <w:szCs w:val="21"/>
                </w:rPr>
                <w:t>（</w:t>
              </w:r>
            </w:ins>
            <w:ins w:id="2109" w:author="Windows 用户" w:date="2021-05-20T01:07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  <w:ins w:id="2110" w:author="Windows 用户" w:date="2021-05-20T01:05:00Z"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2552" w:type="dxa"/>
            <w:vAlign w:val="center"/>
            <w:tcPrChange w:id="2111" w:author="Windows 用户" w:date="2021-05-20T01:07:00Z">
              <w:tcPr>
                <w:tcW w:w="2552" w:type="dxa"/>
                <w:vAlign w:val="center"/>
              </w:tcPr>
            </w:tcPrChange>
          </w:tcPr>
          <w:p w:rsidR="004B24BA" w:rsidRDefault="004B24BA" w:rsidP="008C1E3B">
            <w:pPr>
              <w:jc w:val="center"/>
              <w:rPr>
                <w:ins w:id="2112" w:author="Windows 用户" w:date="2021-05-20T01:05:00Z"/>
                <w:rFonts w:asciiTheme="minorEastAsia" w:hAnsiTheme="minorEastAsia"/>
                <w:szCs w:val="21"/>
              </w:rPr>
            </w:pPr>
            <w:ins w:id="2113" w:author="Windows 用户" w:date="2021-05-20T01:05:00Z">
              <w:r w:rsidRPr="008C1E3B">
                <w:rPr>
                  <w:rFonts w:asciiTheme="minorEastAsia" w:hAnsiTheme="minorEastAsia" w:hint="eastAsia"/>
                  <w:szCs w:val="21"/>
                </w:rPr>
                <w:t>CRC32校验</w:t>
              </w:r>
            </w:ins>
          </w:p>
          <w:p w:rsidR="004B24BA" w:rsidRPr="008C1E3B" w:rsidRDefault="004B24BA" w:rsidP="008C1E3B">
            <w:pPr>
              <w:jc w:val="center"/>
              <w:rPr>
                <w:ins w:id="2114" w:author="Windows 用户" w:date="2021-05-20T01:05:00Z"/>
                <w:rFonts w:asciiTheme="minorEastAsia" w:hAnsiTheme="minorEastAsia"/>
                <w:szCs w:val="21"/>
              </w:rPr>
            </w:pPr>
            <w:ins w:id="2115" w:author="Windows 用户" w:date="2021-05-20T01:05:00Z">
              <w:r w:rsidRPr="008C1E3B">
                <w:rPr>
                  <w:rFonts w:asciiTheme="minorEastAsia" w:hAnsiTheme="minorEastAsia" w:hint="eastAsia"/>
                  <w:szCs w:val="21"/>
                </w:rPr>
                <w:t>（4）</w:t>
              </w:r>
            </w:ins>
          </w:p>
        </w:tc>
      </w:tr>
      <w:tr w:rsidR="004B24BA" w:rsidRPr="008C1E3B" w:rsidTr="004B24BA">
        <w:trPr>
          <w:trHeight w:val="162"/>
          <w:ins w:id="2116" w:author="Windows 用户" w:date="2021-05-20T01:05:00Z"/>
          <w:trPrChange w:id="2117" w:author="Windows 用户" w:date="2021-05-20T01:07:00Z">
            <w:trPr>
              <w:trHeight w:val="162"/>
            </w:trPr>
          </w:trPrChange>
        </w:trPr>
        <w:tc>
          <w:tcPr>
            <w:tcW w:w="1129" w:type="dxa"/>
            <w:vAlign w:val="center"/>
            <w:tcPrChange w:id="2118" w:author="Windows 用户" w:date="2021-05-20T01:07:00Z">
              <w:tcPr>
                <w:tcW w:w="1129" w:type="dxa"/>
                <w:vAlign w:val="center"/>
              </w:tcPr>
            </w:tcPrChange>
          </w:tcPr>
          <w:p w:rsidR="004B24BA" w:rsidRPr="008C1E3B" w:rsidRDefault="004B24BA" w:rsidP="008C1E3B">
            <w:pPr>
              <w:jc w:val="center"/>
              <w:rPr>
                <w:ins w:id="2119" w:author="Windows 用户" w:date="2021-05-20T01:05:00Z"/>
                <w:rFonts w:asciiTheme="minorEastAsia" w:hAnsiTheme="minorEastAsia"/>
                <w:szCs w:val="21"/>
              </w:rPr>
            </w:pPr>
            <w:ins w:id="2120" w:author="Windows 用户" w:date="2021-05-20T01:05:00Z">
              <w:r w:rsidRPr="008C1E3B">
                <w:rPr>
                  <w:rFonts w:asciiTheme="minorEastAsia" w:hAnsiTheme="minorEastAsia"/>
                  <w:szCs w:val="21"/>
                </w:rPr>
                <w:t>0x</w:t>
              </w:r>
              <w:r>
                <w:rPr>
                  <w:rFonts w:asciiTheme="minorEastAsia" w:hAnsiTheme="minorEastAsia"/>
                  <w:szCs w:val="21"/>
                </w:rPr>
                <w:t>09</w:t>
              </w:r>
            </w:ins>
          </w:p>
        </w:tc>
        <w:tc>
          <w:tcPr>
            <w:tcW w:w="1284" w:type="dxa"/>
            <w:vAlign w:val="center"/>
            <w:tcPrChange w:id="2121" w:author="Windows 用户" w:date="2021-05-20T01:07:00Z">
              <w:tcPr>
                <w:tcW w:w="1284" w:type="dxa"/>
                <w:vAlign w:val="center"/>
              </w:tcPr>
            </w:tcPrChange>
          </w:tcPr>
          <w:p w:rsidR="004B24BA" w:rsidRPr="008C1E3B" w:rsidRDefault="004B24BA" w:rsidP="004B24BA">
            <w:pPr>
              <w:jc w:val="center"/>
              <w:rPr>
                <w:ins w:id="2122" w:author="Windows 用户" w:date="2021-05-20T01:05:00Z"/>
                <w:rFonts w:asciiTheme="minorEastAsia" w:hAnsiTheme="minorEastAsia"/>
                <w:szCs w:val="21"/>
              </w:rPr>
              <w:pPrChange w:id="2123" w:author="Windows 用户" w:date="2021-05-20T01:07:00Z">
                <w:pPr>
                  <w:jc w:val="center"/>
                </w:pPr>
              </w:pPrChange>
            </w:pPr>
            <w:ins w:id="2124" w:author="Windows 用户" w:date="2021-05-20T01:05:00Z">
              <w:r w:rsidRPr="008C1E3B">
                <w:rPr>
                  <w:rFonts w:asciiTheme="minorEastAsia" w:hAnsiTheme="minorEastAsia"/>
                  <w:szCs w:val="21"/>
                </w:rPr>
                <w:t>0xXX</w:t>
              </w:r>
            </w:ins>
          </w:p>
        </w:tc>
        <w:tc>
          <w:tcPr>
            <w:tcW w:w="2552" w:type="dxa"/>
            <w:vAlign w:val="center"/>
            <w:tcPrChange w:id="2125" w:author="Windows 用户" w:date="2021-05-20T01:07:00Z">
              <w:tcPr>
                <w:tcW w:w="2552" w:type="dxa"/>
                <w:vAlign w:val="center"/>
              </w:tcPr>
            </w:tcPrChange>
          </w:tcPr>
          <w:p w:rsidR="004B24BA" w:rsidRPr="008C1E3B" w:rsidRDefault="004B24BA" w:rsidP="008C1E3B">
            <w:pPr>
              <w:jc w:val="center"/>
              <w:rPr>
                <w:ins w:id="2126" w:author="Windows 用户" w:date="2021-05-20T01:05:00Z"/>
                <w:rFonts w:asciiTheme="minorEastAsia" w:hAnsiTheme="minorEastAsia"/>
                <w:szCs w:val="21"/>
              </w:rPr>
            </w:pPr>
            <w:ins w:id="2127" w:author="Windows 用户" w:date="2021-05-20T01:05:00Z">
              <w:r w:rsidRPr="008C1E3B">
                <w:rPr>
                  <w:rFonts w:asciiTheme="minorEastAsia" w:hAnsiTheme="minorEastAsia"/>
                  <w:szCs w:val="21"/>
                </w:rPr>
                <w:t>0xXX 0xXX 0xXX 0xXX</w:t>
              </w:r>
            </w:ins>
          </w:p>
        </w:tc>
      </w:tr>
    </w:tbl>
    <w:p w:rsidR="00AD296E" w:rsidRDefault="004B24BA" w:rsidP="00AD296E">
      <w:pPr>
        <w:rPr>
          <w:ins w:id="2128" w:author="Windows 用户" w:date="2021-05-20T01:05:00Z"/>
          <w:rFonts w:asciiTheme="minorEastAsia" w:hAnsiTheme="minorEastAsia"/>
          <w:szCs w:val="21"/>
        </w:rPr>
      </w:pPr>
      <w:ins w:id="2129" w:author="Windows 用户" w:date="2021-05-20T01:07:00Z">
        <w:r>
          <w:rPr>
            <w:rFonts w:asciiTheme="minorEastAsia" w:hAnsiTheme="minorEastAsia" w:hint="eastAsia"/>
            <w:szCs w:val="21"/>
          </w:rPr>
          <w:t>工作状态</w:t>
        </w:r>
      </w:ins>
      <w:ins w:id="2130" w:author="Windows 用户" w:date="2021-05-20T01:05:00Z">
        <w:r w:rsidR="00AD296E" w:rsidRPr="008C1E3B">
          <w:rPr>
            <w:rFonts w:asciiTheme="minorEastAsia" w:hAnsiTheme="minorEastAsia" w:hint="eastAsia"/>
            <w:szCs w:val="21"/>
          </w:rPr>
          <w:t>：</w:t>
        </w:r>
        <w:r>
          <w:rPr>
            <w:rFonts w:asciiTheme="minorEastAsia" w:hAnsiTheme="minorEastAsia" w:hint="eastAsia"/>
            <w:szCs w:val="21"/>
          </w:rPr>
          <w:t>1</w:t>
        </w:r>
        <w:r w:rsidR="00AD296E" w:rsidRPr="008C1E3B">
          <w:rPr>
            <w:rFonts w:asciiTheme="minorEastAsia" w:hAnsiTheme="minorEastAsia" w:hint="eastAsia"/>
            <w:szCs w:val="21"/>
          </w:rPr>
          <w:t>字节。</w:t>
        </w:r>
      </w:ins>
      <w:ins w:id="2131" w:author="Windows 用户" w:date="2021-05-20T01:07:00Z">
        <w:r>
          <w:rPr>
            <w:rFonts w:asciiTheme="minorEastAsia" w:hAnsiTheme="minorEastAsia" w:hint="eastAsia"/>
            <w:szCs w:val="21"/>
          </w:rPr>
          <w:t>00表示</w:t>
        </w:r>
        <w:r>
          <w:rPr>
            <w:rFonts w:asciiTheme="minorEastAsia" w:hAnsiTheme="minorEastAsia"/>
            <w:szCs w:val="21"/>
          </w:rPr>
          <w:t>工作</w:t>
        </w:r>
        <w:r>
          <w:rPr>
            <w:rFonts w:asciiTheme="minorEastAsia" w:hAnsiTheme="minorEastAsia" w:hint="eastAsia"/>
            <w:szCs w:val="21"/>
          </w:rPr>
          <w:t>状态</w:t>
        </w:r>
        <w:r>
          <w:rPr>
            <w:rFonts w:asciiTheme="minorEastAsia" w:hAnsiTheme="minorEastAsia"/>
            <w:szCs w:val="21"/>
          </w:rPr>
          <w:t>，</w:t>
        </w:r>
      </w:ins>
      <w:ins w:id="2132" w:author="Windows 用户" w:date="2021-05-20T01:08:00Z">
        <w:r>
          <w:rPr>
            <w:rFonts w:asciiTheme="minorEastAsia" w:hAnsiTheme="minorEastAsia" w:hint="eastAsia"/>
            <w:szCs w:val="21"/>
          </w:rPr>
          <w:t>01表示</w:t>
        </w:r>
        <w:r>
          <w:rPr>
            <w:rFonts w:asciiTheme="minorEastAsia" w:hAnsiTheme="minorEastAsia"/>
            <w:szCs w:val="21"/>
          </w:rPr>
          <w:t>测试</w:t>
        </w:r>
        <w:r>
          <w:rPr>
            <w:rFonts w:asciiTheme="minorEastAsia" w:hAnsiTheme="minorEastAsia" w:hint="eastAsia"/>
            <w:szCs w:val="21"/>
          </w:rPr>
          <w:t>状态</w:t>
        </w:r>
      </w:ins>
      <w:ins w:id="2133" w:author="Windows 用户" w:date="2021-05-20T01:05:00Z">
        <w:r w:rsidR="00AD296E" w:rsidRPr="008C1E3B">
          <w:rPr>
            <w:rFonts w:asciiTheme="minorEastAsia" w:hAnsiTheme="minorEastAsia" w:hint="eastAsia"/>
            <w:szCs w:val="21"/>
          </w:rPr>
          <w:t>。</w:t>
        </w:r>
      </w:ins>
    </w:p>
    <w:p w:rsidR="00AD296E" w:rsidRPr="008C1E3B" w:rsidRDefault="00AD296E" w:rsidP="00AD296E">
      <w:pPr>
        <w:rPr>
          <w:ins w:id="2134" w:author="Windows 用户" w:date="2021-05-20T01:05:00Z"/>
          <w:rFonts w:asciiTheme="minorEastAsia" w:hAnsiTheme="minorEastAsia"/>
          <w:szCs w:val="21"/>
        </w:rPr>
      </w:pPr>
      <w:ins w:id="2135" w:author="Windows 用户" w:date="2021-05-20T01:05:00Z">
        <w:r w:rsidRPr="008C1E3B">
          <w:rPr>
            <w:rFonts w:asciiTheme="minorEastAsia" w:hAnsiTheme="minorEastAsia" w:hint="eastAsia"/>
            <w:szCs w:val="21"/>
          </w:rPr>
          <w:t>示例：（定长</w:t>
        </w:r>
      </w:ins>
      <w:ins w:id="2136" w:author="Windows 用户" w:date="2021-05-20T01:09:00Z">
        <w:r w:rsidR="00BB4D65">
          <w:rPr>
            <w:rFonts w:asciiTheme="minorEastAsia" w:hAnsiTheme="minorEastAsia"/>
            <w:szCs w:val="21"/>
          </w:rPr>
          <w:t>6</w:t>
        </w:r>
      </w:ins>
      <w:ins w:id="2137" w:author="Windows 用户" w:date="2021-05-20T01:05:00Z">
        <w:r w:rsidRPr="008C1E3B">
          <w:rPr>
            <w:rFonts w:asciiTheme="minorEastAsia" w:hAnsiTheme="minorEastAsia" w:hint="eastAsia"/>
            <w:szCs w:val="21"/>
          </w:rPr>
          <w:t>字节）</w:t>
        </w:r>
      </w:ins>
    </w:p>
    <w:p w:rsidR="00AD296E" w:rsidRPr="00BB4D65" w:rsidRDefault="00BB4D65" w:rsidP="00AD296E">
      <w:pPr>
        <w:rPr>
          <w:ins w:id="2138" w:author="Windows 用户" w:date="2021-05-20T01:05:00Z"/>
          <w:rFonts w:asciiTheme="minorEastAsia" w:hAnsiTheme="minorEastAsia" w:cs="Courier New" w:hint="eastAsia"/>
          <w:color w:val="000000"/>
          <w:kern w:val="0"/>
          <w:szCs w:val="21"/>
          <w:rPrChange w:id="2139" w:author="Windows 用户" w:date="2021-05-20T01:08:00Z">
            <w:rPr>
              <w:ins w:id="2140" w:author="Windows 用户" w:date="2021-05-20T01:05:00Z"/>
              <w:rFonts w:asciiTheme="minorEastAsia" w:hAnsiTheme="minorEastAsia" w:cs="Courier New" w:hint="eastAsia"/>
              <w:color w:val="000000"/>
              <w:kern w:val="0"/>
              <w:szCs w:val="21"/>
              <w:highlight w:val="darkGreen"/>
            </w:rPr>
          </w:rPrChange>
        </w:rPr>
      </w:pPr>
      <w:ins w:id="2141" w:author="Windows 用户" w:date="2021-05-20T01:05:00Z">
        <w:r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t>09</w:t>
        </w:r>
        <w:r w:rsidR="00AD296E" w:rsidRPr="008C1E3B">
          <w:rPr>
            <w:rFonts w:asciiTheme="minorEastAsia" w:hAnsiTheme="minorEastAsia" w:cs="Courier New"/>
            <w:color w:val="000000"/>
            <w:kern w:val="0"/>
            <w:szCs w:val="21"/>
          </w:rPr>
          <w:t xml:space="preserve"> </w:t>
        </w:r>
      </w:ins>
      <w:ins w:id="2142" w:author="Windows 用户" w:date="2021-05-20T01:08:00Z">
        <w:r w:rsidRPr="00BB4D65">
          <w:rPr>
            <w:rFonts w:asciiTheme="minorEastAsia" w:hAnsiTheme="minorEastAsia"/>
            <w:szCs w:val="21"/>
            <w:highlight w:val="green"/>
            <w:rPrChange w:id="2143" w:author="Windows 用户" w:date="2021-05-20T01:09:00Z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rPrChange>
          </w:rPr>
          <w:t>01</w:t>
        </w:r>
      </w:ins>
      <w:ins w:id="2144" w:author="Windows 用户" w:date="2021-05-20T01:05:00Z">
        <w:r w:rsidR="00AD296E" w:rsidRPr="00BB4D65">
          <w:rPr>
            <w:rFonts w:asciiTheme="minorEastAsia" w:hAnsiTheme="minorEastAsia"/>
            <w:szCs w:val="21"/>
            <w:rPrChange w:id="2145" w:author="Windows 用户" w:date="2021-05-20T01:09:00Z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rPrChange>
          </w:rPr>
          <w:t xml:space="preserve"> </w:t>
        </w:r>
        <w:r w:rsidR="00AD296E"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xx xx xx xx</w:t>
        </w:r>
      </w:ins>
    </w:p>
    <w:p w:rsidR="00AD296E" w:rsidRPr="00BB4D65" w:rsidRDefault="00AD296E" w:rsidP="00AD296E">
      <w:pPr>
        <w:rPr>
          <w:ins w:id="2146" w:author="Windows 用户" w:date="2021-05-20T01:05:00Z"/>
          <w:rFonts w:asciiTheme="minorEastAsia" w:hAnsiTheme="minorEastAsia" w:cs="Courier New"/>
          <w:color w:val="000000"/>
          <w:kern w:val="0"/>
          <w:szCs w:val="21"/>
          <w:highlight w:val="darkGray"/>
          <w:rPrChange w:id="2147" w:author="Windows 用户" w:date="2021-05-20T01:08:00Z">
            <w:rPr>
              <w:ins w:id="2148" w:author="Windows 用户" w:date="2021-05-20T01:05:00Z"/>
              <w:rFonts w:asciiTheme="minorEastAsia" w:hAnsiTheme="minorEastAsia"/>
              <w:szCs w:val="21"/>
              <w:highlight w:val="green"/>
            </w:rPr>
          </w:rPrChange>
        </w:rPr>
      </w:pPr>
      <w:ins w:id="2149" w:author="Windows 用户" w:date="2021-05-20T01:05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</w:rPr>
          <w:t>消息类型：0</w:t>
        </w:r>
      </w:ins>
      <w:ins w:id="2150" w:author="Windows 用户" w:date="2021-05-20T01:08:00Z">
        <w:r w:rsidR="00BB4D65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t>8</w:t>
        </w:r>
        <w:r w:rsidR="00BB4D65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</w:rPr>
          <w:t>下发工作状态</w:t>
        </w:r>
        <w:r w:rsidR="00BB4D65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t>切换指令</w:t>
        </w:r>
      </w:ins>
    </w:p>
    <w:p w:rsidR="00AD296E" w:rsidRPr="008C1E3B" w:rsidRDefault="00AD296E" w:rsidP="00AD296E">
      <w:pPr>
        <w:rPr>
          <w:ins w:id="2151" w:author="Windows 用户" w:date="2021-05-20T01:05:00Z"/>
          <w:rFonts w:asciiTheme="minorEastAsia" w:hAnsiTheme="minorEastAsia"/>
          <w:szCs w:val="21"/>
        </w:rPr>
      </w:pPr>
      <w:ins w:id="2152" w:author="Windows 用户" w:date="2021-05-20T01:05:00Z">
        <w:r w:rsidRPr="008C1E3B">
          <w:rPr>
            <w:rFonts w:asciiTheme="minorEastAsia" w:hAnsiTheme="minorEastAsia" w:hint="eastAsia"/>
            <w:szCs w:val="21"/>
            <w:highlight w:val="green"/>
          </w:rPr>
          <w:t>温度数值：00</w:t>
        </w:r>
        <w:r w:rsidRPr="008C1E3B">
          <w:rPr>
            <w:rFonts w:asciiTheme="minorEastAsia" w:hAnsiTheme="minorEastAsia"/>
            <w:szCs w:val="21"/>
            <w:highlight w:val="green"/>
          </w:rPr>
          <w:t xml:space="preserve"> 00</w:t>
        </w:r>
        <w:r w:rsidRPr="008C1E3B">
          <w:rPr>
            <w:rFonts w:asciiTheme="minorEastAsia" w:hAnsiTheme="minorEastAsia" w:hint="eastAsia"/>
            <w:szCs w:val="21"/>
            <w:highlight w:val="green"/>
          </w:rPr>
          <w:t>因为温度1类型不是标定，所以该值无意义。</w:t>
        </w:r>
      </w:ins>
    </w:p>
    <w:p w:rsidR="00AD296E" w:rsidRPr="008C1E3B" w:rsidRDefault="00AD296E" w:rsidP="00AD296E">
      <w:pPr>
        <w:rPr>
          <w:ins w:id="2153" w:author="Windows 用户" w:date="2021-05-20T01:05:00Z"/>
          <w:rFonts w:asciiTheme="minorEastAsia" w:hAnsiTheme="minorEastAsia"/>
          <w:szCs w:val="21"/>
          <w:highlight w:val="darkCyan"/>
        </w:rPr>
      </w:pPr>
      <w:ins w:id="2154" w:author="Windows 用户" w:date="2021-05-20T01:05:00Z"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所有</w:t>
        </w:r>
        <w:r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有效</w:t>
        </w:r>
        <w:r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数据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的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CRC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32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检验码</w:t>
        </w:r>
      </w:ins>
    </w:p>
    <w:p w:rsidR="00BB4D65" w:rsidRDefault="00BB4D65">
      <w:pPr>
        <w:rPr>
          <w:ins w:id="2155" w:author="Windows 用户" w:date="2021-05-20T01:09:00Z"/>
          <w:rFonts w:asciiTheme="minorEastAsia" w:hAnsiTheme="minorEastAsia"/>
          <w:szCs w:val="21"/>
          <w:highlight w:val="darkGreen"/>
        </w:rPr>
      </w:pPr>
    </w:p>
    <w:p w:rsidR="00BB4D65" w:rsidRPr="008C1E3B" w:rsidRDefault="00BB4D65" w:rsidP="00BB4D65">
      <w:pPr>
        <w:pStyle w:val="3"/>
        <w:rPr>
          <w:ins w:id="2156" w:author="Windows 用户" w:date="2021-05-20T01:09:00Z"/>
          <w:rFonts w:hint="eastAsia"/>
        </w:rPr>
      </w:pPr>
      <w:ins w:id="2157" w:author="Windows 用户" w:date="2021-05-20T01:09:00Z">
        <w:r>
          <w:rPr>
            <w:rFonts w:asciiTheme="minorEastAsia" w:hAnsiTheme="minorEastAsia"/>
            <w:sz w:val="21"/>
            <w:szCs w:val="21"/>
          </w:rPr>
          <w:t>2.</w:t>
        </w:r>
        <w:r>
          <w:rPr>
            <w:rFonts w:asciiTheme="minorEastAsia" w:hAnsiTheme="minorEastAsia"/>
            <w:sz w:val="21"/>
            <w:szCs w:val="21"/>
          </w:rPr>
          <w:t>6</w:t>
        </w:r>
        <w:r>
          <w:rPr>
            <w:rFonts w:asciiTheme="minorEastAsia" w:hAnsiTheme="minorEastAsia"/>
            <w:sz w:val="21"/>
            <w:szCs w:val="21"/>
          </w:rPr>
          <w:t>设置</w:t>
        </w:r>
        <w:r>
          <w:rPr>
            <w:rFonts w:asciiTheme="minorEastAsia" w:hAnsiTheme="minorEastAsia" w:hint="eastAsia"/>
            <w:sz w:val="21"/>
            <w:szCs w:val="21"/>
          </w:rPr>
          <w:t>模块</w:t>
        </w:r>
        <w:r>
          <w:rPr>
            <w:rFonts w:asciiTheme="minorEastAsia" w:hAnsiTheme="minorEastAsia"/>
            <w:sz w:val="21"/>
            <w:szCs w:val="21"/>
          </w:rPr>
          <w:t>参数</w:t>
        </w:r>
        <w:r>
          <w:rPr>
            <w:rFonts w:asciiTheme="minorEastAsia" w:hAnsiTheme="minorEastAsia" w:hint="eastAsia"/>
            <w:sz w:val="21"/>
            <w:szCs w:val="21"/>
          </w:rPr>
          <w:t>指令</w:t>
        </w:r>
        <w:r w:rsidRPr="008C1E3B">
          <w:rPr>
            <w:rFonts w:asciiTheme="minorEastAsia" w:hAnsiTheme="minorEastAsia" w:hint="eastAsia"/>
            <w:sz w:val="21"/>
            <w:szCs w:val="21"/>
          </w:rPr>
          <w:t>：</w:t>
        </w:r>
      </w:ins>
    </w:p>
    <w:p w:rsidR="00BB4D65" w:rsidRPr="008C1E3B" w:rsidRDefault="00BB4D65" w:rsidP="00BB4D65">
      <w:pPr>
        <w:rPr>
          <w:ins w:id="2158" w:author="Windows 用户" w:date="2021-05-20T01:10:00Z"/>
          <w:rFonts w:asciiTheme="minorEastAsia" w:hAnsiTheme="minorEastAsia" w:cs="Courier New" w:hint="eastAsia"/>
          <w:color w:val="000000"/>
          <w:kern w:val="0"/>
          <w:szCs w:val="21"/>
        </w:rPr>
      </w:pPr>
      <w:ins w:id="2159" w:author="Windows 用户" w:date="2021-05-20T01:10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下行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</w:rPr>
          <w:t>：</w:t>
        </w:r>
        <w:r w:rsidRPr="008C1E3B">
          <w:rPr>
            <w:rFonts w:asciiTheme="minorEastAsia" w:hAnsiTheme="minorEastAsia" w:hint="eastAsia"/>
            <w:szCs w:val="21"/>
          </w:rPr>
          <w:t>定长</w:t>
        </w:r>
      </w:ins>
      <w:ins w:id="2160" w:author="Windows 用户" w:date="2021-05-20T01:14:00Z">
        <w:r>
          <w:rPr>
            <w:rFonts w:asciiTheme="minorEastAsia" w:hAnsiTheme="minorEastAsia"/>
            <w:b/>
            <w:szCs w:val="21"/>
          </w:rPr>
          <w:t>6</w:t>
        </w:r>
      </w:ins>
      <w:ins w:id="2161" w:author="Windows 用户" w:date="2021-05-20T01:10:00Z">
        <w:r w:rsidRPr="008C1E3B">
          <w:rPr>
            <w:rFonts w:asciiTheme="minorEastAsia" w:hAnsiTheme="minorEastAsia" w:hint="eastAsia"/>
            <w:szCs w:val="21"/>
          </w:rPr>
          <w:t>字节</w:t>
        </w:r>
        <w:r w:rsidRPr="008C1E3B">
          <w:rPr>
            <w:rFonts w:asciiTheme="minorEastAsia" w:hAnsiTheme="minorEastAsia"/>
            <w:szCs w:val="21"/>
          </w:rPr>
          <w:t>，</w:t>
        </w:r>
      </w:ins>
      <w:ins w:id="2162" w:author="Windows 用户" w:date="2021-05-20T01:14:00Z">
        <w:r>
          <w:rPr>
            <w:rFonts w:asciiTheme="minorEastAsia" w:hAnsiTheme="minorEastAsia" w:hint="eastAsia"/>
            <w:szCs w:val="21"/>
          </w:rPr>
          <w:t>以后增加</w:t>
        </w:r>
        <w:r>
          <w:rPr>
            <w:rFonts w:asciiTheme="minorEastAsia" w:hAnsiTheme="minorEastAsia"/>
            <w:szCs w:val="21"/>
          </w:rPr>
          <w:t>用于</w:t>
        </w:r>
        <w:r>
          <w:rPr>
            <w:rFonts w:asciiTheme="minorEastAsia" w:hAnsiTheme="minorEastAsia" w:hint="eastAsia"/>
            <w:szCs w:val="21"/>
          </w:rPr>
          <w:t>扩充模块</w:t>
        </w:r>
        <w:r>
          <w:rPr>
            <w:rFonts w:asciiTheme="minorEastAsia" w:hAnsiTheme="minorEastAsia"/>
            <w:szCs w:val="21"/>
          </w:rPr>
          <w:t>参数设置。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 xml:space="preserve"> </w:t>
        </w:r>
      </w:ins>
    </w:p>
    <w:tbl>
      <w:tblPr>
        <w:tblStyle w:val="a5"/>
        <w:tblW w:w="4105" w:type="dxa"/>
        <w:tblLayout w:type="fixed"/>
        <w:tblLook w:val="04A0" w:firstRow="1" w:lastRow="0" w:firstColumn="1" w:lastColumn="0" w:noHBand="0" w:noVBand="1"/>
        <w:tblPrChange w:id="2163" w:author="Windows 用户" w:date="2021-05-20T01:13:00Z">
          <w:tblPr>
            <w:tblStyle w:val="a5"/>
            <w:tblW w:w="566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1417"/>
        <w:gridCol w:w="1417"/>
        <w:tblGridChange w:id="2164">
          <w:tblGrid>
            <w:gridCol w:w="1271"/>
            <w:gridCol w:w="1417"/>
            <w:gridCol w:w="1417"/>
          </w:tblGrid>
        </w:tblGridChange>
      </w:tblGrid>
      <w:tr w:rsidR="00BB4D65" w:rsidRPr="008C1E3B" w:rsidTr="00BB4D65">
        <w:trPr>
          <w:ins w:id="2165" w:author="Windows 用户" w:date="2021-05-20T01:10:00Z"/>
        </w:trPr>
        <w:tc>
          <w:tcPr>
            <w:tcW w:w="1271" w:type="dxa"/>
            <w:vAlign w:val="center"/>
            <w:tcPrChange w:id="2166" w:author="Windows 用户" w:date="2021-05-20T01:13:00Z">
              <w:tcPr>
                <w:tcW w:w="1271" w:type="dxa"/>
                <w:vAlign w:val="center"/>
              </w:tcPr>
            </w:tcPrChange>
          </w:tcPr>
          <w:p w:rsidR="00BB4D65" w:rsidRPr="008C1E3B" w:rsidRDefault="00BB4D65" w:rsidP="008C1E3B">
            <w:pPr>
              <w:jc w:val="center"/>
              <w:rPr>
                <w:ins w:id="2167" w:author="Windows 用户" w:date="2021-05-20T01:10:00Z"/>
                <w:rFonts w:asciiTheme="minorEastAsia" w:hAnsiTheme="minorEastAsia"/>
                <w:szCs w:val="21"/>
              </w:rPr>
            </w:pPr>
            <w:ins w:id="2168" w:author="Windows 用户" w:date="2021-05-20T01:10:00Z">
              <w:r w:rsidRPr="008C1E3B">
                <w:rPr>
                  <w:rFonts w:asciiTheme="minorEastAsia" w:hAnsiTheme="minorEastAsia" w:hint="eastAsia"/>
                  <w:szCs w:val="21"/>
                </w:rPr>
                <w:t>消息类型</w:t>
              </w:r>
            </w:ins>
          </w:p>
          <w:p w:rsidR="00BB4D65" w:rsidRPr="008C1E3B" w:rsidRDefault="00BB4D65" w:rsidP="008C1E3B">
            <w:pPr>
              <w:jc w:val="center"/>
              <w:rPr>
                <w:ins w:id="2169" w:author="Windows 用户" w:date="2021-05-20T01:10:00Z"/>
                <w:rFonts w:asciiTheme="minorEastAsia" w:hAnsiTheme="minorEastAsia" w:hint="eastAsia"/>
                <w:szCs w:val="21"/>
              </w:rPr>
            </w:pPr>
            <w:ins w:id="2170" w:author="Windows 用户" w:date="2021-05-20T01:10:00Z">
              <w:r w:rsidRPr="008C1E3B">
                <w:rPr>
                  <w:rFonts w:asciiTheme="minorEastAsia" w:hAnsiTheme="minorEastAsia" w:hint="eastAsia"/>
                  <w:szCs w:val="21"/>
                </w:rPr>
                <w:t>（1）</w:t>
              </w:r>
            </w:ins>
          </w:p>
        </w:tc>
        <w:tc>
          <w:tcPr>
            <w:tcW w:w="1417" w:type="dxa"/>
            <w:vAlign w:val="center"/>
            <w:tcPrChange w:id="2171" w:author="Windows 用户" w:date="2021-05-20T01:13:00Z">
              <w:tcPr>
                <w:tcW w:w="1417" w:type="dxa"/>
                <w:vAlign w:val="center"/>
              </w:tcPr>
            </w:tcPrChange>
          </w:tcPr>
          <w:p w:rsidR="00BB4D65" w:rsidRPr="008C1E3B" w:rsidRDefault="00BB4D65" w:rsidP="00BB4D65">
            <w:pPr>
              <w:jc w:val="center"/>
              <w:rPr>
                <w:ins w:id="2172" w:author="Windows 用户" w:date="2021-05-20T01:10:00Z"/>
                <w:rFonts w:asciiTheme="minorEastAsia" w:hAnsiTheme="minorEastAsia"/>
                <w:szCs w:val="21"/>
              </w:rPr>
              <w:pPrChange w:id="2173" w:author="Windows 用户" w:date="2021-05-20T01:12:00Z">
                <w:pPr>
                  <w:jc w:val="center"/>
                </w:pPr>
              </w:pPrChange>
            </w:pPr>
            <w:ins w:id="2174" w:author="Windows 用户" w:date="2021-05-20T01:10:00Z">
              <w:r w:rsidRPr="008C1E3B">
                <w:rPr>
                  <w:rFonts w:asciiTheme="minorEastAsia" w:hAnsiTheme="minorEastAsia" w:hint="eastAsia"/>
                  <w:szCs w:val="21"/>
                </w:rPr>
                <w:t>设置</w:t>
              </w:r>
            </w:ins>
            <w:ins w:id="2175" w:author="Windows 用户" w:date="2021-05-20T01:12:00Z">
              <w:r>
                <w:rPr>
                  <w:rFonts w:asciiTheme="minorEastAsia" w:hAnsiTheme="minorEastAsia" w:hint="eastAsia"/>
                  <w:szCs w:val="21"/>
                </w:rPr>
                <w:t>速率</w:t>
              </w:r>
              <w:r>
                <w:rPr>
                  <w:rFonts w:asciiTheme="minorEastAsia" w:hAnsiTheme="minorEastAsia"/>
                  <w:szCs w:val="21"/>
                </w:rPr>
                <w:t>SF值</w:t>
              </w:r>
            </w:ins>
            <w:ins w:id="2176" w:author="Windows 用户" w:date="2021-05-20T01:10:00Z">
              <w:r w:rsidRPr="008C1E3B">
                <w:rPr>
                  <w:rFonts w:asciiTheme="minorEastAsia" w:hAnsiTheme="minorEastAsia" w:hint="eastAsia"/>
                  <w:szCs w:val="21"/>
                </w:rPr>
                <w:t>（</w:t>
              </w:r>
              <w:r>
                <w:rPr>
                  <w:rFonts w:asciiTheme="minorEastAsia" w:hAnsiTheme="minorEastAsia" w:hint="eastAsia"/>
                  <w:szCs w:val="21"/>
                </w:rPr>
                <w:t>1</w:t>
              </w:r>
              <w:r w:rsidRPr="008C1E3B"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  <w:tc>
          <w:tcPr>
            <w:tcW w:w="1417" w:type="dxa"/>
            <w:vAlign w:val="center"/>
            <w:tcPrChange w:id="2177" w:author="Windows 用户" w:date="2021-05-20T01:13:00Z">
              <w:tcPr>
                <w:tcW w:w="1417" w:type="dxa"/>
                <w:vAlign w:val="center"/>
              </w:tcPr>
            </w:tcPrChange>
          </w:tcPr>
          <w:p w:rsidR="00BB4D65" w:rsidRPr="008C1E3B" w:rsidRDefault="00BB4D65" w:rsidP="008C1E3B">
            <w:pPr>
              <w:jc w:val="center"/>
              <w:rPr>
                <w:ins w:id="2178" w:author="Windows 用户" w:date="2021-05-20T01:10:00Z"/>
                <w:rFonts w:asciiTheme="minorEastAsia" w:hAnsiTheme="minorEastAsia"/>
                <w:szCs w:val="21"/>
              </w:rPr>
            </w:pPr>
            <w:ins w:id="2179" w:author="Windows 用户" w:date="2021-05-20T01:10:00Z">
              <w:r w:rsidRPr="008C1E3B">
                <w:rPr>
                  <w:rFonts w:asciiTheme="minorEastAsia" w:hAnsiTheme="minorEastAsia" w:hint="eastAsia"/>
                  <w:szCs w:val="21"/>
                </w:rPr>
                <w:t>CRC32校验（4）</w:t>
              </w:r>
            </w:ins>
          </w:p>
        </w:tc>
      </w:tr>
      <w:tr w:rsidR="00BB4D65" w:rsidRPr="008C1E3B" w:rsidTr="00BB4D65">
        <w:trPr>
          <w:ins w:id="2180" w:author="Windows 用户" w:date="2021-05-20T01:10:00Z"/>
        </w:trPr>
        <w:tc>
          <w:tcPr>
            <w:tcW w:w="1271" w:type="dxa"/>
            <w:vAlign w:val="center"/>
            <w:tcPrChange w:id="2181" w:author="Windows 用户" w:date="2021-05-20T01:13:00Z">
              <w:tcPr>
                <w:tcW w:w="1271" w:type="dxa"/>
                <w:vAlign w:val="center"/>
              </w:tcPr>
            </w:tcPrChange>
          </w:tcPr>
          <w:p w:rsidR="00BB4D65" w:rsidRPr="008C1E3B" w:rsidRDefault="00BB4D65" w:rsidP="008C1E3B">
            <w:pPr>
              <w:jc w:val="center"/>
              <w:rPr>
                <w:ins w:id="2182" w:author="Windows 用户" w:date="2021-05-20T01:10:00Z"/>
                <w:rFonts w:asciiTheme="minorEastAsia" w:hAnsiTheme="minorEastAsia"/>
                <w:szCs w:val="21"/>
              </w:rPr>
            </w:pPr>
            <w:ins w:id="2183" w:author="Windows 用户" w:date="2021-05-20T01:10:00Z">
              <w:r>
                <w:rPr>
                  <w:rFonts w:asciiTheme="minorEastAsia" w:hAnsiTheme="minorEastAsia"/>
                  <w:szCs w:val="21"/>
                </w:rPr>
                <w:t>0x0</w:t>
              </w:r>
            </w:ins>
            <w:ins w:id="2184" w:author="Windows 用户" w:date="2021-05-20T01:11:00Z">
              <w:r>
                <w:rPr>
                  <w:rFonts w:asciiTheme="minorEastAsia" w:hAnsiTheme="minorEastAsia"/>
                  <w:szCs w:val="21"/>
                </w:rPr>
                <w:t>A</w:t>
              </w:r>
            </w:ins>
          </w:p>
        </w:tc>
        <w:tc>
          <w:tcPr>
            <w:tcW w:w="1417" w:type="dxa"/>
            <w:vAlign w:val="center"/>
            <w:tcPrChange w:id="2185" w:author="Windows 用户" w:date="2021-05-20T01:13:00Z">
              <w:tcPr>
                <w:tcW w:w="1417" w:type="dxa"/>
                <w:vAlign w:val="center"/>
              </w:tcPr>
            </w:tcPrChange>
          </w:tcPr>
          <w:p w:rsidR="00BB4D65" w:rsidRPr="008C1E3B" w:rsidRDefault="00BB4D65" w:rsidP="00BB4D65">
            <w:pPr>
              <w:jc w:val="center"/>
              <w:rPr>
                <w:ins w:id="2186" w:author="Windows 用户" w:date="2021-05-20T01:10:00Z"/>
                <w:rFonts w:asciiTheme="minorEastAsia" w:hAnsiTheme="minorEastAsia"/>
                <w:szCs w:val="21"/>
              </w:rPr>
              <w:pPrChange w:id="2187" w:author="Windows 用户" w:date="2021-05-20T01:13:00Z">
                <w:pPr>
                  <w:jc w:val="center"/>
                </w:pPr>
              </w:pPrChange>
            </w:pPr>
            <w:ins w:id="2188" w:author="Windows 用户" w:date="2021-05-20T01:10:00Z">
              <w:r w:rsidRPr="008C1E3B">
                <w:rPr>
                  <w:rFonts w:asciiTheme="minorEastAsia" w:hAnsiTheme="minorEastAsia"/>
                  <w:szCs w:val="21"/>
                </w:rPr>
                <w:t>0xXX</w:t>
              </w:r>
            </w:ins>
          </w:p>
        </w:tc>
        <w:tc>
          <w:tcPr>
            <w:tcW w:w="1417" w:type="dxa"/>
            <w:vAlign w:val="center"/>
            <w:tcPrChange w:id="2189" w:author="Windows 用户" w:date="2021-05-20T01:13:00Z">
              <w:tcPr>
                <w:tcW w:w="1417" w:type="dxa"/>
                <w:vAlign w:val="center"/>
              </w:tcPr>
            </w:tcPrChange>
          </w:tcPr>
          <w:p w:rsidR="00BB4D65" w:rsidRPr="008C1E3B" w:rsidRDefault="00BB4D65" w:rsidP="008C1E3B">
            <w:pPr>
              <w:jc w:val="center"/>
              <w:rPr>
                <w:ins w:id="2190" w:author="Windows 用户" w:date="2021-05-20T01:10:00Z"/>
                <w:rFonts w:asciiTheme="minorEastAsia" w:hAnsiTheme="minorEastAsia"/>
                <w:szCs w:val="21"/>
              </w:rPr>
            </w:pPr>
            <w:ins w:id="2191" w:author="Windows 用户" w:date="2021-05-20T01:10:00Z">
              <w:r w:rsidRPr="008C1E3B">
                <w:rPr>
                  <w:rFonts w:asciiTheme="minorEastAsia" w:hAnsiTheme="minorEastAsia"/>
                  <w:szCs w:val="21"/>
                </w:rPr>
                <w:t>0xXX 0xXX 0xXX 0xXX</w:t>
              </w:r>
            </w:ins>
          </w:p>
        </w:tc>
      </w:tr>
    </w:tbl>
    <w:p w:rsidR="00BB4D65" w:rsidRDefault="00BB4D65" w:rsidP="00BB4D65">
      <w:pPr>
        <w:rPr>
          <w:ins w:id="2192" w:author="Windows 用户" w:date="2021-05-20T01:11:00Z"/>
          <w:rFonts w:hint="eastAsia"/>
          <w:szCs w:val="21"/>
        </w:rPr>
      </w:pPr>
      <w:ins w:id="2193" w:author="Windows 用户" w:date="2021-05-20T01:11:00Z">
        <w:r>
          <w:rPr>
            <w:rFonts w:hint="eastAsia"/>
            <w:szCs w:val="21"/>
          </w:rPr>
          <w:t>速率</w:t>
        </w:r>
        <w:r>
          <w:rPr>
            <w:rFonts w:hint="eastAsia"/>
            <w:szCs w:val="21"/>
          </w:rPr>
          <w:t>SF</w:t>
        </w:r>
        <w:r>
          <w:rPr>
            <w:rFonts w:hint="eastAsia"/>
            <w:szCs w:val="21"/>
          </w:rPr>
          <w:t>的值：</w:t>
        </w:r>
        <w:r>
          <w:rPr>
            <w:rFonts w:hint="eastAsia"/>
            <w:szCs w:val="21"/>
          </w:rPr>
          <w:t>详见</w:t>
        </w:r>
        <w:r>
          <w:rPr>
            <w:szCs w:val="21"/>
          </w:rPr>
          <w:t>lora</w:t>
        </w:r>
        <w:r>
          <w:rPr>
            <w:szCs w:val="21"/>
          </w:rPr>
          <w:t>模块手册</w:t>
        </w:r>
      </w:ins>
    </w:p>
    <w:p w:rsidR="00BB4D65" w:rsidRPr="008C1E3B" w:rsidRDefault="00BB4D65" w:rsidP="00BB4D65">
      <w:pPr>
        <w:rPr>
          <w:ins w:id="2194" w:author="Windows 用户" w:date="2021-05-20T01:10:00Z"/>
          <w:rFonts w:asciiTheme="minorEastAsia" w:hAnsiTheme="minorEastAsia" w:cs="Courier New"/>
          <w:color w:val="000000"/>
          <w:kern w:val="0"/>
          <w:szCs w:val="21"/>
        </w:rPr>
      </w:pPr>
      <w:ins w:id="2195" w:author="Windows 用户" w:date="2021-05-20T01:10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示例：（定长</w:t>
        </w:r>
        <w:r>
          <w:rPr>
            <w:rFonts w:asciiTheme="minorEastAsia" w:hAnsiTheme="minorEastAsia" w:cs="Courier New" w:hint="eastAsia"/>
            <w:color w:val="000000"/>
            <w:kern w:val="0"/>
            <w:szCs w:val="21"/>
          </w:rPr>
          <w:t>6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</w:rPr>
          <w:t>字节）</w:t>
        </w:r>
      </w:ins>
    </w:p>
    <w:p w:rsidR="00232AF0" w:rsidRPr="008C1E3B" w:rsidRDefault="00232AF0" w:rsidP="00232AF0">
      <w:pPr>
        <w:rPr>
          <w:ins w:id="2196" w:author="Windows 用户" w:date="2021-05-20T01:15:00Z"/>
          <w:rFonts w:asciiTheme="minorEastAsia" w:hAnsiTheme="minorEastAsia" w:cs="Courier New"/>
          <w:color w:val="000000"/>
          <w:kern w:val="0"/>
          <w:szCs w:val="21"/>
        </w:rPr>
      </w:pPr>
      <w:ins w:id="2197" w:author="Windows 用户" w:date="2021-05-20T01:15:00Z">
        <w:r w:rsidRPr="00232AF0">
          <w:rPr>
            <w:rFonts w:asciiTheme="minorEastAsia" w:hAnsiTheme="minorEastAsia" w:cs="Courier New"/>
            <w:color w:val="000000"/>
            <w:kern w:val="0"/>
            <w:szCs w:val="21"/>
            <w:rPrChange w:id="2198" w:author="Windows 用户" w:date="2021-05-20T01:15:00Z">
              <w:rPr>
                <w:rFonts w:asciiTheme="minorEastAsia" w:hAnsiTheme="minorEastAsia" w:cs="Courier New"/>
                <w:color w:val="000000"/>
                <w:kern w:val="0"/>
                <w:szCs w:val="21"/>
                <w:highlight w:val="darkGray"/>
              </w:rPr>
            </w:rPrChange>
          </w:rPr>
          <w:t>07</w:t>
        </w:r>
        <w:r w:rsidRPr="00232AF0">
          <w:rPr>
            <w:rFonts w:asciiTheme="minorEastAsia" w:hAnsiTheme="minorEastAsia" w:cs="Courier New"/>
            <w:color w:val="FF0000"/>
            <w:kern w:val="0"/>
            <w:szCs w:val="21"/>
            <w:rPrChange w:id="2199" w:author="Windows 用户" w:date="2021-05-20T01:15:00Z">
              <w:rPr>
                <w:rFonts w:asciiTheme="minorEastAsia" w:hAnsiTheme="minorEastAsia" w:cs="Courier New"/>
                <w:color w:val="FF0000"/>
                <w:kern w:val="0"/>
                <w:szCs w:val="21"/>
              </w:rPr>
            </w:rPrChange>
          </w:rPr>
          <w:t xml:space="preserve"> </w:t>
        </w:r>
        <w:r w:rsidRPr="00232AF0">
          <w:rPr>
            <w:rFonts w:asciiTheme="minorEastAsia" w:hAnsiTheme="minorEastAsia" w:cs="Courier New"/>
            <w:color w:val="000000"/>
            <w:kern w:val="0"/>
            <w:szCs w:val="21"/>
            <w:rPrChange w:id="2200" w:author="Windows 用户" w:date="2021-05-20T01:15:00Z">
              <w:rPr>
                <w:rFonts w:asciiTheme="minorEastAsia" w:hAnsiTheme="minorEastAsia" w:cs="Courier New"/>
                <w:color w:val="000000"/>
                <w:kern w:val="0"/>
                <w:szCs w:val="21"/>
                <w:highlight w:val="green"/>
              </w:rPr>
            </w:rPrChange>
          </w:rPr>
          <w:t>09</w:t>
        </w:r>
        <w:r w:rsidRPr="00232AF0">
          <w:rPr>
            <w:rFonts w:asciiTheme="minorEastAsia" w:hAnsiTheme="minorEastAsia"/>
            <w:szCs w:val="21"/>
            <w:rPrChange w:id="2201" w:author="Windows 用户" w:date="2021-05-20T01:15:00Z">
              <w:rPr>
                <w:rFonts w:asciiTheme="minorEastAsia" w:hAnsiTheme="minorEastAsia"/>
                <w:szCs w:val="21"/>
              </w:rPr>
            </w:rPrChange>
          </w:rPr>
          <w:t xml:space="preserve"> DB 01 99 BF</w:t>
        </w:r>
      </w:ins>
    </w:p>
    <w:p w:rsidR="00BB4D65" w:rsidRPr="008C1E3B" w:rsidRDefault="00BB4D65" w:rsidP="00BB4D65">
      <w:pPr>
        <w:rPr>
          <w:ins w:id="2202" w:author="Windows 用户" w:date="2021-05-20T01:10:00Z"/>
          <w:rFonts w:asciiTheme="minorEastAsia" w:hAnsiTheme="minorEastAsia"/>
          <w:szCs w:val="21"/>
        </w:rPr>
      </w:pPr>
      <w:ins w:id="2203" w:author="Windows 用户" w:date="2021-05-20T01:10:00Z">
        <w:r w:rsidRPr="008C1E3B">
          <w:rPr>
            <w:rFonts w:asciiTheme="minorEastAsia" w:hAnsiTheme="minorEastAsia" w:hint="eastAsia"/>
            <w:szCs w:val="21"/>
          </w:rPr>
          <w:t>解析：</w:t>
        </w:r>
      </w:ins>
    </w:p>
    <w:p w:rsidR="00BB4D65" w:rsidRPr="008C1E3B" w:rsidRDefault="00BB4D65" w:rsidP="00BB4D65">
      <w:pPr>
        <w:rPr>
          <w:ins w:id="2204" w:author="Windows 用户" w:date="2021-05-20T01:10:00Z"/>
          <w:rFonts w:asciiTheme="minorEastAsia" w:hAnsiTheme="minorEastAsia" w:cs="Courier New"/>
          <w:color w:val="000000"/>
          <w:kern w:val="0"/>
          <w:szCs w:val="21"/>
        </w:rPr>
      </w:pPr>
      <w:ins w:id="2205" w:author="Windows 用户" w:date="2021-05-20T01:10:00Z"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t>07</w:t>
        </w:r>
        <w:r w:rsidRPr="008C1E3B">
          <w:rPr>
            <w:rFonts w:asciiTheme="minorEastAsia" w:hAnsiTheme="minorEastAsia" w:cs="Courier New"/>
            <w:color w:val="FF0000"/>
            <w:kern w:val="0"/>
            <w:szCs w:val="21"/>
          </w:rPr>
          <w:t xml:space="preserve"> </w:t>
        </w:r>
        <w:r>
          <w:rPr>
            <w:rFonts w:asciiTheme="minorEastAsia" w:hAnsiTheme="minorEastAsia" w:cs="Courier New"/>
            <w:color w:val="000000"/>
            <w:kern w:val="0"/>
            <w:szCs w:val="21"/>
            <w:highlight w:val="green"/>
          </w:rPr>
          <w:t>09</w:t>
        </w:r>
        <w:r w:rsidRPr="008C1E3B">
          <w:rPr>
            <w:rFonts w:asciiTheme="minorEastAsia" w:hAnsiTheme="minorEastAsia"/>
            <w:szCs w:val="21"/>
          </w:rPr>
          <w:t xml:space="preserve"> </w:t>
        </w:r>
        <w:r w:rsidRPr="008C1E3B">
          <w:rPr>
            <w:rFonts w:asciiTheme="minorEastAsia" w:hAnsiTheme="minorEastAsia"/>
            <w:szCs w:val="21"/>
            <w:highlight w:val="yellow"/>
          </w:rPr>
          <w:t>DB 01 99 BF</w:t>
        </w:r>
      </w:ins>
    </w:p>
    <w:p w:rsidR="00BB4D65" w:rsidRPr="008C1E3B" w:rsidRDefault="00BB4D65" w:rsidP="00BB4D65">
      <w:pPr>
        <w:rPr>
          <w:ins w:id="2206" w:author="Windows 用户" w:date="2021-05-20T01:10:00Z"/>
          <w:rFonts w:asciiTheme="minorEastAsia" w:hAnsiTheme="minorEastAsia" w:cs="Courier New" w:hint="eastAsia"/>
          <w:color w:val="000000"/>
          <w:kern w:val="0"/>
          <w:szCs w:val="21"/>
        </w:rPr>
      </w:pPr>
      <w:ins w:id="2207" w:author="Windows 用户" w:date="2021-05-20T01:10:00Z"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</w:rPr>
          <w:t>消息类型：0</w:t>
        </w:r>
      </w:ins>
      <w:ins w:id="2208" w:author="Windows 用户" w:date="2021-05-20T01:16:00Z">
        <w:r w:rsidR="00232AF0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t>A</w:t>
        </w:r>
      </w:ins>
      <w:ins w:id="2209" w:author="Windows 用户" w:date="2021-05-20T01:10:00Z"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darkGray"/>
          </w:rPr>
          <w:t xml:space="preserve"> 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darkGray"/>
          </w:rPr>
          <w:t>设置</w:t>
        </w:r>
      </w:ins>
      <w:ins w:id="2210" w:author="Windows 用户" w:date="2021-05-20T01:16:00Z">
        <w:r w:rsidR="00232AF0">
          <w:rPr>
            <w:rFonts w:asciiTheme="minorEastAsia" w:hAnsiTheme="minorEastAsia" w:cs="Courier New" w:hint="eastAsia"/>
            <w:color w:val="000000"/>
            <w:kern w:val="0"/>
            <w:szCs w:val="21"/>
          </w:rPr>
          <w:t>模块参数</w:t>
        </w:r>
      </w:ins>
    </w:p>
    <w:p w:rsidR="00BB4D65" w:rsidRPr="00232AF0" w:rsidRDefault="00BB4D65" w:rsidP="00BB4D65">
      <w:pPr>
        <w:rPr>
          <w:ins w:id="2211" w:author="Windows 用户" w:date="2021-05-20T01:10:00Z"/>
          <w:rFonts w:asciiTheme="minorEastAsia" w:hAnsiTheme="minorEastAsia" w:cs="Courier New" w:hint="eastAsia"/>
          <w:color w:val="000000"/>
          <w:kern w:val="0"/>
          <w:szCs w:val="21"/>
          <w:highlight w:val="green"/>
          <w:rPrChange w:id="2212" w:author="Windows 用户" w:date="2021-05-20T01:16:00Z">
            <w:rPr>
              <w:ins w:id="2213" w:author="Windows 用户" w:date="2021-05-20T01:10:00Z"/>
              <w:rFonts w:asciiTheme="minorEastAsia" w:hAnsiTheme="minorEastAsia"/>
              <w:szCs w:val="21"/>
              <w:highlight w:val="darkYellow"/>
            </w:rPr>
          </w:rPrChange>
        </w:rPr>
      </w:pPr>
      <w:ins w:id="2214" w:author="Windows 用户" w:date="2021-05-20T01:10:00Z">
        <w:r w:rsidRPr="00232AF0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  <w:rPrChange w:id="2215" w:author="Windows 用户" w:date="2021-05-20T01:16:00Z">
              <w:rPr>
                <w:rFonts w:asciiTheme="minorEastAsia" w:hAnsiTheme="minorEastAsia" w:cs="Courier New" w:hint="eastAsia"/>
                <w:color w:val="000000"/>
                <w:kern w:val="0"/>
                <w:szCs w:val="21"/>
                <w:highlight w:val="magenta"/>
              </w:rPr>
            </w:rPrChange>
          </w:rPr>
          <w:t>设置</w:t>
        </w:r>
      </w:ins>
      <w:ins w:id="2216" w:author="Windows 用户" w:date="2021-05-20T01:16:00Z">
        <w:r w:rsidR="00B80085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</w:rPr>
          <w:t>SF值</w:t>
        </w:r>
      </w:ins>
      <w:ins w:id="2217" w:author="Windows 用户" w:date="2021-05-20T01:10:00Z">
        <w:r w:rsidRPr="00232AF0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  <w:rPrChange w:id="2218" w:author="Windows 用户" w:date="2021-05-20T01:16:00Z">
              <w:rPr>
                <w:rFonts w:asciiTheme="minorEastAsia" w:hAnsiTheme="minorEastAsia" w:cs="Courier New" w:hint="eastAsia"/>
                <w:color w:val="000000"/>
                <w:kern w:val="0"/>
                <w:szCs w:val="21"/>
                <w:highlight w:val="magenta"/>
              </w:rPr>
            </w:rPrChange>
          </w:rPr>
          <w:t>：</w:t>
        </w:r>
      </w:ins>
      <w:ins w:id="2219" w:author="Windows 用户" w:date="2021-05-20T01:16:00Z">
        <w:r w:rsidR="00B80085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</w:rPr>
          <w:t>SF</w:t>
        </w:r>
      </w:ins>
      <w:ins w:id="2220" w:author="Windows 用户" w:date="2021-05-20T01:10:00Z">
        <w:r w:rsidR="00B80085">
          <w:rPr>
            <w:rFonts w:asciiTheme="minorEastAsia" w:hAnsiTheme="minorEastAsia" w:cs="Courier New" w:hint="eastAsia"/>
            <w:color w:val="000000"/>
            <w:kern w:val="0"/>
            <w:szCs w:val="21"/>
            <w:highlight w:val="green"/>
            <w:rPrChange w:id="2221" w:author="Windows 用户" w:date="2021-05-20T01:16:00Z">
              <w:rPr>
                <w:rFonts w:asciiTheme="minorEastAsia" w:hAnsiTheme="minorEastAsia" w:cs="Courier New" w:hint="eastAsia"/>
                <w:color w:val="000000"/>
                <w:kern w:val="0"/>
                <w:szCs w:val="21"/>
                <w:highlight w:val="green"/>
              </w:rPr>
            </w:rPrChange>
          </w:rPr>
          <w:t>9</w:t>
        </w:r>
      </w:ins>
    </w:p>
    <w:p w:rsidR="006226DF" w:rsidRPr="00A74D6F" w:rsidDel="008C270D" w:rsidRDefault="00BB4D65" w:rsidP="00BB4D65">
      <w:pPr>
        <w:rPr>
          <w:del w:id="2222" w:author="Windows 用户" w:date="2021-05-20T00:57:00Z"/>
          <w:rFonts w:asciiTheme="minorEastAsia" w:hAnsiTheme="minorEastAsia"/>
          <w:szCs w:val="21"/>
          <w:rPrChange w:id="2223" w:author="Windows 用户" w:date="2021-05-19T23:08:00Z">
            <w:rPr>
              <w:del w:id="2224" w:author="Windows 用户" w:date="2021-05-20T00:57:00Z"/>
            </w:rPr>
          </w:rPrChange>
        </w:rPr>
      </w:pPr>
      <w:ins w:id="2225" w:author="Windows 用户" w:date="2021-05-20T01:10:00Z"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数据的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CRC</w:t>
        </w:r>
        <w:r w:rsidRPr="008C1E3B">
          <w:rPr>
            <w:rFonts w:asciiTheme="minorEastAsia" w:hAnsiTheme="minorEastAsia" w:cs="Courier New"/>
            <w:color w:val="000000"/>
            <w:kern w:val="0"/>
            <w:szCs w:val="21"/>
            <w:highlight w:val="yellow"/>
          </w:rPr>
          <w:t>32</w:t>
        </w:r>
        <w:r w:rsidRPr="008C1E3B">
          <w:rPr>
            <w:rFonts w:asciiTheme="minorEastAsia" w:hAnsiTheme="minorEastAsia" w:cs="Courier New" w:hint="eastAsia"/>
            <w:color w:val="000000"/>
            <w:kern w:val="0"/>
            <w:szCs w:val="21"/>
            <w:highlight w:val="yellow"/>
          </w:rPr>
          <w:t>检验码</w:t>
        </w:r>
      </w:ins>
      <w:del w:id="2226" w:author="Windows 用户" w:date="2021-05-20T00:57:00Z">
        <w:r w:rsidR="00A158D8" w:rsidRPr="00A74D6F" w:rsidDel="008C270D">
          <w:rPr>
            <w:rFonts w:asciiTheme="minorEastAsia" w:hAnsiTheme="minorEastAsia" w:hint="eastAsia"/>
            <w:szCs w:val="21"/>
            <w:highlight w:val="darkGreen"/>
            <w:rPrChange w:id="2227" w:author="Windows 用户" w:date="2021-05-19T23:08:00Z">
              <w:rPr>
                <w:rFonts w:hint="eastAsia"/>
                <w:highlight w:val="darkGreen"/>
              </w:rPr>
            </w:rPrChange>
          </w:rPr>
          <w:delText>湿度2类型：01</w:delText>
        </w:r>
        <w:r w:rsidR="00A158D8" w:rsidRPr="00A74D6F" w:rsidDel="008C270D">
          <w:rPr>
            <w:rFonts w:asciiTheme="minorEastAsia" w:hAnsiTheme="minorEastAsia"/>
            <w:szCs w:val="21"/>
            <w:highlight w:val="darkGreen"/>
            <w:rPrChange w:id="2228" w:author="Windows 用户" w:date="2021-05-19T23:08:00Z">
              <w:rPr>
                <w:highlight w:val="darkGreen"/>
              </w:rPr>
            </w:rPrChange>
          </w:rPr>
          <w:delText xml:space="preserve"> </w:delText>
        </w:r>
        <w:r w:rsidR="00A158D8" w:rsidRPr="00A74D6F" w:rsidDel="008C270D">
          <w:rPr>
            <w:rFonts w:asciiTheme="minorEastAsia" w:hAnsiTheme="minorEastAsia" w:hint="eastAsia"/>
            <w:szCs w:val="21"/>
            <w:highlight w:val="darkGreen"/>
            <w:rPrChange w:id="2229" w:author="Windows 用户" w:date="2021-05-19T23:08:00Z">
              <w:rPr>
                <w:rFonts w:hint="eastAsia"/>
                <w:highlight w:val="darkGreen"/>
              </w:rPr>
            </w:rPrChange>
          </w:rPr>
          <w:delText>标定</w:delText>
        </w:r>
      </w:del>
    </w:p>
    <w:p w:rsidR="006226DF" w:rsidRPr="00A74D6F" w:rsidDel="008C270D" w:rsidRDefault="00A158D8">
      <w:pPr>
        <w:rPr>
          <w:del w:id="2230" w:author="Windows 用户" w:date="2021-05-20T00:57:00Z"/>
          <w:rFonts w:asciiTheme="minorEastAsia" w:hAnsiTheme="minorEastAsia"/>
          <w:szCs w:val="21"/>
          <w:rPrChange w:id="2231" w:author="Windows 用户" w:date="2021-05-19T23:08:00Z">
            <w:rPr>
              <w:del w:id="2232" w:author="Windows 用户" w:date="2021-05-20T00:57:00Z"/>
            </w:rPr>
          </w:rPrChange>
        </w:rPr>
      </w:pPr>
      <w:del w:id="2233" w:author="Windows 用户" w:date="2021-05-20T00:57:00Z">
        <w:r w:rsidRPr="00A74D6F" w:rsidDel="008C270D">
          <w:rPr>
            <w:rFonts w:asciiTheme="minorEastAsia" w:hAnsiTheme="minorEastAsia" w:hint="eastAsia"/>
            <w:szCs w:val="21"/>
            <w:highlight w:val="darkMagenta"/>
            <w:rPrChange w:id="2234" w:author="Windows 用户" w:date="2021-05-19T23:08:00Z">
              <w:rPr>
                <w:rFonts w:hint="eastAsia"/>
                <w:highlight w:val="darkMagenta"/>
              </w:rPr>
            </w:rPrChange>
          </w:rPr>
          <w:delText>湿度2数值：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darkMagenta"/>
            <w:rPrChange w:id="223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Magenta"/>
              </w:rPr>
            </w:rPrChange>
          </w:rPr>
          <w:delText>02 60</w:delText>
        </w:r>
        <w:r w:rsidRPr="00A74D6F" w:rsidDel="008C270D">
          <w:rPr>
            <w:rFonts w:asciiTheme="minorEastAsia" w:hAnsiTheme="minorEastAsia" w:cs="Courier New" w:hint="eastAsia"/>
            <w:color w:val="000000"/>
            <w:kern w:val="0"/>
            <w:szCs w:val="21"/>
            <w:highlight w:val="darkMagenta"/>
            <w:rPrChange w:id="223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Magenta"/>
              </w:rPr>
            </w:rPrChange>
          </w:rPr>
          <w:delText>表示标定湿度60.8RH%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darkMagenta"/>
            <w:rPrChange w:id="2237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Magenta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cs="Courier New" w:hint="eastAsia"/>
            <w:color w:val="000000"/>
            <w:kern w:val="0"/>
            <w:szCs w:val="21"/>
            <w:highlight w:val="darkMagenta"/>
            <w:rPrChange w:id="2238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Magenta"/>
              </w:rPr>
            </w:rPrChange>
          </w:rPr>
          <w:delText>0260=608</w:delText>
        </w:r>
      </w:del>
    </w:p>
    <w:p w:rsidR="006226DF" w:rsidRPr="00A74D6F" w:rsidDel="008C270D" w:rsidRDefault="00A158D8">
      <w:pPr>
        <w:rPr>
          <w:del w:id="2239" w:author="Windows 用户" w:date="2021-05-20T00:57:00Z"/>
          <w:rFonts w:asciiTheme="minorEastAsia" w:hAnsiTheme="minorEastAsia"/>
          <w:szCs w:val="21"/>
          <w:rPrChange w:id="2240" w:author="Windows 用户" w:date="2021-05-19T23:08:00Z">
            <w:rPr>
              <w:del w:id="2241" w:author="Windows 用户" w:date="2021-05-20T00:57:00Z"/>
            </w:rPr>
          </w:rPrChange>
        </w:rPr>
      </w:pPr>
      <w:del w:id="2242" w:author="Windows 用户" w:date="2021-05-20T00:57:00Z">
        <w:r w:rsidRPr="00A74D6F" w:rsidDel="008C270D">
          <w:rPr>
            <w:rFonts w:asciiTheme="minorEastAsia" w:hAnsiTheme="minorEastAsia" w:hint="eastAsia"/>
            <w:szCs w:val="21"/>
            <w:highlight w:val="darkRed"/>
            <w:rPrChange w:id="2243" w:author="Windows 用户" w:date="2021-05-19T23:08:00Z">
              <w:rPr>
                <w:rFonts w:hint="eastAsia"/>
                <w:highlight w:val="darkRed"/>
              </w:rPr>
            </w:rPrChange>
          </w:rPr>
          <w:delText>温度3类型：00</w:delText>
        </w:r>
        <w:r w:rsidRPr="00A74D6F" w:rsidDel="008C270D">
          <w:rPr>
            <w:rFonts w:asciiTheme="minorEastAsia" w:hAnsiTheme="minorEastAsia"/>
            <w:szCs w:val="21"/>
            <w:highlight w:val="darkRed"/>
            <w:rPrChange w:id="2244" w:author="Windows 用户" w:date="2021-05-19T23:08:00Z">
              <w:rPr>
                <w:highlight w:val="darkRed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hint="eastAsia"/>
            <w:szCs w:val="21"/>
            <w:highlight w:val="darkRed"/>
            <w:rPrChange w:id="2245" w:author="Windows 用户" w:date="2021-05-19T23:08:00Z">
              <w:rPr>
                <w:rFonts w:hint="eastAsia"/>
                <w:highlight w:val="darkRed"/>
              </w:rPr>
            </w:rPrChange>
          </w:rPr>
          <w:delText>不标定</w:delText>
        </w:r>
      </w:del>
    </w:p>
    <w:p w:rsidR="006226DF" w:rsidRPr="00A74D6F" w:rsidDel="008C270D" w:rsidRDefault="00A158D8">
      <w:pPr>
        <w:rPr>
          <w:del w:id="2246" w:author="Windows 用户" w:date="2021-05-20T00:57:00Z"/>
          <w:rFonts w:asciiTheme="minorEastAsia" w:hAnsiTheme="minorEastAsia"/>
          <w:szCs w:val="21"/>
          <w:rPrChange w:id="2247" w:author="Windows 用户" w:date="2021-05-19T23:08:00Z">
            <w:rPr>
              <w:del w:id="2248" w:author="Windows 用户" w:date="2021-05-20T00:57:00Z"/>
            </w:rPr>
          </w:rPrChange>
        </w:rPr>
      </w:pPr>
      <w:del w:id="2249" w:author="Windows 用户" w:date="2021-05-20T00:57:00Z">
        <w:r w:rsidRPr="00A74D6F" w:rsidDel="008C270D">
          <w:rPr>
            <w:rFonts w:asciiTheme="minorEastAsia" w:hAnsiTheme="minorEastAsia" w:hint="eastAsia"/>
            <w:szCs w:val="21"/>
            <w:highlight w:val="darkYellow"/>
            <w:rPrChange w:id="2250" w:author="Windows 用户" w:date="2021-05-19T23:08:00Z">
              <w:rPr>
                <w:rFonts w:hint="eastAsia"/>
                <w:highlight w:val="darkYellow"/>
              </w:rPr>
            </w:rPrChange>
          </w:rPr>
          <w:delText>温度3数值：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darkYellow"/>
            <w:rPrChange w:id="2251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darkYellow"/>
              </w:rPr>
            </w:rPrChange>
          </w:rPr>
          <w:delText xml:space="preserve">00 00 </w:delText>
        </w:r>
        <w:r w:rsidRPr="00A74D6F" w:rsidDel="008C270D">
          <w:rPr>
            <w:rFonts w:asciiTheme="minorEastAsia" w:hAnsiTheme="minorEastAsia" w:cs="Courier New" w:hint="eastAsia"/>
            <w:color w:val="000000"/>
            <w:kern w:val="0"/>
            <w:szCs w:val="21"/>
            <w:highlight w:val="darkYellow"/>
            <w:rPrChange w:id="2252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darkYellow"/>
              </w:rPr>
            </w:rPrChange>
          </w:rPr>
          <w:delText>因为温度3类型不是标定，所以该值无意义</w:delText>
        </w:r>
      </w:del>
    </w:p>
    <w:p w:rsidR="006226DF" w:rsidRPr="00A74D6F" w:rsidDel="008C270D" w:rsidRDefault="00A158D8">
      <w:pPr>
        <w:rPr>
          <w:del w:id="2253" w:author="Windows 用户" w:date="2021-05-20T00:57:00Z"/>
          <w:rFonts w:asciiTheme="minorEastAsia" w:hAnsiTheme="minorEastAsia"/>
          <w:szCs w:val="21"/>
          <w:rPrChange w:id="2254" w:author="Windows 用户" w:date="2021-05-19T23:08:00Z">
            <w:rPr>
              <w:del w:id="2255" w:author="Windows 用户" w:date="2021-05-20T00:57:00Z"/>
            </w:rPr>
          </w:rPrChange>
        </w:rPr>
      </w:pPr>
      <w:del w:id="2256" w:author="Windows 用户" w:date="2021-05-20T00:57:00Z">
        <w:r w:rsidRPr="00A74D6F" w:rsidDel="008C270D">
          <w:rPr>
            <w:rFonts w:asciiTheme="minorEastAsia" w:hAnsiTheme="minorEastAsia" w:hint="eastAsia"/>
            <w:szCs w:val="21"/>
            <w:highlight w:val="darkGray"/>
            <w:rPrChange w:id="2257" w:author="Windows 用户" w:date="2021-05-19T23:08:00Z">
              <w:rPr>
                <w:rFonts w:hint="eastAsia"/>
                <w:highlight w:val="darkGray"/>
              </w:rPr>
            </w:rPrChange>
          </w:rPr>
          <w:delText>湿度3类型：00</w:delText>
        </w:r>
        <w:r w:rsidRPr="00A74D6F" w:rsidDel="008C270D">
          <w:rPr>
            <w:rFonts w:asciiTheme="minorEastAsia" w:hAnsiTheme="minorEastAsia"/>
            <w:szCs w:val="21"/>
            <w:highlight w:val="darkGray"/>
            <w:rPrChange w:id="2258" w:author="Windows 用户" w:date="2021-05-19T23:08:00Z">
              <w:rPr>
                <w:highlight w:val="darkGray"/>
              </w:rPr>
            </w:rPrChange>
          </w:rPr>
          <w:delText xml:space="preserve"> </w:delText>
        </w:r>
        <w:r w:rsidRPr="00A74D6F" w:rsidDel="008C270D">
          <w:rPr>
            <w:rFonts w:asciiTheme="minorEastAsia" w:hAnsiTheme="minorEastAsia" w:hint="eastAsia"/>
            <w:szCs w:val="21"/>
            <w:highlight w:val="darkGray"/>
            <w:rPrChange w:id="2259" w:author="Windows 用户" w:date="2021-05-19T23:08:00Z">
              <w:rPr>
                <w:rFonts w:hint="eastAsia"/>
                <w:highlight w:val="darkGray"/>
              </w:rPr>
            </w:rPrChange>
          </w:rPr>
          <w:delText>不标定</w:delText>
        </w:r>
      </w:del>
    </w:p>
    <w:p w:rsidR="006226DF" w:rsidRPr="00A74D6F" w:rsidDel="008C270D" w:rsidRDefault="00A158D8">
      <w:pPr>
        <w:rPr>
          <w:del w:id="2260" w:author="Windows 用户" w:date="2021-05-20T00:57:00Z"/>
          <w:rFonts w:asciiTheme="minorEastAsia" w:hAnsiTheme="minorEastAsia"/>
          <w:szCs w:val="21"/>
          <w:rPrChange w:id="2261" w:author="Windows 用户" w:date="2021-05-19T23:08:00Z">
            <w:rPr>
              <w:del w:id="2262" w:author="Windows 用户" w:date="2021-05-20T00:57:00Z"/>
            </w:rPr>
          </w:rPrChange>
        </w:rPr>
      </w:pPr>
      <w:del w:id="2263" w:author="Windows 用户" w:date="2021-05-20T00:57:00Z">
        <w:r w:rsidRPr="00A74D6F" w:rsidDel="008C270D">
          <w:rPr>
            <w:rFonts w:asciiTheme="minorEastAsia" w:hAnsiTheme="minorEastAsia" w:hint="eastAsia"/>
            <w:szCs w:val="21"/>
            <w:highlight w:val="lightGray"/>
            <w:rPrChange w:id="2264" w:author="Windows 用户" w:date="2021-05-19T23:08:00Z">
              <w:rPr>
                <w:rFonts w:hint="eastAsia"/>
                <w:highlight w:val="lightGray"/>
              </w:rPr>
            </w:rPrChange>
          </w:rPr>
          <w:delText>湿度3数值：</w:delText>
        </w:r>
        <w:r w:rsidRPr="00A74D6F" w:rsidDel="008C270D">
          <w:rPr>
            <w:rFonts w:asciiTheme="minorEastAsia" w:hAnsiTheme="minorEastAsia" w:cs="Courier New"/>
            <w:color w:val="000000"/>
            <w:kern w:val="0"/>
            <w:szCs w:val="21"/>
            <w:highlight w:val="lightGray"/>
            <w:rPrChange w:id="2265" w:author="Windows 用户" w:date="2021-05-19T23:0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rPrChange>
          </w:rPr>
          <w:delText>00 00</w:delText>
        </w:r>
        <w:r w:rsidRPr="00A74D6F" w:rsidDel="008C270D">
          <w:rPr>
            <w:rFonts w:asciiTheme="minorEastAsia" w:hAnsiTheme="minorEastAsia" w:cs="Courier New" w:hint="eastAsia"/>
            <w:color w:val="000000"/>
            <w:kern w:val="0"/>
            <w:szCs w:val="21"/>
            <w:highlight w:val="lightGray"/>
            <w:rPrChange w:id="2266" w:author="Windows 用户" w:date="2021-05-19T23:08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rPrChange>
          </w:rPr>
          <w:delText>因为温度3类型不是标定，所以该值无意义</w:delText>
        </w:r>
      </w:del>
    </w:p>
    <w:p w:rsidR="006226DF" w:rsidRPr="00A74D6F" w:rsidDel="008C270D" w:rsidRDefault="00A158D8">
      <w:pPr>
        <w:rPr>
          <w:del w:id="2267" w:author="Windows 用户" w:date="2021-05-20T00:57:00Z"/>
          <w:rFonts w:asciiTheme="minorEastAsia" w:hAnsiTheme="minorEastAsia"/>
          <w:szCs w:val="21"/>
          <w:rPrChange w:id="2268" w:author="Windows 用户" w:date="2021-05-19T23:08:00Z">
            <w:rPr>
              <w:del w:id="2269" w:author="Windows 用户" w:date="2021-05-20T00:57:00Z"/>
            </w:rPr>
          </w:rPrChange>
        </w:rPr>
      </w:pPr>
      <w:del w:id="2270" w:author="Windows 用户" w:date="2021-05-20T00:57:00Z">
        <w:r w:rsidRPr="00A74D6F" w:rsidDel="008C270D">
          <w:rPr>
            <w:rFonts w:asciiTheme="minorEastAsia" w:hAnsiTheme="minorEastAsia" w:hint="eastAsia"/>
            <w:szCs w:val="21"/>
            <w:highlight w:val="yellow"/>
            <w:rPrChange w:id="2271" w:author="Windows 用户" w:date="2021-05-19T23:08:00Z">
              <w:rPr>
                <w:rFonts w:hint="eastAsia"/>
                <w:highlight w:val="yellow"/>
              </w:rPr>
            </w:rPrChange>
          </w:rPr>
          <w:delText>气压类型：01标定</w:delText>
        </w:r>
      </w:del>
    </w:p>
    <w:p w:rsidR="006226DF" w:rsidRPr="00A74D6F" w:rsidRDefault="00A158D8">
      <w:pPr>
        <w:rPr>
          <w:rFonts w:asciiTheme="minorEastAsia" w:hAnsiTheme="minorEastAsia"/>
          <w:szCs w:val="21"/>
          <w:rPrChange w:id="2272" w:author="Windows 用户" w:date="2021-05-19T23:08:00Z">
            <w:rPr/>
          </w:rPrChange>
        </w:rPr>
      </w:pPr>
      <w:del w:id="2273" w:author="Windows 用户" w:date="2021-05-20T00:57:00Z">
        <w:r w:rsidRPr="00A74D6F" w:rsidDel="008C270D">
          <w:rPr>
            <w:rFonts w:asciiTheme="minorEastAsia" w:hAnsiTheme="minorEastAsia" w:hint="eastAsia"/>
            <w:szCs w:val="21"/>
            <w:highlight w:val="green"/>
            <w:rPrChange w:id="2274" w:author="Windows 用户" w:date="2021-05-19T23:08:00Z">
              <w:rPr>
                <w:rFonts w:hint="eastAsia"/>
                <w:highlight w:val="green"/>
              </w:rPr>
            </w:rPrChange>
          </w:rPr>
          <w:delText>气压数值：27</w:delText>
        </w:r>
        <w:r w:rsidRPr="00A74D6F" w:rsidDel="008C270D">
          <w:rPr>
            <w:rFonts w:asciiTheme="minorEastAsia" w:hAnsiTheme="minorEastAsia"/>
            <w:szCs w:val="21"/>
            <w:highlight w:val="green"/>
            <w:rPrChange w:id="2275" w:author="Windows 用户" w:date="2021-05-19T23:08:00Z">
              <w:rPr>
                <w:highlight w:val="green"/>
              </w:rPr>
            </w:rPrChange>
          </w:rPr>
          <w:delText xml:space="preserve"> 8</w:delText>
        </w:r>
        <w:r w:rsidRPr="00A74D6F" w:rsidDel="008C270D">
          <w:rPr>
            <w:rFonts w:asciiTheme="minorEastAsia" w:hAnsiTheme="minorEastAsia" w:hint="eastAsia"/>
            <w:szCs w:val="21"/>
            <w:highlight w:val="green"/>
            <w:rPrChange w:id="2276" w:author="Windows 用户" w:date="2021-05-19T23:08:00Z">
              <w:rPr>
                <w:rFonts w:hint="eastAsia"/>
                <w:highlight w:val="green"/>
              </w:rPr>
            </w:rPrChange>
          </w:rPr>
          <w:delText>B表示标定气压1012.3</w:delText>
        </w:r>
        <w:r w:rsidRPr="00A74D6F" w:rsidDel="008C270D">
          <w:rPr>
            <w:rFonts w:asciiTheme="minorEastAsia" w:hAnsiTheme="minorEastAsia"/>
            <w:szCs w:val="21"/>
            <w:highlight w:val="green"/>
            <w:rPrChange w:id="2277" w:author="Windows 用户" w:date="2021-05-19T23:08:00Z">
              <w:rPr>
                <w:highlight w:val="green"/>
              </w:rPr>
            </w:rPrChange>
          </w:rPr>
          <w:delText xml:space="preserve"> 278</w:delText>
        </w:r>
        <w:r w:rsidRPr="00A74D6F" w:rsidDel="008C270D">
          <w:rPr>
            <w:rFonts w:asciiTheme="minorEastAsia" w:hAnsiTheme="minorEastAsia" w:hint="eastAsia"/>
            <w:szCs w:val="21"/>
            <w:highlight w:val="green"/>
            <w:rPrChange w:id="2278" w:author="Windows 用户" w:date="2021-05-19T23:08:00Z">
              <w:rPr>
                <w:rFonts w:hint="eastAsia"/>
                <w:highlight w:val="green"/>
              </w:rPr>
            </w:rPrChange>
          </w:rPr>
          <w:delText>B=10123</w:delText>
        </w:r>
      </w:del>
    </w:p>
    <w:sectPr w:rsidR="006226DF" w:rsidRPr="00A74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90A" w:rsidRDefault="0087390A" w:rsidP="006D4FB0">
      <w:r>
        <w:separator/>
      </w:r>
    </w:p>
  </w:endnote>
  <w:endnote w:type="continuationSeparator" w:id="0">
    <w:p w:rsidR="0087390A" w:rsidRDefault="0087390A" w:rsidP="006D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90A" w:rsidRDefault="0087390A" w:rsidP="006D4FB0">
      <w:r>
        <w:separator/>
      </w:r>
    </w:p>
  </w:footnote>
  <w:footnote w:type="continuationSeparator" w:id="0">
    <w:p w:rsidR="0087390A" w:rsidRDefault="0087390A" w:rsidP="006D4FB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  <w15:person w15:author="jiang Sauer">
    <w15:presenceInfo w15:providerId="Windows Live" w15:userId="5279911ebf390dd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B9"/>
    <w:rsid w:val="00002977"/>
    <w:rsid w:val="00003AD3"/>
    <w:rsid w:val="00015842"/>
    <w:rsid w:val="00080607"/>
    <w:rsid w:val="0008604B"/>
    <w:rsid w:val="000929F9"/>
    <w:rsid w:val="000D1BF4"/>
    <w:rsid w:val="000F184A"/>
    <w:rsid w:val="0016593B"/>
    <w:rsid w:val="001B1C6C"/>
    <w:rsid w:val="00210D92"/>
    <w:rsid w:val="00232AF0"/>
    <w:rsid w:val="002B1F32"/>
    <w:rsid w:val="002D3589"/>
    <w:rsid w:val="002E1E0A"/>
    <w:rsid w:val="0030550D"/>
    <w:rsid w:val="0031031E"/>
    <w:rsid w:val="00324721"/>
    <w:rsid w:val="003314DE"/>
    <w:rsid w:val="0034572F"/>
    <w:rsid w:val="00362DF2"/>
    <w:rsid w:val="00365BA0"/>
    <w:rsid w:val="0038658E"/>
    <w:rsid w:val="00387328"/>
    <w:rsid w:val="00395087"/>
    <w:rsid w:val="003A0C7E"/>
    <w:rsid w:val="003E4C7F"/>
    <w:rsid w:val="00400036"/>
    <w:rsid w:val="00431FAC"/>
    <w:rsid w:val="00456132"/>
    <w:rsid w:val="00491C76"/>
    <w:rsid w:val="004B24BA"/>
    <w:rsid w:val="004B6AD9"/>
    <w:rsid w:val="004E3F3F"/>
    <w:rsid w:val="006139FA"/>
    <w:rsid w:val="0062259E"/>
    <w:rsid w:val="006226DF"/>
    <w:rsid w:val="006434CD"/>
    <w:rsid w:val="006438B5"/>
    <w:rsid w:val="006849AF"/>
    <w:rsid w:val="006C1782"/>
    <w:rsid w:val="006C18BD"/>
    <w:rsid w:val="006C63AA"/>
    <w:rsid w:val="006D4FB0"/>
    <w:rsid w:val="006D638D"/>
    <w:rsid w:val="00705685"/>
    <w:rsid w:val="00735B5E"/>
    <w:rsid w:val="00753B1D"/>
    <w:rsid w:val="00754F1E"/>
    <w:rsid w:val="00776468"/>
    <w:rsid w:val="0077684A"/>
    <w:rsid w:val="007772F1"/>
    <w:rsid w:val="007B7C98"/>
    <w:rsid w:val="007C29BC"/>
    <w:rsid w:val="008032D3"/>
    <w:rsid w:val="00820B43"/>
    <w:rsid w:val="00873124"/>
    <w:rsid w:val="0087390A"/>
    <w:rsid w:val="00882991"/>
    <w:rsid w:val="00897625"/>
    <w:rsid w:val="008A2A7B"/>
    <w:rsid w:val="008A58BF"/>
    <w:rsid w:val="008B52C6"/>
    <w:rsid w:val="008C270D"/>
    <w:rsid w:val="008D2362"/>
    <w:rsid w:val="008E3074"/>
    <w:rsid w:val="0099168E"/>
    <w:rsid w:val="009A0F9D"/>
    <w:rsid w:val="009D31E5"/>
    <w:rsid w:val="009E2688"/>
    <w:rsid w:val="00A1456C"/>
    <w:rsid w:val="00A158D8"/>
    <w:rsid w:val="00A60CBD"/>
    <w:rsid w:val="00A74D6F"/>
    <w:rsid w:val="00A94162"/>
    <w:rsid w:val="00A95336"/>
    <w:rsid w:val="00AA49B5"/>
    <w:rsid w:val="00AD296E"/>
    <w:rsid w:val="00B449E8"/>
    <w:rsid w:val="00B80085"/>
    <w:rsid w:val="00BB4D65"/>
    <w:rsid w:val="00C22BA0"/>
    <w:rsid w:val="00C232E5"/>
    <w:rsid w:val="00C33ABC"/>
    <w:rsid w:val="00C35C30"/>
    <w:rsid w:val="00C51AE6"/>
    <w:rsid w:val="00CE0DA6"/>
    <w:rsid w:val="00D60E5D"/>
    <w:rsid w:val="00D92167"/>
    <w:rsid w:val="00DD7425"/>
    <w:rsid w:val="00DE001A"/>
    <w:rsid w:val="00DE3144"/>
    <w:rsid w:val="00E076DF"/>
    <w:rsid w:val="00E25D5F"/>
    <w:rsid w:val="00E904BF"/>
    <w:rsid w:val="00EA68D1"/>
    <w:rsid w:val="00EA7F79"/>
    <w:rsid w:val="00EB42AE"/>
    <w:rsid w:val="00EC563D"/>
    <w:rsid w:val="00ED08E9"/>
    <w:rsid w:val="00ED0CB9"/>
    <w:rsid w:val="00ED1B05"/>
    <w:rsid w:val="00ED5020"/>
    <w:rsid w:val="00F02F56"/>
    <w:rsid w:val="00F04661"/>
    <w:rsid w:val="00F72B33"/>
    <w:rsid w:val="00FA39C1"/>
    <w:rsid w:val="00FC5A6B"/>
    <w:rsid w:val="018917FA"/>
    <w:rsid w:val="071C7E9B"/>
    <w:rsid w:val="113A3DA7"/>
    <w:rsid w:val="221D0C53"/>
    <w:rsid w:val="495A2EB5"/>
    <w:rsid w:val="5F91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1A7802-EC5F-497D-A928-C47AB3CB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D4F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4F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0A1701-23F8-4EA0-BDFE-EE729EA7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1190</Words>
  <Characters>6788</Characters>
  <Application>Microsoft Office Word</Application>
  <DocSecurity>0</DocSecurity>
  <Lines>56</Lines>
  <Paragraphs>15</Paragraphs>
  <ScaleCrop>false</ScaleCrop>
  <Company>Microsoft</Company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carpcarey carpcarey</dc:creator>
  <cp:lastModifiedBy>Windows 用户</cp:lastModifiedBy>
  <cp:revision>56</cp:revision>
  <dcterms:created xsi:type="dcterms:W3CDTF">2020-05-14T06:30:00Z</dcterms:created>
  <dcterms:modified xsi:type="dcterms:W3CDTF">2021-05-19T17:19:00Z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